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80"/>
        <w:pBdr/>
        <w:spacing/>
        <w:ind/>
        <w:rPr>
          <w:lang w:val="en-GB"/>
        </w:rPr>
      </w:pPr>
      <w:r>
        <w:rPr>
          <w:lang w:val="en-GB"/>
        </w:rPr>
        <w:t xml:space="preserve">ISSN linked data </w:t>
      </w:r>
      <w:r>
        <w:rPr>
          <w:lang w:val="en-GB"/>
        </w:rPr>
        <w:t xml:space="preserve">application profile</w:t>
      </w:r>
      <w:r>
        <w:rPr>
          <w:lang w:val="en-GB"/>
        </w:rPr>
      </w:r>
      <w:r>
        <w:rPr>
          <w:lang w:val="en-GB"/>
        </w:rPr>
      </w:r>
    </w:p>
    <w:p>
      <w:pPr>
        <w:pBdr/>
        <w:spacing/>
        <w:ind/>
        <w:rPr>
          <w:lang w:val="en-GB"/>
        </w:rPr>
      </w:pPr>
      <w:r>
        <w:rPr>
          <w:lang w:val="en-GB"/>
        </w:rPr>
      </w:r>
      <w:r>
        <w:rPr>
          <w:lang w:val="en-GB"/>
        </w:rPr>
      </w:r>
      <w:r>
        <w:rPr>
          <w:lang w:val="en-GB"/>
        </w:rPr>
      </w:r>
    </w:p>
    <w:tbl>
      <w:tblPr>
        <w:tblW w:w="9238" w:type="dxa"/>
        <w:jc w:val="center"/>
        <w:tblBorders/>
        <w:tblLayout w:type="fixed"/>
        <w:tblCellMar>
          <w:left w:w="55" w:type="dxa"/>
          <w:top w:w="55" w:type="dxa"/>
          <w:right w:w="55" w:type="dxa"/>
          <w:bottom w:w="55" w:type="dxa"/>
        </w:tblCellMar>
        <w:tblLook w:val="0000" w:firstRow="0" w:lastRow="0" w:firstColumn="0" w:lastColumn="0" w:noHBand="0" w:noVBand="0"/>
      </w:tblPr>
      <w:tblGrid>
        <w:gridCol w:w="1240"/>
        <w:gridCol w:w="1426"/>
        <w:gridCol w:w="2235"/>
        <w:gridCol w:w="4337"/>
      </w:tblGrid>
      <w:tr>
        <w:trPr>
          <w:jc w:val="center"/>
        </w:trPr>
        <w:tc>
          <w:tcPr>
            <w:gridSpan w:val="4"/>
            <w:shd w:val="clear" w:color="auto" w:fill="f2f2f2" w:themeFill="background1" w:themeFillShade="F2"/>
            <w:tcBorders/>
            <w:tcW w:w="9238" w:type="dxa"/>
            <w:textDirection w:val="lrTb"/>
            <w:noWrap w:val="false"/>
          </w:tcPr>
          <w:p>
            <w:pPr>
              <w:pStyle w:val="1110"/>
              <w:pBdr/>
              <w:spacing/>
              <w:ind/>
              <w:rPr>
                <w:b/>
              </w:rPr>
            </w:pPr>
            <w:r>
              <w:rPr>
                <w:b/>
              </w:rPr>
              <w:t xml:space="preserve">Revision</w:t>
            </w:r>
            <w:r>
              <w:rPr>
                <w:b/>
              </w:rPr>
              <w:t xml:space="preserve"> </w:t>
            </w:r>
            <w:r>
              <w:rPr>
                <w:b/>
              </w:rPr>
              <w:t xml:space="preserve">histor</w:t>
            </w:r>
            <w:r>
              <w:rPr>
                <w:b/>
              </w:rPr>
              <w:t xml:space="preserve">y</w:t>
            </w:r>
            <w:r>
              <w:rPr>
                <w:b/>
              </w:rPr>
            </w:r>
            <w:r>
              <w:rPr>
                <w:b/>
              </w:rPr>
            </w:r>
          </w:p>
        </w:tc>
      </w:tr>
      <w:tr>
        <w:trPr>
          <w:jc w:val="center"/>
        </w:trPr>
        <w:tc>
          <w:tcPr>
            <w:shd w:val="clear" w:color="auto" w:fill="7cc2b1"/>
            <w:tcBorders/>
            <w:tcW w:w="1240" w:type="dxa"/>
            <w:textDirection w:val="lrTb"/>
            <w:noWrap w:val="false"/>
          </w:tcPr>
          <w:p>
            <w:pPr>
              <w:pStyle w:val="1110"/>
              <w:pBdr/>
              <w:spacing/>
              <w:ind/>
              <w:jc w:val="center"/>
              <w:rPr>
                <w:b/>
                <w:color w:val="ffffff" w:themeColor="background1"/>
              </w:rPr>
            </w:pPr>
            <w:r>
              <w:rPr>
                <w:b/>
                <w:color w:val="ffffff" w:themeColor="background1"/>
              </w:rPr>
              <w:t xml:space="preserve">Version</w:t>
            </w:r>
            <w:r>
              <w:rPr>
                <w:b/>
                <w:color w:val="ffffff" w:themeColor="background1"/>
              </w:rPr>
            </w:r>
            <w:r>
              <w:rPr>
                <w:b/>
                <w:color w:val="ffffff" w:themeColor="background1"/>
              </w:rPr>
            </w:r>
          </w:p>
        </w:tc>
        <w:tc>
          <w:tcPr>
            <w:shd w:val="clear" w:color="auto" w:fill="a1d3c7"/>
            <w:tcBorders/>
            <w:tcW w:w="1426" w:type="dxa"/>
            <w:textDirection w:val="lrTb"/>
            <w:noWrap w:val="false"/>
          </w:tcPr>
          <w:p>
            <w:pPr>
              <w:pStyle w:val="1110"/>
              <w:pBdr/>
              <w:spacing/>
              <w:ind/>
              <w:jc w:val="center"/>
              <w:rPr>
                <w:b/>
                <w:color w:val="ffffff" w:themeColor="background1"/>
              </w:rPr>
            </w:pPr>
            <w:r>
              <w:rPr>
                <w:b/>
                <w:color w:val="ffffff" w:themeColor="background1"/>
              </w:rPr>
              <w:t xml:space="preserve">Date</w:t>
            </w:r>
            <w:r>
              <w:rPr>
                <w:b/>
                <w:color w:val="ffffff" w:themeColor="background1"/>
              </w:rPr>
            </w:r>
            <w:r>
              <w:rPr>
                <w:b/>
                <w:color w:val="ffffff" w:themeColor="background1"/>
              </w:rPr>
            </w:r>
          </w:p>
        </w:tc>
        <w:tc>
          <w:tcPr>
            <w:shd w:val="clear" w:color="auto" w:fill="b8e3d5"/>
            <w:tcBorders/>
            <w:tcW w:w="2235" w:type="dxa"/>
            <w:textDirection w:val="lrTb"/>
            <w:noWrap w:val="false"/>
          </w:tcPr>
          <w:p>
            <w:pPr>
              <w:pStyle w:val="1110"/>
              <w:pBdr/>
              <w:spacing/>
              <w:ind/>
              <w:jc w:val="center"/>
              <w:rPr>
                <w:b/>
                <w:color w:val="ffffff" w:themeColor="background1"/>
              </w:rPr>
            </w:pPr>
            <w:r>
              <w:rPr>
                <w:b/>
                <w:color w:val="ffffff" w:themeColor="background1"/>
              </w:rPr>
              <w:t xml:space="preserve">Author</w:t>
            </w:r>
            <w:r>
              <w:rPr>
                <w:b/>
                <w:color w:val="ffffff" w:themeColor="background1"/>
              </w:rPr>
            </w:r>
            <w:r>
              <w:rPr>
                <w:b/>
                <w:color w:val="ffffff" w:themeColor="background1"/>
              </w:rPr>
            </w:r>
          </w:p>
        </w:tc>
        <w:tc>
          <w:tcPr>
            <w:shd w:val="clear" w:color="auto" w:fill="cbe7e0"/>
            <w:tcBorders/>
            <w:tcW w:w="4337" w:type="dxa"/>
            <w:textDirection w:val="lrTb"/>
            <w:noWrap w:val="false"/>
          </w:tcPr>
          <w:p>
            <w:pPr>
              <w:pStyle w:val="1110"/>
              <w:pBdr/>
              <w:spacing/>
              <w:ind/>
              <w:jc w:val="center"/>
              <w:rPr>
                <w:b/>
                <w:color w:val="ffffff" w:themeColor="background1"/>
              </w:rPr>
            </w:pPr>
            <w:r>
              <w:rPr>
                <w:b/>
                <w:color w:val="ffffff" w:themeColor="background1"/>
              </w:rPr>
              <w:t xml:space="preserve">Modifications</w:t>
            </w:r>
            <w:r>
              <w:rPr>
                <w:b/>
                <w:color w:val="ffffff" w:themeColor="background1"/>
              </w:rPr>
            </w:r>
            <w:r>
              <w:rPr>
                <w:b/>
                <w:color w:val="ffffff" w:themeColor="background1"/>
              </w:rPr>
            </w:r>
          </w:p>
        </w:tc>
      </w:tr>
      <w:tr>
        <w:trPr>
          <w:jc w:val="center"/>
        </w:trPr>
        <w:tc>
          <w:tcPr>
            <w:shd w:val="clear" w:color="auto" w:fill="auto"/>
            <w:tcBorders>
              <w:bottom w:val="single" w:color="auto" w:sz="4" w:space="0"/>
            </w:tcBorders>
            <w:tcW w:w="1240" w:type="dxa"/>
            <w:textDirection w:val="lrTb"/>
            <w:noWrap w:val="false"/>
          </w:tcPr>
          <w:p>
            <w:pPr>
              <w:pStyle w:val="1110"/>
              <w:pBdr/>
              <w:spacing/>
              <w:ind/>
              <w:rPr/>
            </w:pPr>
            <w:r>
              <w:t xml:space="preserve">V</w:t>
            </w:r>
            <w:r>
              <w:t xml:space="preserve">0.9</w:t>
            </w:r>
            <w:r/>
          </w:p>
        </w:tc>
        <w:tc>
          <w:tcPr>
            <w:shd w:val="clear" w:color="auto" w:fill="auto"/>
            <w:tcBorders>
              <w:bottom w:val="single" w:color="auto" w:sz="4" w:space="0"/>
            </w:tcBorders>
            <w:tcW w:w="1426" w:type="dxa"/>
            <w:textDirection w:val="lrTb"/>
            <w:noWrap w:val="false"/>
          </w:tcPr>
          <w:p>
            <w:pPr>
              <w:pStyle w:val="1110"/>
              <w:pBdr/>
              <w:spacing/>
              <w:ind/>
              <w:rPr/>
            </w:pPr>
            <w:r>
              <w:t xml:space="preserve">4/12/2017</w:t>
            </w:r>
            <w:r/>
          </w:p>
        </w:tc>
        <w:tc>
          <w:tcPr>
            <w:shd w:val="clear" w:color="auto" w:fill="auto"/>
            <w:tcBorders>
              <w:bottom w:val="single" w:color="auto" w:sz="4" w:space="0"/>
            </w:tcBorders>
            <w:tcW w:w="2235" w:type="dxa"/>
            <w:textDirection w:val="lrTb"/>
            <w:noWrap w:val="false"/>
          </w:tcPr>
          <w:p>
            <w:pPr>
              <w:pStyle w:val="1110"/>
              <w:pBdr/>
              <w:spacing/>
              <w:ind/>
              <w:rPr/>
            </w:pPr>
            <w:r>
              <w:t xml:space="preserve">ISSN IC</w:t>
            </w:r>
            <w:r/>
          </w:p>
        </w:tc>
        <w:tc>
          <w:tcPr>
            <w:shd w:val="clear" w:color="auto" w:fill="auto"/>
            <w:tcBorders>
              <w:bottom w:val="single" w:color="auto" w:sz="4" w:space="0"/>
            </w:tcBorders>
            <w:tcW w:w="4337" w:type="dxa"/>
            <w:textDirection w:val="lrTb"/>
            <w:noWrap w:val="false"/>
          </w:tcPr>
          <w:p>
            <w:pPr>
              <w:pStyle w:val="1110"/>
              <w:pBdr/>
              <w:spacing/>
              <w:ind/>
              <w:rPr>
                <w:i/>
              </w:rPr>
            </w:pPr>
            <w:r>
              <w:rPr>
                <w:i/>
              </w:rPr>
            </w:r>
            <w:r>
              <w:rPr>
                <w:i/>
              </w:rPr>
            </w:r>
            <w:r>
              <w:rPr>
                <w:i/>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110"/>
              <w:pBdr/>
              <w:spacing/>
              <w:ind/>
              <w:rPr/>
            </w:pPr>
            <w:r>
              <w:t xml:space="preserve">V1.1</w:t>
            </w:r>
            <w:r/>
          </w:p>
        </w:tc>
        <w:tc>
          <w:tcPr>
            <w:shd w:val="clear" w:color="auto" w:fill="auto"/>
            <w:tcBorders>
              <w:top w:val="single" w:color="auto" w:sz="4" w:space="0"/>
              <w:bottom w:val="single" w:color="auto" w:sz="4" w:space="0"/>
            </w:tcBorders>
            <w:tcW w:w="1426" w:type="dxa"/>
            <w:textDirection w:val="lrTb"/>
            <w:noWrap w:val="false"/>
          </w:tcPr>
          <w:p>
            <w:pPr>
              <w:pStyle w:val="1110"/>
              <w:pBdr/>
              <w:spacing/>
              <w:ind/>
              <w:rPr/>
            </w:pPr>
            <w:r>
              <w:t xml:space="preserve">16/07/2020</w:t>
            </w:r>
            <w:r/>
          </w:p>
        </w:tc>
        <w:tc>
          <w:tcPr>
            <w:shd w:val="clear" w:color="auto" w:fill="auto"/>
            <w:tcBorders>
              <w:top w:val="single" w:color="auto" w:sz="4" w:space="0"/>
              <w:bottom w:val="single" w:color="auto" w:sz="4" w:space="0"/>
            </w:tcBorders>
            <w:tcW w:w="2235" w:type="dxa"/>
            <w:textDirection w:val="lrTb"/>
            <w:noWrap w:val="false"/>
          </w:tcPr>
          <w:p>
            <w:pPr>
              <w:pStyle w:val="1110"/>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110"/>
              <w:pBdr/>
              <w:spacing/>
              <w:ind/>
              <w:rPr>
                <w:i/>
                <w:sz w:val="20"/>
                <w:szCs w:val="20"/>
                <w:lang w:val="en-US"/>
              </w:rPr>
            </w:pPr>
            <w:r>
              <w:rPr>
                <w:i/>
                <w:sz w:val="20"/>
                <w:szCs w:val="20"/>
                <w:lang w:val="en-US"/>
              </w:rPr>
              <w:t xml:space="preserve">Page layout update to correct readability</w:t>
            </w:r>
            <w:r>
              <w:rPr>
                <w:i/>
                <w:sz w:val="20"/>
                <w:szCs w:val="20"/>
                <w:lang w:val="en-US"/>
              </w:rPr>
              <w:t xml:space="preserve">, minor edits</w:t>
            </w:r>
            <w:r>
              <w:rPr>
                <w:i/>
                <w:sz w:val="20"/>
                <w:szCs w:val="20"/>
                <w:lang w:val="en-US"/>
              </w:rPr>
            </w:r>
            <w:r>
              <w:rPr>
                <w:i/>
                <w:sz w:val="20"/>
                <w:szCs w:val="20"/>
                <w:lang w:val="en-US"/>
              </w:rPr>
            </w:r>
          </w:p>
        </w:tc>
      </w:tr>
      <w:tr>
        <w:trPr>
          <w:jc w:val="center"/>
        </w:trPr>
        <w:tc>
          <w:tcPr>
            <w:shd w:val="clear" w:color="auto" w:fill="auto"/>
            <w:tcBorders>
              <w:top w:val="single" w:color="auto" w:sz="4" w:space="0"/>
              <w:bottom w:val="single" w:color="auto" w:sz="4" w:space="0"/>
            </w:tcBorders>
            <w:tcW w:w="1240" w:type="dxa"/>
            <w:textDirection w:val="lrTb"/>
            <w:noWrap w:val="false"/>
          </w:tcPr>
          <w:p>
            <w:pPr>
              <w:pStyle w:val="1110"/>
              <w:pBdr/>
              <w:spacing/>
              <w:ind/>
              <w:rPr/>
            </w:pPr>
            <w:r>
              <w:t xml:space="preserve">V1.2</w:t>
            </w:r>
            <w:r/>
          </w:p>
        </w:tc>
        <w:tc>
          <w:tcPr>
            <w:shd w:val="clear" w:color="auto" w:fill="auto"/>
            <w:tcBorders>
              <w:top w:val="single" w:color="auto" w:sz="4" w:space="0"/>
              <w:bottom w:val="single" w:color="auto" w:sz="4" w:space="0"/>
            </w:tcBorders>
            <w:tcW w:w="1426" w:type="dxa"/>
            <w:textDirection w:val="lrTb"/>
            <w:noWrap w:val="false"/>
          </w:tcPr>
          <w:p>
            <w:pPr>
              <w:pStyle w:val="1110"/>
              <w:pBdr/>
              <w:spacing/>
              <w:ind/>
              <w:rPr/>
            </w:pPr>
            <w:r>
              <w:t xml:space="preserve">23/07/2020</w:t>
            </w:r>
            <w:r/>
          </w:p>
        </w:tc>
        <w:tc>
          <w:tcPr>
            <w:shd w:val="clear" w:color="auto" w:fill="auto"/>
            <w:tcBorders>
              <w:top w:val="single" w:color="auto" w:sz="4" w:space="0"/>
              <w:bottom w:val="single" w:color="auto" w:sz="4" w:space="0"/>
            </w:tcBorders>
            <w:tcW w:w="2235" w:type="dxa"/>
            <w:textDirection w:val="lrTb"/>
            <w:noWrap w:val="false"/>
          </w:tcPr>
          <w:p>
            <w:pPr>
              <w:pStyle w:val="1110"/>
              <w:pBdr/>
              <w:spacing/>
              <w:ind/>
              <w:rPr/>
            </w:pPr>
            <w:r>
              <w:t xml:space="preserve">ISSN IC</w:t>
            </w:r>
            <w:r/>
          </w:p>
        </w:tc>
        <w:tc>
          <w:tcPr>
            <w:shd w:val="clear" w:color="auto" w:fill="auto"/>
            <w:tcBorders>
              <w:top w:val="single" w:color="auto" w:sz="4" w:space="0"/>
              <w:bottom w:val="single" w:color="auto" w:sz="4" w:space="0"/>
            </w:tcBorders>
            <w:tcW w:w="4337" w:type="dxa"/>
            <w:textDirection w:val="lrTb"/>
            <w:noWrap w:val="false"/>
          </w:tcPr>
          <w:p>
            <w:pPr>
              <w:pStyle w:val="1110"/>
              <w:pBdr/>
              <w:spacing/>
              <w:ind/>
              <w:rPr>
                <w:i/>
                <w:sz w:val="20"/>
                <w:szCs w:val="20"/>
                <w:lang w:val="en-US"/>
              </w:rPr>
            </w:pPr>
            <w:r>
              <w:rPr>
                <w:i/>
                <w:sz w:val="20"/>
                <w:szCs w:val="20"/>
                <w:lang w:val="en-US"/>
              </w:rPr>
              <w:t xml:space="preserve">Added Keepers metadata and ISSN Centre’s description</w:t>
            </w:r>
            <w:r>
              <w:rPr>
                <w:i/>
                <w:sz w:val="20"/>
                <w:szCs w:val="20"/>
                <w:lang w:val="en-US"/>
              </w:rPr>
              <w:t xml:space="preserve">. </w:t>
            </w:r>
            <w:r>
              <w:rPr>
                <w:i/>
                <w:sz w:val="20"/>
                <w:szCs w:val="20"/>
                <w:lang w:val="en-US"/>
              </w:rPr>
            </w:r>
            <w:r>
              <w:rPr>
                <w:i/>
                <w:sz w:val="20"/>
                <w:szCs w:val="20"/>
                <w:lang w:val="en-US"/>
              </w:rPr>
            </w:r>
          </w:p>
          <w:p>
            <w:pPr>
              <w:pStyle w:val="1110"/>
              <w:pBdr/>
              <w:spacing/>
              <w:ind/>
              <w:rPr>
                <w:i/>
                <w:sz w:val="20"/>
                <w:szCs w:val="20"/>
                <w:lang w:val="en-US"/>
              </w:rPr>
            </w:pPr>
            <w:r>
              <w:rPr>
                <w:i/>
                <w:sz w:val="20"/>
                <w:szCs w:val="20"/>
                <w:lang w:val="en-US"/>
              </w:rPr>
              <w:t xml:space="preserve">Set </w:t>
            </w:r>
            <w:r>
              <w:rPr>
                <w:i/>
                <w:sz w:val="20"/>
                <w:szCs w:val="20"/>
                <w:lang w:val="en-US"/>
              </w:rPr>
              <w:t xml:space="preserve">ISSNCentre’s</w:t>
            </w:r>
            <w:r>
              <w:rPr>
                <w:i/>
                <w:sz w:val="20"/>
                <w:szCs w:val="20"/>
                <w:lang w:val="en-US"/>
              </w:rPr>
              <w:t xml:space="preserve"> URI to “…#ISSNCenter”</w:t>
            </w:r>
            <w:r>
              <w:rPr>
                <w:i/>
                <w:sz w:val="20"/>
                <w:szCs w:val="20"/>
                <w:lang w:val="en-US"/>
              </w:rPr>
            </w:r>
            <w:r>
              <w:rPr>
                <w:i/>
                <w:sz w:val="20"/>
                <w:szCs w:val="20"/>
                <w:lang w:val="en-US"/>
              </w:rPr>
            </w:r>
          </w:p>
        </w:tc>
      </w:tr>
      <w:tr>
        <w:trPr>
          <w:jc w:val="center"/>
        </w:trPr>
        <w:tc>
          <w:tcPr>
            <w:shd w:val="clear" w:color="auto" w:fill="auto"/>
            <w:tcBorders>
              <w:top w:val="single" w:color="auto" w:sz="4" w:space="0"/>
            </w:tcBorders>
            <w:tcW w:w="1240" w:type="dxa"/>
            <w:textDirection w:val="lrTb"/>
            <w:noWrap w:val="false"/>
          </w:tcPr>
          <w:p>
            <w:pPr>
              <w:pStyle w:val="1110"/>
              <w:pBdr/>
              <w:spacing/>
              <w:ind/>
              <w:rPr>
                <w:lang w:val="en-US"/>
              </w:rPr>
            </w:pPr>
            <w:ins w:id="0" w:author="thomas" w:date="2024-06-04T08:07:11Z" oouserid="thomas">
              <w:r>
                <w:rPr>
                  <w:lang w:val="en-US"/>
                </w:rPr>
                <w:t xml:space="preserve">v2</w:t>
              </w:r>
            </w:ins>
            <w:r>
              <w:rPr>
                <w:lang w:val="en-US"/>
              </w:rPr>
            </w:r>
            <w:r>
              <w:rPr>
                <w:lang w:val="en-US"/>
              </w:rPr>
            </w:r>
          </w:p>
        </w:tc>
        <w:tc>
          <w:tcPr>
            <w:shd w:val="clear" w:color="auto" w:fill="auto"/>
            <w:tcBorders>
              <w:top w:val="single" w:color="auto" w:sz="4" w:space="0"/>
            </w:tcBorders>
            <w:tcW w:w="1426" w:type="dxa"/>
            <w:textDirection w:val="lrTb"/>
            <w:noWrap w:val="false"/>
          </w:tcPr>
          <w:p>
            <w:pPr>
              <w:pStyle w:val="1110"/>
              <w:pBdr/>
              <w:spacing/>
              <w:ind/>
              <w:rPr>
                <w:lang w:val="en-US"/>
              </w:rPr>
            </w:pPr>
            <w:ins w:id="1" w:author="thomas" w:date="2024-06-04T08:07:16Z" oouserid="thomas">
              <w:r>
                <w:rPr>
                  <w:lang w:val="en-US"/>
                </w:rPr>
                <w:t xml:space="preserve">07/2024</w:t>
              </w:r>
            </w:ins>
            <w:r>
              <w:rPr>
                <w:lang w:val="en-US"/>
              </w:rPr>
            </w:r>
            <w:r>
              <w:rPr>
                <w:lang w:val="en-US"/>
              </w:rPr>
            </w:r>
          </w:p>
        </w:tc>
        <w:tc>
          <w:tcPr>
            <w:shd w:val="clear" w:color="auto" w:fill="auto"/>
            <w:tcBorders>
              <w:top w:val="single" w:color="auto" w:sz="4" w:space="0"/>
            </w:tcBorders>
            <w:tcW w:w="2235" w:type="dxa"/>
            <w:textDirection w:val="lrTb"/>
            <w:noWrap w:val="false"/>
          </w:tcPr>
          <w:p>
            <w:pPr>
              <w:pStyle w:val="1110"/>
              <w:pBdr/>
              <w:spacing/>
              <w:ind/>
              <w:rPr>
                <w:lang w:val="en-US"/>
              </w:rPr>
            </w:pPr>
            <w:ins w:id="2" w:author="thomas" w:date="2024-06-04T08:07:19Z" oouserid="thomas">
              <w:r>
                <w:rPr>
                  <w:lang w:val="en-US"/>
                </w:rPr>
                <w:t xml:space="preserve">ISSN IC</w:t>
              </w:r>
            </w:ins>
            <w:r>
              <w:rPr>
                <w:lang w:val="en-US"/>
              </w:rPr>
            </w:r>
            <w:r>
              <w:rPr>
                <w:lang w:val="en-US"/>
              </w:rPr>
            </w:r>
          </w:p>
        </w:tc>
        <w:tc>
          <w:tcPr>
            <w:shd w:val="clear" w:color="auto" w:fill="auto"/>
            <w:tcBorders>
              <w:top w:val="single" w:color="auto" w:sz="4" w:space="0"/>
            </w:tcBorders>
            <w:tcW w:w="4337" w:type="dxa"/>
            <w:textDirection w:val="lrTb"/>
            <w:noWrap w:val="false"/>
          </w:tcPr>
          <w:p>
            <w:pPr>
              <w:pStyle w:val="1110"/>
              <w:pBdr/>
              <w:spacing/>
              <w:ind/>
              <w:rPr>
                <w:i/>
                <w:iCs/>
                <w:sz w:val="20"/>
                <w:szCs w:val="20"/>
                <w:lang w:val="en-US"/>
                <w14:ligatures w14:val="none"/>
                <w:rPrChange w:id="3" w:author="thomas" w:date="2024-06-04T08:07:57Z" oouserid="thomas">
                  <w:rPr>
                    <w:i/>
                    <w:lang w:val="en-US"/>
                  </w:rPr>
                </w:rPrChange>
              </w:rPr>
              <w:pPrChange w:author="thomas" w:date="2024-06-04T08:07:57Z" w:id="4" oouserid="thomas">
                <w:pPr>
                  <w:pStyle w:val="1110"/>
                  <w:pBdr/>
                  <w:spacing/>
                  <w:ind/>
                </w:pPr>
              </w:pPrChange>
            </w:pPr>
            <w:ins w:id="5" w:author="thomas" w:date="2024-06-04T08:07:43Z" oouserid="thomas">
              <w:r>
                <w:rPr>
                  <w:i/>
                  <w:iCs/>
                  <w:sz w:val="20"/>
                  <w:szCs w:val="20"/>
                  <w:lang w:val="en-US"/>
                  <w:rPrChange w:id="6" w:author="thomas" w:date="2024-06-04T08:07:57Z" oouserid="thomas">
                    <w:rPr>
                      <w:i/>
                      <w:lang w:val="en-US"/>
                    </w:rPr>
                  </w:rPrChange>
                </w:rPr>
                <w:t xml:space="preserve">Update following the revamp of the ISSN portal and new JSON-LD formats</w:t>
              </w:r>
            </w:ins>
            <w:r>
              <w:rPr>
                <w:i/>
                <w:iCs/>
                <w:sz w:val="20"/>
                <w:szCs w:val="20"/>
                <w:lang w:val="en-US"/>
                <w14:ligatures w14:val="none"/>
                <w:rPrChange w:id="7" w:author="thomas" w:date="2024-06-04T08:07:57Z" oouserid="thomas">
                  <w:rPr>
                    <w:i/>
                    <w:lang w:val="en-US"/>
                  </w:rPr>
                </w:rPrChange>
              </w:rPr>
            </w:r>
            <w:r>
              <w:rPr>
                <w:i/>
                <w:iCs/>
                <w:sz w:val="20"/>
                <w:szCs w:val="20"/>
                <w:lang w:val="en-US"/>
                <w14:ligatures w14:val="none"/>
                <w:rPrChange w:id="8" w:author="thomas" w:date="2024-06-04T08:07:57Z" oouserid="thomas">
                  <w:rPr>
                    <w:i/>
                    <w:lang w:val="en-US"/>
                  </w:rPr>
                </w:rPrChange>
              </w:rPr>
            </w:r>
          </w:p>
        </w:tc>
      </w:tr>
    </w:tbl>
    <w:p>
      <w:pPr>
        <w:pBdr/>
        <w:spacing/>
        <w:ind/>
        <w:rPr>
          <w:lang w:val="en-GB"/>
        </w:rPr>
      </w:pPr>
      <w:r>
        <w:rPr>
          <w:lang w:val="en-GB"/>
        </w:rPr>
      </w:r>
      <w:r>
        <w:rPr>
          <w:lang w:val="en-GB"/>
        </w:rPr>
      </w:r>
      <w:r>
        <w:rPr>
          <w:lang w:val="en-GB"/>
        </w:rPr>
      </w:r>
    </w:p>
    <w:p>
      <w:pPr>
        <w:pBdr/>
        <w:spacing/>
        <w:ind/>
        <w:jc w:val="left"/>
        <w:rPr>
          <w:lang w:val="en-GB"/>
        </w:rPr>
      </w:pPr>
      <w:r>
        <w:rPr>
          <w:lang w:val="en-GB"/>
        </w:rPr>
        <w:br w:type="page" w:clear="all"/>
      </w:r>
      <w:r>
        <w:rPr>
          <w:lang w:val="en-GB"/>
        </w:rPr>
      </w:r>
      <w:r>
        <w:rPr>
          <w:lang w:val="en-GB"/>
        </w:rPr>
      </w:r>
    </w:p>
    <w:p>
      <w:pPr>
        <w:pBdr/>
        <w:spacing/>
        <w:ind/>
        <w:rPr>
          <w:lang w:val="en-GB"/>
        </w:rPr>
      </w:pPr>
      <w:r>
        <w:rPr>
          <w:lang w:val="en-GB"/>
        </w:rPr>
      </w:r>
      <w:r>
        <w:rPr>
          <w:lang w:val="en-GB"/>
        </w:rPr>
      </w:r>
      <w:r>
        <w:rPr>
          <w:lang w:val="en-GB"/>
        </w:rPr>
      </w:r>
    </w:p>
    <w:p>
      <w:pPr>
        <w:pStyle w:val="1098"/>
        <w:pBdr/>
        <w:tabs>
          <w:tab w:val="right" w:leader="dot" w:pos="9593"/>
        </w:tabs>
        <w:spacing/>
        <w:ind/>
        <w:rPr>
          <w:ins w:id="9" w:author="THOMAS FRANCART" w:date="2020-07-23T10:50:00Z"/>
          <w:rFonts w:asciiTheme="minorHAnsi" w:hAnsiTheme="minorHAnsi"/>
          <w:lang w:val="fr-FR" w:eastAsia="fr-FR"/>
        </w:rPr>
      </w:pPr>
      <w:r>
        <w:rPr>
          <w:lang w:val="en-GB"/>
        </w:rPr>
        <w:fldChar w:fldCharType="begin"/>
      </w:r>
      <w:r>
        <w:rPr>
          <w:lang w:val="en-GB"/>
        </w:rPr>
        <w:instrText xml:space="preserve"> TOC \o "1-2" \h \z \u </w:instrText>
      </w:r>
      <w:r>
        <w:rPr>
          <w:lang w:val="en-GB"/>
        </w:rPr>
        <w:fldChar w:fldCharType="separate"/>
      </w:r>
      <w:ins w:id="10" w:author="THOMAS FRANCART" w:date="2020-07-23T10:50:00Z">
        <w:r>
          <w:rPr>
            <w:rStyle w:val="1090"/>
          </w:rPr>
          <w:fldChar w:fldCharType="begin"/>
        </w:r>
      </w:ins>
      <w:ins w:id="11" w:author="THOMAS FRANCART" w:date="2020-07-23T10:50:00Z">
        <w:r>
          <w:rPr>
            <w:rStyle w:val="1090"/>
          </w:rPr>
          <w:instrText xml:space="preserve"> </w:instrText>
        </w:r>
      </w:ins>
      <w:ins w:id="12" w:author="THOMAS FRANCART" w:date="2020-07-23T10:50:00Z">
        <w:r>
          <w:instrText xml:space="preserve">HYPERLINK \l "_Toc46393860"</w:instrText>
        </w:r>
      </w:ins>
      <w:ins w:id="13" w:author="THOMAS FRANCART" w:date="2020-07-23T10:50:00Z">
        <w:r>
          <w:rPr>
            <w:rStyle w:val="1090"/>
          </w:rPr>
          <w:instrText xml:space="preserve"> </w:instrText>
        </w:r>
      </w:ins>
      <w:ins w:id="14" w:author="THOMAS FRANCART" w:date="2020-07-23T10:50:00Z">
        <w:r>
          <w:rPr>
            <w:rStyle w:val="1090"/>
          </w:rPr>
          <w:fldChar w:fldCharType="separate"/>
        </w:r>
      </w:ins>
      <w:ins w:id="15" w:author="THOMAS FRANCART" w:date="2020-07-23T10:50:00Z">
        <w:r>
          <w:rPr>
            <w:rStyle w:val="1090"/>
            <w:lang w:val="en-GB"/>
          </w:rPr>
          <w:t xml:space="preserve">Introduction</w:t>
        </w:r>
      </w:ins>
      <w:ins w:id="16" w:author="THOMAS FRANCART" w:date="2020-07-23T10:50:00Z">
        <w:r>
          <w:tab/>
        </w:r>
      </w:ins>
      <w:ins w:id="17" w:author="THOMAS FRANCART" w:date="2020-07-23T10:50:00Z">
        <w:r>
          <w:fldChar w:fldCharType="begin"/>
        </w:r>
      </w:ins>
      <w:ins w:id="18" w:author="THOMAS FRANCART" w:date="2020-07-23T10:50:00Z">
        <w:r>
          <w:instrText xml:space="preserve"> PAGEREF _Toc46393860 \h </w:instrText>
        </w:r>
      </w:ins>
      <w:r>
        <w:fldChar w:fldCharType="separate"/>
      </w:r>
      <w:ins w:id="19" w:author="THOMAS FRANCART" w:date="2020-07-23T10:50:00Z">
        <w:r>
          <w:t xml:space="preserve">4</w:t>
        </w:r>
      </w:ins>
      <w:ins w:id="20" w:author="THOMAS FRANCART" w:date="2020-07-23T10:50:00Z">
        <w:r>
          <w:fldChar w:fldCharType="end"/>
        </w:r>
      </w:ins>
      <w:ins w:id="21" w:author="THOMAS FRANCART" w:date="2020-07-23T10:50:00Z">
        <w:r>
          <w:rPr>
            <w:rStyle w:val="1090"/>
          </w:rPr>
          <w:fldChar w:fldCharType="end"/>
        </w:r>
      </w:ins>
      <w:ins w:id="22" w:author="THOMAS FRANCART" w:date="2020-07-23T10:50:00Z">
        <w:r>
          <w:rPr>
            <w:rFonts w:asciiTheme="minorHAnsi" w:hAnsiTheme="minorHAnsi"/>
            <w:lang w:val="fr-FR" w:eastAsia="fr-FR"/>
          </w:rPr>
        </w:r>
      </w:ins>
      <w:ins w:id="23" w:author="THOMAS FRANCART" w:date="2020-07-23T10:50:00Z">
        <w:r>
          <w:rPr>
            <w:rFonts w:asciiTheme="minorHAnsi" w:hAnsiTheme="minorHAnsi"/>
            <w:lang w:val="fr-FR" w:eastAsia="fr-FR"/>
          </w:rPr>
        </w:r>
      </w:ins>
    </w:p>
    <w:p>
      <w:pPr>
        <w:pStyle w:val="1099"/>
        <w:pBdr/>
        <w:tabs>
          <w:tab w:val="right" w:leader="dot" w:pos="9593"/>
        </w:tabs>
        <w:spacing/>
        <w:ind/>
        <w:rPr>
          <w:ins w:id="24" w:author="THOMAS FRANCART" w:date="2020-07-23T10:50:00Z"/>
          <w:rFonts w:asciiTheme="minorHAnsi" w:hAnsiTheme="minorHAnsi"/>
          <w:lang w:val="fr-FR" w:eastAsia="fr-FR"/>
        </w:rPr>
      </w:pPr>
      <w:ins w:id="25" w:author="THOMAS FRANCART" w:date="2020-07-23T10:50:00Z">
        <w:r>
          <w:rPr>
            <w:rStyle w:val="1090"/>
          </w:rPr>
          <w:fldChar w:fldCharType="begin"/>
        </w:r>
      </w:ins>
      <w:ins w:id="26" w:author="THOMAS FRANCART" w:date="2020-07-23T10:50:00Z">
        <w:r>
          <w:rPr>
            <w:rStyle w:val="1090"/>
          </w:rPr>
          <w:instrText xml:space="preserve"> </w:instrText>
        </w:r>
      </w:ins>
      <w:ins w:id="27" w:author="THOMAS FRANCART" w:date="2020-07-23T10:50:00Z">
        <w:r>
          <w:instrText xml:space="preserve">HYPERLINK \l "_Toc46393861"</w:instrText>
        </w:r>
      </w:ins>
      <w:ins w:id="28" w:author="THOMAS FRANCART" w:date="2020-07-23T10:50:00Z">
        <w:r>
          <w:rPr>
            <w:rStyle w:val="1090"/>
          </w:rPr>
          <w:instrText xml:space="preserve"> </w:instrText>
        </w:r>
      </w:ins>
      <w:ins w:id="29" w:author="THOMAS FRANCART" w:date="2020-07-23T10:50:00Z">
        <w:r>
          <w:rPr>
            <w:rStyle w:val="1090"/>
          </w:rPr>
          <w:fldChar w:fldCharType="separate"/>
        </w:r>
      </w:ins>
      <w:ins w:id="30" w:author="THOMAS FRANCART" w:date="2020-07-23T10:50:00Z">
        <w:r>
          <w:rPr>
            <w:rStyle w:val="1090"/>
            <w:lang w:val="en-GB"/>
          </w:rPr>
          <w:t xml:space="preserve">Context</w:t>
        </w:r>
      </w:ins>
      <w:ins w:id="31" w:author="THOMAS FRANCART" w:date="2020-07-23T10:50:00Z">
        <w:r>
          <w:tab/>
        </w:r>
      </w:ins>
      <w:ins w:id="32" w:author="THOMAS FRANCART" w:date="2020-07-23T10:50:00Z">
        <w:r>
          <w:fldChar w:fldCharType="begin"/>
        </w:r>
      </w:ins>
      <w:ins w:id="33" w:author="THOMAS FRANCART" w:date="2020-07-23T10:50:00Z">
        <w:r>
          <w:instrText xml:space="preserve"> PAGEREF _Toc46393861 \h </w:instrText>
        </w:r>
      </w:ins>
      <w:r>
        <w:fldChar w:fldCharType="separate"/>
      </w:r>
      <w:ins w:id="34" w:author="THOMAS FRANCART" w:date="2020-07-23T10:50:00Z">
        <w:r>
          <w:t xml:space="preserve">4</w:t>
        </w:r>
      </w:ins>
      <w:ins w:id="35" w:author="THOMAS FRANCART" w:date="2020-07-23T10:50:00Z">
        <w:r>
          <w:fldChar w:fldCharType="end"/>
        </w:r>
      </w:ins>
      <w:ins w:id="36" w:author="THOMAS FRANCART" w:date="2020-07-23T10:50:00Z">
        <w:r>
          <w:rPr>
            <w:rStyle w:val="1090"/>
          </w:rPr>
          <w:fldChar w:fldCharType="end"/>
        </w:r>
      </w:ins>
      <w:ins w:id="37" w:author="THOMAS FRANCART" w:date="2020-07-23T10:50:00Z">
        <w:r>
          <w:rPr>
            <w:rFonts w:asciiTheme="minorHAnsi" w:hAnsiTheme="minorHAnsi"/>
            <w:lang w:val="fr-FR" w:eastAsia="fr-FR"/>
          </w:rPr>
        </w:r>
      </w:ins>
      <w:ins w:id="38" w:author="THOMAS FRANCART" w:date="2020-07-23T10:50:00Z">
        <w:r>
          <w:rPr>
            <w:rFonts w:asciiTheme="minorHAnsi" w:hAnsiTheme="minorHAnsi"/>
            <w:lang w:val="fr-FR" w:eastAsia="fr-FR"/>
          </w:rPr>
        </w:r>
      </w:ins>
    </w:p>
    <w:p>
      <w:pPr>
        <w:pStyle w:val="1099"/>
        <w:pBdr/>
        <w:tabs>
          <w:tab w:val="right" w:leader="dot" w:pos="9593"/>
        </w:tabs>
        <w:spacing/>
        <w:ind/>
        <w:rPr>
          <w:ins w:id="39" w:author="THOMAS FRANCART" w:date="2020-07-23T10:50:00Z"/>
          <w:rFonts w:asciiTheme="minorHAnsi" w:hAnsiTheme="minorHAnsi"/>
          <w:lang w:val="fr-FR" w:eastAsia="fr-FR"/>
        </w:rPr>
      </w:pPr>
      <w:ins w:id="40" w:author="THOMAS FRANCART" w:date="2020-07-23T10:50:00Z">
        <w:r>
          <w:rPr>
            <w:rStyle w:val="1090"/>
          </w:rPr>
          <w:fldChar w:fldCharType="begin"/>
        </w:r>
      </w:ins>
      <w:ins w:id="41" w:author="THOMAS FRANCART" w:date="2020-07-23T10:50:00Z">
        <w:r>
          <w:rPr>
            <w:rStyle w:val="1090"/>
          </w:rPr>
          <w:instrText xml:space="preserve"> </w:instrText>
        </w:r>
      </w:ins>
      <w:ins w:id="42" w:author="THOMAS FRANCART" w:date="2020-07-23T10:50:00Z">
        <w:r>
          <w:instrText xml:space="preserve">HYPERLINK \l "_Toc46393862"</w:instrText>
        </w:r>
      </w:ins>
      <w:ins w:id="43" w:author="THOMAS FRANCART" w:date="2020-07-23T10:50:00Z">
        <w:r>
          <w:rPr>
            <w:rStyle w:val="1090"/>
          </w:rPr>
          <w:instrText xml:space="preserve"> </w:instrText>
        </w:r>
      </w:ins>
      <w:ins w:id="44" w:author="THOMAS FRANCART" w:date="2020-07-23T10:50:00Z">
        <w:r>
          <w:rPr>
            <w:rStyle w:val="1090"/>
          </w:rPr>
          <w:fldChar w:fldCharType="separate"/>
        </w:r>
      </w:ins>
      <w:ins w:id="45" w:author="THOMAS FRANCART" w:date="2020-07-23T10:50:00Z">
        <w:r>
          <w:rPr>
            <w:rStyle w:val="1090"/>
            <w:lang w:val="en-GB"/>
          </w:rPr>
          <w:t xml:space="preserve">Prefixes used in this document</w:t>
        </w:r>
      </w:ins>
      <w:ins w:id="46" w:author="THOMAS FRANCART" w:date="2020-07-23T10:50:00Z">
        <w:r>
          <w:tab/>
        </w:r>
      </w:ins>
      <w:ins w:id="47" w:author="THOMAS FRANCART" w:date="2020-07-23T10:50:00Z">
        <w:r>
          <w:fldChar w:fldCharType="begin"/>
        </w:r>
      </w:ins>
      <w:ins w:id="48" w:author="THOMAS FRANCART" w:date="2020-07-23T10:50:00Z">
        <w:r>
          <w:instrText xml:space="preserve"> PAGEREF _Toc46393862 \h </w:instrText>
        </w:r>
      </w:ins>
      <w:r>
        <w:fldChar w:fldCharType="separate"/>
      </w:r>
      <w:ins w:id="49" w:author="THOMAS FRANCART" w:date="2020-07-23T10:50:00Z">
        <w:r>
          <w:t xml:space="preserve">5</w:t>
        </w:r>
      </w:ins>
      <w:ins w:id="50" w:author="THOMAS FRANCART" w:date="2020-07-23T10:50:00Z">
        <w:r>
          <w:fldChar w:fldCharType="end"/>
        </w:r>
      </w:ins>
      <w:ins w:id="51" w:author="THOMAS FRANCART" w:date="2020-07-23T10:50:00Z">
        <w:r>
          <w:rPr>
            <w:rStyle w:val="1090"/>
          </w:rPr>
          <w:fldChar w:fldCharType="end"/>
        </w:r>
      </w:ins>
      <w:ins w:id="52" w:author="THOMAS FRANCART" w:date="2020-07-23T10:50:00Z">
        <w:r>
          <w:rPr>
            <w:rFonts w:asciiTheme="minorHAnsi" w:hAnsiTheme="minorHAnsi"/>
            <w:lang w:val="fr-FR" w:eastAsia="fr-FR"/>
          </w:rPr>
        </w:r>
      </w:ins>
      <w:ins w:id="53" w:author="THOMAS FRANCART" w:date="2020-07-23T10:50:00Z">
        <w:r>
          <w:rPr>
            <w:rFonts w:asciiTheme="minorHAnsi" w:hAnsiTheme="minorHAnsi"/>
            <w:lang w:val="fr-FR" w:eastAsia="fr-FR"/>
          </w:rPr>
        </w:r>
      </w:ins>
    </w:p>
    <w:p>
      <w:pPr>
        <w:pStyle w:val="1099"/>
        <w:pBdr/>
        <w:tabs>
          <w:tab w:val="right" w:leader="dot" w:pos="9593"/>
        </w:tabs>
        <w:spacing/>
        <w:ind/>
        <w:rPr>
          <w:ins w:id="54" w:author="THOMAS FRANCART" w:date="2020-07-23T10:50:00Z"/>
          <w:rFonts w:asciiTheme="minorHAnsi" w:hAnsiTheme="minorHAnsi"/>
          <w:lang w:val="fr-FR" w:eastAsia="fr-FR"/>
        </w:rPr>
      </w:pPr>
      <w:ins w:id="55" w:author="THOMAS FRANCART" w:date="2020-07-23T10:50:00Z">
        <w:r>
          <w:rPr>
            <w:rStyle w:val="1090"/>
          </w:rPr>
          <w:fldChar w:fldCharType="begin"/>
        </w:r>
      </w:ins>
      <w:ins w:id="56" w:author="THOMAS FRANCART" w:date="2020-07-23T10:50:00Z">
        <w:r>
          <w:rPr>
            <w:rStyle w:val="1090"/>
          </w:rPr>
          <w:instrText xml:space="preserve"> </w:instrText>
        </w:r>
      </w:ins>
      <w:ins w:id="57" w:author="THOMAS FRANCART" w:date="2020-07-23T10:50:00Z">
        <w:r>
          <w:instrText xml:space="preserve">HYPERLINK \l "_Toc46393863"</w:instrText>
        </w:r>
      </w:ins>
      <w:ins w:id="58" w:author="THOMAS FRANCART" w:date="2020-07-23T10:50:00Z">
        <w:r>
          <w:rPr>
            <w:rStyle w:val="1090"/>
          </w:rPr>
          <w:instrText xml:space="preserve"> </w:instrText>
        </w:r>
      </w:ins>
      <w:ins w:id="59" w:author="THOMAS FRANCART" w:date="2020-07-23T10:50:00Z">
        <w:r>
          <w:rPr>
            <w:rStyle w:val="1090"/>
          </w:rPr>
          <w:fldChar w:fldCharType="separate"/>
        </w:r>
      </w:ins>
      <w:ins w:id="60" w:author="THOMAS FRANCART" w:date="2020-07-23T10:50:00Z">
        <w:r>
          <w:rPr>
            <w:rStyle w:val="1090"/>
            <w:lang w:val="en-GB"/>
          </w:rPr>
          <w:t xml:space="preserve">Overview of the ISSN linked data model</w:t>
        </w:r>
      </w:ins>
      <w:ins w:id="61" w:author="THOMAS FRANCART" w:date="2020-07-23T10:50:00Z">
        <w:r>
          <w:tab/>
        </w:r>
      </w:ins>
      <w:ins w:id="62" w:author="THOMAS FRANCART" w:date="2020-07-23T10:50:00Z">
        <w:r>
          <w:fldChar w:fldCharType="begin"/>
        </w:r>
      </w:ins>
      <w:ins w:id="63" w:author="THOMAS FRANCART" w:date="2020-07-23T10:50:00Z">
        <w:r>
          <w:instrText xml:space="preserve"> PAGEREF _Toc46393863 \h </w:instrText>
        </w:r>
      </w:ins>
      <w:r>
        <w:fldChar w:fldCharType="separate"/>
      </w:r>
      <w:ins w:id="64" w:author="THOMAS FRANCART" w:date="2020-07-23T10:50:00Z">
        <w:r>
          <w:t xml:space="preserve">5</w:t>
        </w:r>
      </w:ins>
      <w:ins w:id="65" w:author="THOMAS FRANCART" w:date="2020-07-23T10:50:00Z">
        <w:r>
          <w:fldChar w:fldCharType="end"/>
        </w:r>
      </w:ins>
      <w:ins w:id="66" w:author="THOMAS FRANCART" w:date="2020-07-23T10:50:00Z">
        <w:r>
          <w:rPr>
            <w:rStyle w:val="1090"/>
          </w:rPr>
          <w:fldChar w:fldCharType="end"/>
        </w:r>
      </w:ins>
      <w:ins w:id="67" w:author="THOMAS FRANCART" w:date="2020-07-23T10:50:00Z">
        <w:r>
          <w:rPr>
            <w:rFonts w:asciiTheme="minorHAnsi" w:hAnsiTheme="minorHAnsi"/>
            <w:lang w:val="fr-FR" w:eastAsia="fr-FR"/>
          </w:rPr>
        </w:r>
      </w:ins>
      <w:ins w:id="68" w:author="THOMAS FRANCART" w:date="2020-07-23T10:50:00Z">
        <w:r>
          <w:rPr>
            <w:rFonts w:asciiTheme="minorHAnsi" w:hAnsiTheme="minorHAnsi"/>
            <w:lang w:val="fr-FR" w:eastAsia="fr-FR"/>
          </w:rPr>
        </w:r>
      </w:ins>
    </w:p>
    <w:p>
      <w:pPr>
        <w:pStyle w:val="1098"/>
        <w:pBdr/>
        <w:tabs>
          <w:tab w:val="right" w:leader="dot" w:pos="9593"/>
        </w:tabs>
        <w:spacing/>
        <w:ind/>
        <w:rPr>
          <w:ins w:id="69" w:author="THOMAS FRANCART" w:date="2020-07-23T10:50:00Z"/>
          <w:rFonts w:asciiTheme="minorHAnsi" w:hAnsiTheme="minorHAnsi"/>
          <w:lang w:val="fr-FR" w:eastAsia="fr-FR"/>
        </w:rPr>
      </w:pPr>
      <w:ins w:id="70" w:author="THOMAS FRANCART" w:date="2020-07-23T10:50:00Z">
        <w:r>
          <w:rPr>
            <w:rStyle w:val="1090"/>
          </w:rPr>
          <w:fldChar w:fldCharType="begin"/>
        </w:r>
      </w:ins>
      <w:ins w:id="71" w:author="THOMAS FRANCART" w:date="2020-07-23T10:50:00Z">
        <w:r>
          <w:rPr>
            <w:rStyle w:val="1090"/>
          </w:rPr>
          <w:instrText xml:space="preserve"> </w:instrText>
        </w:r>
      </w:ins>
      <w:ins w:id="72" w:author="THOMAS FRANCART" w:date="2020-07-23T10:50:00Z">
        <w:r>
          <w:instrText xml:space="preserve">HYPERLINK \l "_Toc46393864"</w:instrText>
        </w:r>
      </w:ins>
      <w:ins w:id="73" w:author="THOMAS FRANCART" w:date="2020-07-23T10:50:00Z">
        <w:r>
          <w:rPr>
            <w:rStyle w:val="1090"/>
          </w:rPr>
          <w:instrText xml:space="preserve"> </w:instrText>
        </w:r>
      </w:ins>
      <w:ins w:id="74" w:author="THOMAS FRANCART" w:date="2020-07-23T10:50:00Z">
        <w:r>
          <w:rPr>
            <w:rStyle w:val="1090"/>
          </w:rPr>
          <w:fldChar w:fldCharType="separate"/>
        </w:r>
      </w:ins>
      <w:ins w:id="75" w:author="THOMAS FRANCART" w:date="2020-07-23T10:50:00Z">
        <w:r>
          <w:rPr>
            <w:rStyle w:val="1090"/>
            <w:lang w:val="en-GB"/>
          </w:rPr>
          <w:t xml:space="preserve">Naming conventions</w:t>
        </w:r>
      </w:ins>
      <w:ins w:id="76" w:author="THOMAS FRANCART" w:date="2020-07-23T10:50:00Z">
        <w:r>
          <w:tab/>
        </w:r>
      </w:ins>
      <w:ins w:id="77" w:author="THOMAS FRANCART" w:date="2020-07-23T10:50:00Z">
        <w:r>
          <w:fldChar w:fldCharType="begin"/>
        </w:r>
      </w:ins>
      <w:ins w:id="78" w:author="THOMAS FRANCART" w:date="2020-07-23T10:50:00Z">
        <w:r>
          <w:instrText xml:space="preserve"> PAGEREF _Toc46393864 \h </w:instrText>
        </w:r>
      </w:ins>
      <w:r>
        <w:fldChar w:fldCharType="separate"/>
      </w:r>
      <w:ins w:id="79" w:author="THOMAS FRANCART" w:date="2020-07-23T10:50:00Z">
        <w:r>
          <w:t xml:space="preserve">6</w:t>
        </w:r>
      </w:ins>
      <w:ins w:id="80" w:author="THOMAS FRANCART" w:date="2020-07-23T10:50:00Z">
        <w:r>
          <w:fldChar w:fldCharType="end"/>
        </w:r>
      </w:ins>
      <w:ins w:id="81" w:author="THOMAS FRANCART" w:date="2020-07-23T10:50:00Z">
        <w:r>
          <w:rPr>
            <w:rStyle w:val="1090"/>
          </w:rPr>
          <w:fldChar w:fldCharType="end"/>
        </w:r>
      </w:ins>
      <w:ins w:id="82" w:author="THOMAS FRANCART" w:date="2020-07-23T10:50:00Z">
        <w:r>
          <w:rPr>
            <w:rFonts w:asciiTheme="minorHAnsi" w:hAnsiTheme="minorHAnsi"/>
            <w:lang w:val="fr-FR" w:eastAsia="fr-FR"/>
          </w:rPr>
        </w:r>
      </w:ins>
      <w:ins w:id="83" w:author="THOMAS FRANCART" w:date="2020-07-23T10:50:00Z">
        <w:r>
          <w:rPr>
            <w:rFonts w:asciiTheme="minorHAnsi" w:hAnsiTheme="minorHAnsi"/>
            <w:lang w:val="fr-FR" w:eastAsia="fr-FR"/>
          </w:rPr>
        </w:r>
      </w:ins>
    </w:p>
    <w:p>
      <w:pPr>
        <w:pStyle w:val="1099"/>
        <w:pBdr/>
        <w:tabs>
          <w:tab w:val="right" w:leader="dot" w:pos="9593"/>
        </w:tabs>
        <w:spacing/>
        <w:ind/>
        <w:rPr>
          <w:ins w:id="84" w:author="THOMAS FRANCART" w:date="2020-07-23T10:50:00Z"/>
          <w:rFonts w:asciiTheme="minorHAnsi" w:hAnsiTheme="minorHAnsi"/>
          <w:lang w:val="fr-FR" w:eastAsia="fr-FR"/>
        </w:rPr>
      </w:pPr>
      <w:ins w:id="85" w:author="THOMAS FRANCART" w:date="2020-07-23T10:50:00Z">
        <w:r>
          <w:rPr>
            <w:rStyle w:val="1090"/>
          </w:rPr>
          <w:fldChar w:fldCharType="begin"/>
        </w:r>
      </w:ins>
      <w:ins w:id="86" w:author="THOMAS FRANCART" w:date="2020-07-23T10:50:00Z">
        <w:r>
          <w:rPr>
            <w:rStyle w:val="1090"/>
          </w:rPr>
          <w:instrText xml:space="preserve"> </w:instrText>
        </w:r>
      </w:ins>
      <w:ins w:id="87" w:author="THOMAS FRANCART" w:date="2020-07-23T10:50:00Z">
        <w:r>
          <w:instrText xml:space="preserve">HYPERLINK \l "_Toc46393865"</w:instrText>
        </w:r>
      </w:ins>
      <w:ins w:id="88" w:author="THOMAS FRANCART" w:date="2020-07-23T10:50:00Z">
        <w:r>
          <w:rPr>
            <w:rStyle w:val="1090"/>
          </w:rPr>
          <w:instrText xml:space="preserve"> </w:instrText>
        </w:r>
      </w:ins>
      <w:ins w:id="89" w:author="THOMAS FRANCART" w:date="2020-07-23T10:50:00Z">
        <w:r>
          <w:rPr>
            <w:rStyle w:val="1090"/>
          </w:rPr>
          <w:fldChar w:fldCharType="separate"/>
        </w:r>
      </w:ins>
      <w:ins w:id="90" w:author="THOMAS FRANCART" w:date="2020-07-23T10:50:00Z">
        <w:r>
          <w:rPr>
            <w:rStyle w:val="1090"/>
            <w:lang w:val="en-GB"/>
          </w:rPr>
          <w:t xml:space="preserve">ISSN URI templates</w:t>
        </w:r>
      </w:ins>
      <w:ins w:id="91" w:author="THOMAS FRANCART" w:date="2020-07-23T10:50:00Z">
        <w:r>
          <w:tab/>
        </w:r>
      </w:ins>
      <w:ins w:id="92" w:author="THOMAS FRANCART" w:date="2020-07-23T10:50:00Z">
        <w:r>
          <w:fldChar w:fldCharType="begin"/>
        </w:r>
      </w:ins>
      <w:ins w:id="93" w:author="THOMAS FRANCART" w:date="2020-07-23T10:50:00Z">
        <w:r>
          <w:instrText xml:space="preserve"> PAGEREF _Toc46393865 \h </w:instrText>
        </w:r>
      </w:ins>
      <w:r>
        <w:fldChar w:fldCharType="separate"/>
      </w:r>
      <w:ins w:id="94" w:author="THOMAS FRANCART" w:date="2020-07-23T10:50:00Z">
        <w:r>
          <w:t xml:space="preserve">6</w:t>
        </w:r>
      </w:ins>
      <w:ins w:id="95" w:author="THOMAS FRANCART" w:date="2020-07-23T10:50:00Z">
        <w:r>
          <w:fldChar w:fldCharType="end"/>
        </w:r>
      </w:ins>
      <w:ins w:id="96" w:author="THOMAS FRANCART" w:date="2020-07-23T10:50:00Z">
        <w:r>
          <w:rPr>
            <w:rStyle w:val="1090"/>
          </w:rPr>
          <w:fldChar w:fldCharType="end"/>
        </w:r>
      </w:ins>
      <w:ins w:id="97" w:author="THOMAS FRANCART" w:date="2020-07-23T10:50:00Z">
        <w:r>
          <w:rPr>
            <w:rFonts w:asciiTheme="minorHAnsi" w:hAnsiTheme="minorHAnsi"/>
            <w:lang w:val="fr-FR" w:eastAsia="fr-FR"/>
          </w:rPr>
        </w:r>
      </w:ins>
      <w:ins w:id="98" w:author="THOMAS FRANCART" w:date="2020-07-23T10:50:00Z">
        <w:r>
          <w:rPr>
            <w:rFonts w:asciiTheme="minorHAnsi" w:hAnsiTheme="minorHAnsi"/>
            <w:lang w:val="fr-FR" w:eastAsia="fr-FR"/>
          </w:rPr>
        </w:r>
      </w:ins>
    </w:p>
    <w:p>
      <w:pPr>
        <w:pStyle w:val="1099"/>
        <w:pBdr/>
        <w:tabs>
          <w:tab w:val="right" w:leader="dot" w:pos="9593"/>
        </w:tabs>
        <w:spacing/>
        <w:ind/>
        <w:rPr>
          <w:ins w:id="99" w:author="THOMAS FRANCART" w:date="2020-07-23T10:50:00Z"/>
          <w:rFonts w:asciiTheme="minorHAnsi" w:hAnsiTheme="minorHAnsi"/>
          <w:lang w:val="fr-FR" w:eastAsia="fr-FR"/>
        </w:rPr>
      </w:pPr>
      <w:ins w:id="100" w:author="THOMAS FRANCART" w:date="2020-07-23T10:50:00Z">
        <w:r>
          <w:rPr>
            <w:rStyle w:val="1090"/>
          </w:rPr>
          <w:fldChar w:fldCharType="begin"/>
        </w:r>
      </w:ins>
      <w:ins w:id="101" w:author="THOMAS FRANCART" w:date="2020-07-23T10:50:00Z">
        <w:r>
          <w:rPr>
            <w:rStyle w:val="1090"/>
          </w:rPr>
          <w:instrText xml:space="preserve"> </w:instrText>
        </w:r>
      </w:ins>
      <w:ins w:id="102" w:author="THOMAS FRANCART" w:date="2020-07-23T10:50:00Z">
        <w:r>
          <w:instrText xml:space="preserve">HYPERLINK \l "_Toc46393866"</w:instrText>
        </w:r>
      </w:ins>
      <w:ins w:id="103" w:author="THOMAS FRANCART" w:date="2020-07-23T10:50:00Z">
        <w:r>
          <w:rPr>
            <w:rStyle w:val="1090"/>
          </w:rPr>
          <w:instrText xml:space="preserve"> </w:instrText>
        </w:r>
      </w:ins>
      <w:ins w:id="104" w:author="THOMAS FRANCART" w:date="2020-07-23T10:50:00Z">
        <w:r>
          <w:rPr>
            <w:rStyle w:val="1090"/>
          </w:rPr>
          <w:fldChar w:fldCharType="separate"/>
        </w:r>
      </w:ins>
      <w:ins w:id="105" w:author="THOMAS FRANCART" w:date="2020-07-23T10:50:00Z">
        <w:r>
          <w:rPr>
            <w:rStyle w:val="1090"/>
            <w:lang w:val="en-GB"/>
          </w:rPr>
          <w:t xml:space="preserve">Relative URIs</w:t>
        </w:r>
      </w:ins>
      <w:ins w:id="106" w:author="THOMAS FRANCART" w:date="2020-07-23T10:50:00Z">
        <w:r>
          <w:tab/>
        </w:r>
      </w:ins>
      <w:ins w:id="107" w:author="THOMAS FRANCART" w:date="2020-07-23T10:50:00Z">
        <w:r>
          <w:fldChar w:fldCharType="begin"/>
        </w:r>
      </w:ins>
      <w:ins w:id="108" w:author="THOMAS FRANCART" w:date="2020-07-23T10:50:00Z">
        <w:r>
          <w:instrText xml:space="preserve"> PAGEREF _Toc46393866 \h </w:instrText>
        </w:r>
      </w:ins>
      <w:r>
        <w:fldChar w:fldCharType="separate"/>
      </w:r>
      <w:ins w:id="109" w:author="THOMAS FRANCART" w:date="2020-07-23T10:50:00Z">
        <w:r>
          <w:t xml:space="preserve">7</w:t>
        </w:r>
      </w:ins>
      <w:ins w:id="110" w:author="THOMAS FRANCART" w:date="2020-07-23T10:50:00Z">
        <w:r>
          <w:fldChar w:fldCharType="end"/>
        </w:r>
      </w:ins>
      <w:ins w:id="111" w:author="THOMAS FRANCART" w:date="2020-07-23T10:50:00Z">
        <w:r>
          <w:rPr>
            <w:rStyle w:val="1090"/>
          </w:rPr>
          <w:fldChar w:fldCharType="end"/>
        </w:r>
      </w:ins>
      <w:ins w:id="112" w:author="THOMAS FRANCART" w:date="2020-07-23T10:50:00Z">
        <w:r>
          <w:rPr>
            <w:rFonts w:asciiTheme="minorHAnsi" w:hAnsiTheme="minorHAnsi"/>
            <w:lang w:val="fr-FR" w:eastAsia="fr-FR"/>
          </w:rPr>
        </w:r>
      </w:ins>
      <w:ins w:id="113" w:author="THOMAS FRANCART" w:date="2020-07-23T10:50:00Z">
        <w:r>
          <w:rPr>
            <w:rFonts w:asciiTheme="minorHAnsi" w:hAnsiTheme="minorHAnsi"/>
            <w:lang w:val="fr-FR" w:eastAsia="fr-FR"/>
          </w:rPr>
        </w:r>
      </w:ins>
    </w:p>
    <w:p>
      <w:pPr>
        <w:pStyle w:val="1098"/>
        <w:pBdr/>
        <w:tabs>
          <w:tab w:val="right" w:leader="dot" w:pos="9593"/>
        </w:tabs>
        <w:spacing/>
        <w:ind/>
        <w:rPr>
          <w:ins w:id="114" w:author="THOMAS FRANCART" w:date="2020-07-23T10:50:00Z"/>
          <w:rFonts w:asciiTheme="minorHAnsi" w:hAnsiTheme="minorHAnsi"/>
          <w:lang w:val="fr-FR" w:eastAsia="fr-FR"/>
        </w:rPr>
      </w:pPr>
      <w:ins w:id="115" w:author="THOMAS FRANCART" w:date="2020-07-23T10:50:00Z">
        <w:r>
          <w:rPr>
            <w:rStyle w:val="1090"/>
          </w:rPr>
          <w:fldChar w:fldCharType="begin"/>
        </w:r>
      </w:ins>
      <w:ins w:id="116" w:author="THOMAS FRANCART" w:date="2020-07-23T10:50:00Z">
        <w:r>
          <w:rPr>
            <w:rStyle w:val="1090"/>
          </w:rPr>
          <w:instrText xml:space="preserve"> </w:instrText>
        </w:r>
      </w:ins>
      <w:ins w:id="117" w:author="THOMAS FRANCART" w:date="2020-07-23T10:50:00Z">
        <w:r>
          <w:instrText xml:space="preserve">HYPERLINK \l "_Toc46393867"</w:instrText>
        </w:r>
      </w:ins>
      <w:ins w:id="118" w:author="THOMAS FRANCART" w:date="2020-07-23T10:50:00Z">
        <w:r>
          <w:rPr>
            <w:rStyle w:val="1090"/>
          </w:rPr>
          <w:instrText xml:space="preserve"> </w:instrText>
        </w:r>
      </w:ins>
      <w:ins w:id="119" w:author="THOMAS FRANCART" w:date="2020-07-23T10:50:00Z">
        <w:r>
          <w:rPr>
            <w:rStyle w:val="1090"/>
          </w:rPr>
          <w:fldChar w:fldCharType="separate"/>
        </w:r>
      </w:ins>
      <w:ins w:id="120" w:author="THOMAS FRANCART" w:date="2020-07-23T10:50:00Z">
        <w:r>
          <w:rPr>
            <w:rStyle w:val="1090"/>
            <w:lang w:val="en-GB"/>
          </w:rPr>
          <w:t xml:space="preserve">Modelling choices</w:t>
        </w:r>
      </w:ins>
      <w:ins w:id="121" w:author="THOMAS FRANCART" w:date="2020-07-23T10:50:00Z">
        <w:r>
          <w:tab/>
        </w:r>
      </w:ins>
      <w:ins w:id="122" w:author="THOMAS FRANCART" w:date="2020-07-23T10:50:00Z">
        <w:r>
          <w:fldChar w:fldCharType="begin"/>
        </w:r>
      </w:ins>
      <w:ins w:id="123" w:author="THOMAS FRANCART" w:date="2020-07-23T10:50:00Z">
        <w:r>
          <w:instrText xml:space="preserve"> PAGEREF _Toc46393867 \h </w:instrText>
        </w:r>
      </w:ins>
      <w:r>
        <w:fldChar w:fldCharType="separate"/>
      </w:r>
      <w:ins w:id="124" w:author="THOMAS FRANCART" w:date="2020-07-23T10:50:00Z">
        <w:r>
          <w:t xml:space="preserve">8</w:t>
        </w:r>
      </w:ins>
      <w:ins w:id="125" w:author="THOMAS FRANCART" w:date="2020-07-23T10:50:00Z">
        <w:r>
          <w:fldChar w:fldCharType="end"/>
        </w:r>
      </w:ins>
      <w:ins w:id="126" w:author="THOMAS FRANCART" w:date="2020-07-23T10:50:00Z">
        <w:r>
          <w:rPr>
            <w:rStyle w:val="1090"/>
          </w:rPr>
          <w:fldChar w:fldCharType="end"/>
        </w:r>
      </w:ins>
      <w:ins w:id="127" w:author="THOMAS FRANCART" w:date="2020-07-23T10:50:00Z">
        <w:r>
          <w:rPr>
            <w:rFonts w:asciiTheme="minorHAnsi" w:hAnsiTheme="minorHAnsi"/>
            <w:lang w:val="fr-FR" w:eastAsia="fr-FR"/>
          </w:rPr>
        </w:r>
      </w:ins>
      <w:ins w:id="128" w:author="THOMAS FRANCART" w:date="2020-07-23T10:50:00Z">
        <w:r>
          <w:rPr>
            <w:rFonts w:asciiTheme="minorHAnsi" w:hAnsiTheme="minorHAnsi"/>
            <w:lang w:val="fr-FR" w:eastAsia="fr-FR"/>
          </w:rPr>
        </w:r>
      </w:ins>
    </w:p>
    <w:p>
      <w:pPr>
        <w:pStyle w:val="1099"/>
        <w:pBdr/>
        <w:tabs>
          <w:tab w:val="right" w:leader="dot" w:pos="9593"/>
        </w:tabs>
        <w:spacing/>
        <w:ind/>
        <w:rPr>
          <w:ins w:id="129" w:author="THOMAS FRANCART" w:date="2020-07-23T10:50:00Z"/>
          <w:rFonts w:asciiTheme="minorHAnsi" w:hAnsiTheme="minorHAnsi"/>
          <w:lang w:val="fr-FR" w:eastAsia="fr-FR"/>
        </w:rPr>
      </w:pPr>
      <w:ins w:id="130" w:author="THOMAS FRANCART" w:date="2020-07-23T10:50:00Z">
        <w:r>
          <w:rPr>
            <w:rStyle w:val="1090"/>
          </w:rPr>
          <w:fldChar w:fldCharType="begin"/>
        </w:r>
      </w:ins>
      <w:ins w:id="131" w:author="THOMAS FRANCART" w:date="2020-07-23T10:50:00Z">
        <w:r>
          <w:rPr>
            <w:rStyle w:val="1090"/>
          </w:rPr>
          <w:instrText xml:space="preserve"> </w:instrText>
        </w:r>
      </w:ins>
      <w:ins w:id="132" w:author="THOMAS FRANCART" w:date="2020-07-23T10:50:00Z">
        <w:r>
          <w:instrText xml:space="preserve">HYPERLINK \l "_Toc46393868"</w:instrText>
        </w:r>
      </w:ins>
      <w:ins w:id="133" w:author="THOMAS FRANCART" w:date="2020-07-23T10:50:00Z">
        <w:r>
          <w:rPr>
            <w:rStyle w:val="1090"/>
          </w:rPr>
          <w:instrText xml:space="preserve"> </w:instrText>
        </w:r>
      </w:ins>
      <w:ins w:id="134" w:author="THOMAS FRANCART" w:date="2020-07-23T10:50:00Z">
        <w:r>
          <w:rPr>
            <w:rStyle w:val="1090"/>
          </w:rPr>
          <w:fldChar w:fldCharType="separate"/>
        </w:r>
      </w:ins>
      <w:ins w:id="135" w:author="THOMAS FRANCART" w:date="2020-07-23T10:50:00Z">
        <w:r>
          <w:rPr>
            <w:rStyle w:val="1090"/>
            <w:lang w:val="en-GB"/>
          </w:rPr>
          <w:t xml:space="preserve">Reuse existing models</w:t>
        </w:r>
      </w:ins>
      <w:ins w:id="136" w:author="THOMAS FRANCART" w:date="2020-07-23T10:50:00Z">
        <w:r>
          <w:tab/>
        </w:r>
      </w:ins>
      <w:ins w:id="137" w:author="THOMAS FRANCART" w:date="2020-07-23T10:50:00Z">
        <w:r>
          <w:fldChar w:fldCharType="begin"/>
        </w:r>
      </w:ins>
      <w:ins w:id="138" w:author="THOMAS FRANCART" w:date="2020-07-23T10:50:00Z">
        <w:r>
          <w:instrText xml:space="preserve"> PAGEREF _Toc46393868 \h </w:instrText>
        </w:r>
      </w:ins>
      <w:r>
        <w:fldChar w:fldCharType="separate"/>
      </w:r>
      <w:ins w:id="139" w:author="THOMAS FRANCART" w:date="2020-07-23T10:50:00Z">
        <w:r>
          <w:t xml:space="preserve">8</w:t>
        </w:r>
      </w:ins>
      <w:ins w:id="140" w:author="THOMAS FRANCART" w:date="2020-07-23T10:50:00Z">
        <w:r>
          <w:fldChar w:fldCharType="end"/>
        </w:r>
      </w:ins>
      <w:ins w:id="141" w:author="THOMAS FRANCART" w:date="2020-07-23T10:50:00Z">
        <w:r>
          <w:rPr>
            <w:rStyle w:val="1090"/>
          </w:rPr>
          <w:fldChar w:fldCharType="end"/>
        </w:r>
      </w:ins>
      <w:ins w:id="142" w:author="THOMAS FRANCART" w:date="2020-07-23T10:50:00Z">
        <w:r>
          <w:rPr>
            <w:rFonts w:asciiTheme="minorHAnsi" w:hAnsiTheme="minorHAnsi"/>
            <w:lang w:val="fr-FR" w:eastAsia="fr-FR"/>
          </w:rPr>
        </w:r>
      </w:ins>
      <w:ins w:id="143" w:author="THOMAS FRANCART" w:date="2020-07-23T10:50:00Z">
        <w:r>
          <w:rPr>
            <w:rFonts w:asciiTheme="minorHAnsi" w:hAnsiTheme="minorHAnsi"/>
            <w:lang w:val="fr-FR" w:eastAsia="fr-FR"/>
          </w:rPr>
        </w:r>
      </w:ins>
    </w:p>
    <w:p>
      <w:pPr>
        <w:pStyle w:val="1099"/>
        <w:pBdr/>
        <w:tabs>
          <w:tab w:val="right" w:leader="dot" w:pos="9593"/>
        </w:tabs>
        <w:spacing/>
        <w:ind/>
        <w:rPr>
          <w:ins w:id="144" w:author="THOMAS FRANCART" w:date="2020-07-23T10:50:00Z"/>
          <w:rFonts w:asciiTheme="minorHAnsi" w:hAnsiTheme="minorHAnsi"/>
          <w:lang w:val="fr-FR" w:eastAsia="fr-FR"/>
        </w:rPr>
      </w:pPr>
      <w:ins w:id="145" w:author="THOMAS FRANCART" w:date="2020-07-23T10:50:00Z">
        <w:r>
          <w:rPr>
            <w:rStyle w:val="1090"/>
          </w:rPr>
          <w:fldChar w:fldCharType="begin"/>
        </w:r>
      </w:ins>
      <w:ins w:id="146" w:author="THOMAS FRANCART" w:date="2020-07-23T10:50:00Z">
        <w:r>
          <w:rPr>
            <w:rStyle w:val="1090"/>
          </w:rPr>
          <w:instrText xml:space="preserve"> </w:instrText>
        </w:r>
      </w:ins>
      <w:ins w:id="147" w:author="THOMAS FRANCART" w:date="2020-07-23T10:50:00Z">
        <w:r>
          <w:instrText xml:space="preserve">HYPERLINK \l "_Toc46393869"</w:instrText>
        </w:r>
      </w:ins>
      <w:ins w:id="148" w:author="THOMAS FRANCART" w:date="2020-07-23T10:50:00Z">
        <w:r>
          <w:rPr>
            <w:rStyle w:val="1090"/>
          </w:rPr>
          <w:instrText xml:space="preserve"> </w:instrText>
        </w:r>
      </w:ins>
      <w:ins w:id="149" w:author="THOMAS FRANCART" w:date="2020-07-23T10:50:00Z">
        <w:r>
          <w:rPr>
            <w:rStyle w:val="1090"/>
          </w:rPr>
          <w:fldChar w:fldCharType="separate"/>
        </w:r>
      </w:ins>
      <w:ins w:id="150" w:author="THOMAS FRANCART" w:date="2020-07-23T10:50:00Z">
        <w:r>
          <w:rPr>
            <w:rStyle w:val="1090"/>
            <w:lang w:val="en-GB"/>
          </w:rPr>
          <w:t xml:space="preserve">The ISSN resource distinct from the ISSN record</w:t>
        </w:r>
      </w:ins>
      <w:ins w:id="151" w:author="THOMAS FRANCART" w:date="2020-07-23T10:50:00Z">
        <w:r>
          <w:tab/>
        </w:r>
      </w:ins>
      <w:ins w:id="152" w:author="THOMAS FRANCART" w:date="2020-07-23T10:50:00Z">
        <w:r>
          <w:fldChar w:fldCharType="begin"/>
        </w:r>
      </w:ins>
      <w:ins w:id="153" w:author="THOMAS FRANCART" w:date="2020-07-23T10:50:00Z">
        <w:r>
          <w:instrText xml:space="preserve"> PAGEREF _Toc46393869 \h </w:instrText>
        </w:r>
      </w:ins>
      <w:r>
        <w:fldChar w:fldCharType="separate"/>
      </w:r>
      <w:ins w:id="154" w:author="THOMAS FRANCART" w:date="2020-07-23T10:50:00Z">
        <w:r>
          <w:t xml:space="preserve">8</w:t>
        </w:r>
      </w:ins>
      <w:ins w:id="155" w:author="THOMAS FRANCART" w:date="2020-07-23T10:50:00Z">
        <w:r>
          <w:fldChar w:fldCharType="end"/>
        </w:r>
      </w:ins>
      <w:ins w:id="156" w:author="THOMAS FRANCART" w:date="2020-07-23T10:50:00Z">
        <w:r>
          <w:rPr>
            <w:rStyle w:val="1090"/>
          </w:rPr>
          <w:fldChar w:fldCharType="end"/>
        </w:r>
      </w:ins>
      <w:ins w:id="157" w:author="THOMAS FRANCART" w:date="2020-07-23T10:50:00Z">
        <w:r>
          <w:rPr>
            <w:rFonts w:asciiTheme="minorHAnsi" w:hAnsiTheme="minorHAnsi"/>
            <w:lang w:val="fr-FR" w:eastAsia="fr-FR"/>
          </w:rPr>
        </w:r>
      </w:ins>
      <w:ins w:id="158" w:author="THOMAS FRANCART" w:date="2020-07-23T10:50:00Z">
        <w:r>
          <w:rPr>
            <w:rFonts w:asciiTheme="minorHAnsi" w:hAnsiTheme="minorHAnsi"/>
            <w:lang w:val="fr-FR" w:eastAsia="fr-FR"/>
          </w:rPr>
        </w:r>
      </w:ins>
    </w:p>
    <w:p>
      <w:pPr>
        <w:pStyle w:val="1099"/>
        <w:pBdr/>
        <w:tabs>
          <w:tab w:val="right" w:leader="dot" w:pos="9593"/>
        </w:tabs>
        <w:spacing/>
        <w:ind/>
        <w:rPr>
          <w:ins w:id="159" w:author="THOMAS FRANCART" w:date="2020-07-23T10:50:00Z"/>
          <w:rFonts w:asciiTheme="minorHAnsi" w:hAnsiTheme="minorHAnsi"/>
          <w:lang w:val="fr-FR" w:eastAsia="fr-FR"/>
        </w:rPr>
      </w:pPr>
      <w:ins w:id="160" w:author="THOMAS FRANCART" w:date="2020-07-23T10:50:00Z">
        <w:r>
          <w:rPr>
            <w:rStyle w:val="1090"/>
          </w:rPr>
          <w:fldChar w:fldCharType="begin"/>
        </w:r>
      </w:ins>
      <w:ins w:id="161" w:author="THOMAS FRANCART" w:date="2020-07-23T10:50:00Z">
        <w:r>
          <w:rPr>
            <w:rStyle w:val="1090"/>
          </w:rPr>
          <w:instrText xml:space="preserve"> </w:instrText>
        </w:r>
      </w:ins>
      <w:ins w:id="162" w:author="THOMAS FRANCART" w:date="2020-07-23T10:50:00Z">
        <w:r>
          <w:instrText xml:space="preserve">HYPERLINK \l "_Toc46393870"</w:instrText>
        </w:r>
      </w:ins>
      <w:ins w:id="163" w:author="THOMAS FRANCART" w:date="2020-07-23T10:50:00Z">
        <w:r>
          <w:rPr>
            <w:rStyle w:val="1090"/>
          </w:rPr>
          <w:instrText xml:space="preserve"> </w:instrText>
        </w:r>
      </w:ins>
      <w:ins w:id="164" w:author="THOMAS FRANCART" w:date="2020-07-23T10:50:00Z">
        <w:r>
          <w:rPr>
            <w:rStyle w:val="1090"/>
          </w:rPr>
          <w:fldChar w:fldCharType="separate"/>
        </w:r>
      </w:ins>
      <w:ins w:id="165" w:author="THOMAS FRANCART" w:date="2020-07-23T10:50:00Z">
        <w:r>
          <w:rPr>
            <w:rStyle w:val="1090"/>
            <w:lang w:val="en-GB"/>
          </w:rPr>
          <w:t xml:space="preserve">The ISSN resource considered both as a Bibframe Work and Instance</w:t>
        </w:r>
      </w:ins>
      <w:ins w:id="166" w:author="THOMAS FRANCART" w:date="2020-07-23T10:50:00Z">
        <w:r>
          <w:tab/>
        </w:r>
      </w:ins>
      <w:ins w:id="167" w:author="THOMAS FRANCART" w:date="2020-07-23T10:50:00Z">
        <w:r>
          <w:fldChar w:fldCharType="begin"/>
        </w:r>
      </w:ins>
      <w:ins w:id="168" w:author="THOMAS FRANCART" w:date="2020-07-23T10:50:00Z">
        <w:r>
          <w:instrText xml:space="preserve"> PAGEREF _Toc46393870 \h </w:instrText>
        </w:r>
      </w:ins>
      <w:r>
        <w:fldChar w:fldCharType="separate"/>
      </w:r>
      <w:ins w:id="169" w:author="THOMAS FRANCART" w:date="2020-07-23T10:50:00Z">
        <w:r>
          <w:t xml:space="preserve">9</w:t>
        </w:r>
      </w:ins>
      <w:ins w:id="170" w:author="THOMAS FRANCART" w:date="2020-07-23T10:50:00Z">
        <w:r>
          <w:fldChar w:fldCharType="end"/>
        </w:r>
      </w:ins>
      <w:ins w:id="171" w:author="THOMAS FRANCART" w:date="2020-07-23T10:50:00Z">
        <w:r>
          <w:rPr>
            <w:rStyle w:val="1090"/>
          </w:rPr>
          <w:fldChar w:fldCharType="end"/>
        </w:r>
      </w:ins>
      <w:ins w:id="172" w:author="THOMAS FRANCART" w:date="2020-07-23T10:50:00Z">
        <w:r>
          <w:rPr>
            <w:rFonts w:asciiTheme="minorHAnsi" w:hAnsiTheme="minorHAnsi"/>
            <w:lang w:val="fr-FR" w:eastAsia="fr-FR"/>
          </w:rPr>
        </w:r>
      </w:ins>
      <w:ins w:id="173" w:author="THOMAS FRANCART" w:date="2020-07-23T10:50:00Z">
        <w:r>
          <w:rPr>
            <w:rFonts w:asciiTheme="minorHAnsi" w:hAnsiTheme="minorHAnsi"/>
            <w:lang w:val="fr-FR" w:eastAsia="fr-FR"/>
          </w:rPr>
        </w:r>
      </w:ins>
    </w:p>
    <w:p>
      <w:pPr>
        <w:pStyle w:val="1099"/>
        <w:pBdr/>
        <w:tabs>
          <w:tab w:val="right" w:leader="dot" w:pos="9593"/>
        </w:tabs>
        <w:spacing/>
        <w:ind/>
        <w:rPr>
          <w:ins w:id="174" w:author="THOMAS FRANCART" w:date="2020-07-23T10:50:00Z"/>
          <w:rFonts w:asciiTheme="minorHAnsi" w:hAnsiTheme="minorHAnsi"/>
          <w:lang w:val="fr-FR" w:eastAsia="fr-FR"/>
        </w:rPr>
      </w:pPr>
      <w:ins w:id="175" w:author="THOMAS FRANCART" w:date="2020-07-23T10:50:00Z">
        <w:r>
          <w:rPr>
            <w:rStyle w:val="1090"/>
          </w:rPr>
          <w:fldChar w:fldCharType="begin"/>
        </w:r>
      </w:ins>
      <w:ins w:id="176" w:author="THOMAS FRANCART" w:date="2020-07-23T10:50:00Z">
        <w:r>
          <w:rPr>
            <w:rStyle w:val="1090"/>
          </w:rPr>
          <w:instrText xml:space="preserve"> </w:instrText>
        </w:r>
      </w:ins>
      <w:ins w:id="177" w:author="THOMAS FRANCART" w:date="2020-07-23T10:50:00Z">
        <w:r>
          <w:instrText xml:space="preserve">HYPERLINK \l "_Toc46393871"</w:instrText>
        </w:r>
      </w:ins>
      <w:ins w:id="178" w:author="THOMAS FRANCART" w:date="2020-07-23T10:50:00Z">
        <w:r>
          <w:rPr>
            <w:rStyle w:val="1090"/>
          </w:rPr>
          <w:instrText xml:space="preserve"> </w:instrText>
        </w:r>
      </w:ins>
      <w:ins w:id="179" w:author="THOMAS FRANCART" w:date="2020-07-23T10:50:00Z">
        <w:r>
          <w:rPr>
            <w:rStyle w:val="1090"/>
          </w:rPr>
          <w:fldChar w:fldCharType="separate"/>
        </w:r>
      </w:ins>
      <w:ins w:id="180" w:author="THOMAS FRANCART" w:date="2020-07-23T10:50:00Z">
        <w:r>
          <w:rPr>
            <w:rStyle w:val="1090"/>
            <w:lang w:val="en-GB"/>
          </w:rPr>
          <w:t xml:space="preserve">The ISSN resource typed with schema:Periodical</w:t>
        </w:r>
      </w:ins>
      <w:ins w:id="181" w:author="THOMAS FRANCART" w:date="2020-07-23T10:50:00Z">
        <w:r>
          <w:tab/>
        </w:r>
      </w:ins>
      <w:ins w:id="182" w:author="THOMAS FRANCART" w:date="2020-07-23T10:50:00Z">
        <w:r>
          <w:fldChar w:fldCharType="begin"/>
        </w:r>
      </w:ins>
      <w:ins w:id="183" w:author="THOMAS FRANCART" w:date="2020-07-23T10:50:00Z">
        <w:r>
          <w:instrText xml:space="preserve"> PAGEREF _Toc46393871 \h </w:instrText>
        </w:r>
      </w:ins>
      <w:r>
        <w:fldChar w:fldCharType="separate"/>
      </w:r>
      <w:ins w:id="184" w:author="THOMAS FRANCART" w:date="2020-07-23T10:50:00Z">
        <w:r>
          <w:t xml:space="preserve">9</w:t>
        </w:r>
      </w:ins>
      <w:ins w:id="185" w:author="THOMAS FRANCART" w:date="2020-07-23T10:50:00Z">
        <w:r>
          <w:fldChar w:fldCharType="end"/>
        </w:r>
      </w:ins>
      <w:ins w:id="186" w:author="THOMAS FRANCART" w:date="2020-07-23T10:50:00Z">
        <w:r>
          <w:rPr>
            <w:rStyle w:val="1090"/>
          </w:rPr>
          <w:fldChar w:fldCharType="end"/>
        </w:r>
      </w:ins>
      <w:ins w:id="187" w:author="THOMAS FRANCART" w:date="2020-07-23T10:50:00Z">
        <w:r>
          <w:rPr>
            <w:rFonts w:asciiTheme="minorHAnsi" w:hAnsiTheme="minorHAnsi"/>
            <w:lang w:val="fr-FR" w:eastAsia="fr-FR"/>
          </w:rPr>
        </w:r>
      </w:ins>
      <w:ins w:id="188" w:author="THOMAS FRANCART" w:date="2020-07-23T10:50:00Z">
        <w:r>
          <w:rPr>
            <w:rFonts w:asciiTheme="minorHAnsi" w:hAnsiTheme="minorHAnsi"/>
            <w:lang w:val="fr-FR" w:eastAsia="fr-FR"/>
          </w:rPr>
        </w:r>
      </w:ins>
    </w:p>
    <w:p>
      <w:pPr>
        <w:pStyle w:val="1099"/>
        <w:pBdr/>
        <w:tabs>
          <w:tab w:val="right" w:leader="dot" w:pos="9593"/>
        </w:tabs>
        <w:spacing/>
        <w:ind/>
        <w:rPr>
          <w:ins w:id="189" w:author="THOMAS FRANCART" w:date="2020-07-23T10:50:00Z"/>
          <w:rFonts w:asciiTheme="minorHAnsi" w:hAnsiTheme="minorHAnsi"/>
          <w:lang w:val="fr-FR" w:eastAsia="fr-FR"/>
        </w:rPr>
      </w:pPr>
      <w:ins w:id="190" w:author="THOMAS FRANCART" w:date="2020-07-23T10:50:00Z">
        <w:r>
          <w:rPr>
            <w:rStyle w:val="1090"/>
          </w:rPr>
          <w:fldChar w:fldCharType="begin"/>
        </w:r>
      </w:ins>
      <w:ins w:id="191" w:author="THOMAS FRANCART" w:date="2020-07-23T10:50:00Z">
        <w:r>
          <w:rPr>
            <w:rStyle w:val="1090"/>
          </w:rPr>
          <w:instrText xml:space="preserve"> </w:instrText>
        </w:r>
      </w:ins>
      <w:ins w:id="192" w:author="THOMAS FRANCART" w:date="2020-07-23T10:50:00Z">
        <w:r>
          <w:instrText xml:space="preserve">HYPERLINK \l "_Toc46393872"</w:instrText>
        </w:r>
      </w:ins>
      <w:ins w:id="193" w:author="THOMAS FRANCART" w:date="2020-07-23T10:50:00Z">
        <w:r>
          <w:rPr>
            <w:rStyle w:val="1090"/>
          </w:rPr>
          <w:instrText xml:space="preserve"> </w:instrText>
        </w:r>
      </w:ins>
      <w:ins w:id="194" w:author="THOMAS FRANCART" w:date="2020-07-23T10:50:00Z">
        <w:r>
          <w:rPr>
            <w:rStyle w:val="1090"/>
          </w:rPr>
          <w:fldChar w:fldCharType="separate"/>
        </w:r>
      </w:ins>
      <w:ins w:id="195" w:author="THOMAS FRANCART" w:date="2020-07-23T10:50:00Z">
        <w:r>
          <w:rPr>
            <w:rStyle w:val="1090"/>
            <w:lang w:val="en-GB"/>
          </w:rPr>
          <w:t xml:space="preserve">The ISSN-L described as an independent resource</w:t>
        </w:r>
      </w:ins>
      <w:ins w:id="196" w:author="THOMAS FRANCART" w:date="2020-07-23T10:50:00Z">
        <w:r>
          <w:tab/>
        </w:r>
      </w:ins>
      <w:ins w:id="197" w:author="THOMAS FRANCART" w:date="2020-07-23T10:50:00Z">
        <w:r>
          <w:fldChar w:fldCharType="begin"/>
        </w:r>
      </w:ins>
      <w:ins w:id="198" w:author="THOMAS FRANCART" w:date="2020-07-23T10:50:00Z">
        <w:r>
          <w:instrText xml:space="preserve"> PAGEREF _Toc46393872 \h </w:instrText>
        </w:r>
      </w:ins>
      <w:r>
        <w:fldChar w:fldCharType="separate"/>
      </w:r>
      <w:ins w:id="199" w:author="THOMAS FRANCART" w:date="2020-07-23T10:50:00Z">
        <w:r>
          <w:t xml:space="preserve">10</w:t>
        </w:r>
      </w:ins>
      <w:ins w:id="200" w:author="THOMAS FRANCART" w:date="2020-07-23T10:50:00Z">
        <w:r>
          <w:fldChar w:fldCharType="end"/>
        </w:r>
      </w:ins>
      <w:ins w:id="201" w:author="THOMAS FRANCART" w:date="2020-07-23T10:50:00Z">
        <w:r>
          <w:rPr>
            <w:rStyle w:val="1090"/>
          </w:rPr>
          <w:fldChar w:fldCharType="end"/>
        </w:r>
      </w:ins>
      <w:ins w:id="202" w:author="THOMAS FRANCART" w:date="2020-07-23T10:50:00Z">
        <w:r>
          <w:rPr>
            <w:rFonts w:asciiTheme="minorHAnsi" w:hAnsiTheme="minorHAnsi"/>
            <w:lang w:val="fr-FR" w:eastAsia="fr-FR"/>
          </w:rPr>
        </w:r>
      </w:ins>
      <w:ins w:id="203" w:author="THOMAS FRANCART" w:date="2020-07-23T10:50:00Z">
        <w:r>
          <w:rPr>
            <w:rFonts w:asciiTheme="minorHAnsi" w:hAnsiTheme="minorHAnsi"/>
            <w:lang w:val="fr-FR" w:eastAsia="fr-FR"/>
          </w:rPr>
        </w:r>
      </w:ins>
    </w:p>
    <w:p>
      <w:pPr>
        <w:pStyle w:val="1099"/>
        <w:pBdr/>
        <w:tabs>
          <w:tab w:val="right" w:leader="dot" w:pos="9593"/>
        </w:tabs>
        <w:spacing/>
        <w:ind/>
        <w:rPr>
          <w:ins w:id="204" w:author="THOMAS FRANCART" w:date="2020-07-23T10:50:00Z"/>
          <w:rFonts w:asciiTheme="minorHAnsi" w:hAnsiTheme="minorHAnsi"/>
          <w:lang w:val="fr-FR" w:eastAsia="fr-FR"/>
        </w:rPr>
      </w:pPr>
      <w:ins w:id="205" w:author="THOMAS FRANCART" w:date="2020-07-23T10:50:00Z">
        <w:r>
          <w:rPr>
            <w:rStyle w:val="1090"/>
          </w:rPr>
          <w:fldChar w:fldCharType="begin"/>
        </w:r>
      </w:ins>
      <w:ins w:id="206" w:author="THOMAS FRANCART" w:date="2020-07-23T10:50:00Z">
        <w:r>
          <w:rPr>
            <w:rStyle w:val="1090"/>
          </w:rPr>
          <w:instrText xml:space="preserve"> </w:instrText>
        </w:r>
      </w:ins>
      <w:ins w:id="207" w:author="THOMAS FRANCART" w:date="2020-07-23T10:50:00Z">
        <w:r>
          <w:instrText xml:space="preserve">HYPERLINK \l "_Toc46393873"</w:instrText>
        </w:r>
      </w:ins>
      <w:ins w:id="208" w:author="THOMAS FRANCART" w:date="2020-07-23T10:50:00Z">
        <w:r>
          <w:rPr>
            <w:rStyle w:val="1090"/>
          </w:rPr>
          <w:instrText xml:space="preserve"> </w:instrText>
        </w:r>
      </w:ins>
      <w:ins w:id="209" w:author="THOMAS FRANCART" w:date="2020-07-23T10:50:00Z">
        <w:r>
          <w:rPr>
            <w:rStyle w:val="1090"/>
          </w:rPr>
          <w:fldChar w:fldCharType="separate"/>
        </w:r>
      </w:ins>
      <w:ins w:id="210" w:author="THOMAS FRANCART" w:date="2020-07-23T10:50:00Z">
        <w:r>
          <w:rPr>
            <w:rStyle w:val="1090"/>
            <w:lang w:val="en-GB"/>
          </w:rPr>
          <w:t xml:space="preserve">KeyTitle and AbbreviatedKeyTitle considered both as Titles and Identifiers</w:t>
        </w:r>
      </w:ins>
      <w:ins w:id="211" w:author="THOMAS FRANCART" w:date="2020-07-23T10:50:00Z">
        <w:r>
          <w:tab/>
        </w:r>
      </w:ins>
      <w:ins w:id="212" w:author="THOMAS FRANCART" w:date="2020-07-23T10:50:00Z">
        <w:r>
          <w:fldChar w:fldCharType="begin"/>
        </w:r>
      </w:ins>
      <w:ins w:id="213" w:author="THOMAS FRANCART" w:date="2020-07-23T10:50:00Z">
        <w:r>
          <w:instrText xml:space="preserve"> PAGEREF _Toc46393873 \h </w:instrText>
        </w:r>
      </w:ins>
      <w:r>
        <w:fldChar w:fldCharType="separate"/>
      </w:r>
      <w:ins w:id="214" w:author="THOMAS FRANCART" w:date="2020-07-23T10:50:00Z">
        <w:r>
          <w:t xml:space="preserve">10</w:t>
        </w:r>
      </w:ins>
      <w:ins w:id="215" w:author="THOMAS FRANCART" w:date="2020-07-23T10:50:00Z">
        <w:r>
          <w:fldChar w:fldCharType="end"/>
        </w:r>
      </w:ins>
      <w:ins w:id="216" w:author="THOMAS FRANCART" w:date="2020-07-23T10:50:00Z">
        <w:r>
          <w:rPr>
            <w:rStyle w:val="1090"/>
          </w:rPr>
          <w:fldChar w:fldCharType="end"/>
        </w:r>
      </w:ins>
      <w:ins w:id="217" w:author="THOMAS FRANCART" w:date="2020-07-23T10:50:00Z">
        <w:r>
          <w:rPr>
            <w:rFonts w:asciiTheme="minorHAnsi" w:hAnsiTheme="minorHAnsi"/>
            <w:lang w:val="fr-FR" w:eastAsia="fr-FR"/>
          </w:rPr>
        </w:r>
      </w:ins>
      <w:ins w:id="218" w:author="THOMAS FRANCART" w:date="2020-07-23T10:50:00Z">
        <w:r>
          <w:rPr>
            <w:rFonts w:asciiTheme="minorHAnsi" w:hAnsiTheme="minorHAnsi"/>
            <w:lang w:val="fr-FR" w:eastAsia="fr-FR"/>
          </w:rPr>
        </w:r>
      </w:ins>
    </w:p>
    <w:p>
      <w:pPr>
        <w:pStyle w:val="1099"/>
        <w:pBdr/>
        <w:tabs>
          <w:tab w:val="right" w:leader="dot" w:pos="9593"/>
        </w:tabs>
        <w:spacing/>
        <w:ind/>
        <w:rPr>
          <w:ins w:id="219" w:author="THOMAS FRANCART" w:date="2020-07-23T10:50:00Z"/>
          <w:rFonts w:asciiTheme="minorHAnsi" w:hAnsiTheme="minorHAnsi"/>
          <w:lang w:val="fr-FR" w:eastAsia="fr-FR"/>
        </w:rPr>
      </w:pPr>
      <w:ins w:id="220" w:author="THOMAS FRANCART" w:date="2020-07-23T10:50:00Z">
        <w:r>
          <w:rPr>
            <w:rStyle w:val="1090"/>
          </w:rPr>
          <w:fldChar w:fldCharType="begin"/>
        </w:r>
      </w:ins>
      <w:ins w:id="221" w:author="THOMAS FRANCART" w:date="2020-07-23T10:50:00Z">
        <w:r>
          <w:rPr>
            <w:rStyle w:val="1090"/>
          </w:rPr>
          <w:instrText xml:space="preserve"> </w:instrText>
        </w:r>
      </w:ins>
      <w:ins w:id="222" w:author="THOMAS FRANCART" w:date="2020-07-23T10:50:00Z">
        <w:r>
          <w:instrText xml:space="preserve">HYPERLINK \l "_Toc46393874"</w:instrText>
        </w:r>
      </w:ins>
      <w:ins w:id="223" w:author="THOMAS FRANCART" w:date="2020-07-23T10:50:00Z">
        <w:r>
          <w:rPr>
            <w:rStyle w:val="1090"/>
          </w:rPr>
          <w:instrText xml:space="preserve"> </w:instrText>
        </w:r>
      </w:ins>
      <w:ins w:id="224" w:author="THOMAS FRANCART" w:date="2020-07-23T10:50:00Z">
        <w:r>
          <w:rPr>
            <w:rStyle w:val="1090"/>
          </w:rPr>
          <w:fldChar w:fldCharType="separate"/>
        </w:r>
      </w:ins>
      <w:ins w:id="225" w:author="THOMAS FRANCART" w:date="2020-07-23T10:50:00Z">
        <w:r>
          <w:rPr>
            <w:rStyle w:val="1090"/>
            <w:lang w:val="en-GB"/>
          </w:rPr>
          <w:t xml:space="preserve">Key Title and other titles as both literal values and title objects</w:t>
        </w:r>
      </w:ins>
      <w:ins w:id="226" w:author="THOMAS FRANCART" w:date="2020-07-23T10:50:00Z">
        <w:r>
          <w:tab/>
        </w:r>
      </w:ins>
      <w:ins w:id="227" w:author="THOMAS FRANCART" w:date="2020-07-23T10:50:00Z">
        <w:r>
          <w:fldChar w:fldCharType="begin"/>
        </w:r>
      </w:ins>
      <w:ins w:id="228" w:author="THOMAS FRANCART" w:date="2020-07-23T10:50:00Z">
        <w:r>
          <w:instrText xml:space="preserve"> PAGEREF _Toc46393874 \h </w:instrText>
        </w:r>
      </w:ins>
      <w:r>
        <w:fldChar w:fldCharType="separate"/>
      </w:r>
      <w:ins w:id="229" w:author="THOMAS FRANCART" w:date="2020-07-23T10:50:00Z">
        <w:r>
          <w:t xml:space="preserve">10</w:t>
        </w:r>
      </w:ins>
      <w:ins w:id="230" w:author="THOMAS FRANCART" w:date="2020-07-23T10:50:00Z">
        <w:r>
          <w:fldChar w:fldCharType="end"/>
        </w:r>
      </w:ins>
      <w:ins w:id="231" w:author="THOMAS FRANCART" w:date="2020-07-23T10:50:00Z">
        <w:r>
          <w:rPr>
            <w:rStyle w:val="1090"/>
          </w:rPr>
          <w:fldChar w:fldCharType="end"/>
        </w:r>
      </w:ins>
      <w:ins w:id="232" w:author="THOMAS FRANCART" w:date="2020-07-23T10:50:00Z">
        <w:r>
          <w:rPr>
            <w:rFonts w:asciiTheme="minorHAnsi" w:hAnsiTheme="minorHAnsi"/>
            <w:lang w:val="fr-FR" w:eastAsia="fr-FR"/>
          </w:rPr>
        </w:r>
      </w:ins>
      <w:ins w:id="233" w:author="THOMAS FRANCART" w:date="2020-07-23T10:50:00Z">
        <w:r>
          <w:rPr>
            <w:rFonts w:asciiTheme="minorHAnsi" w:hAnsiTheme="minorHAnsi"/>
            <w:lang w:val="fr-FR" w:eastAsia="fr-FR"/>
          </w:rPr>
        </w:r>
      </w:ins>
    </w:p>
    <w:p>
      <w:pPr>
        <w:pStyle w:val="1099"/>
        <w:pBdr/>
        <w:tabs>
          <w:tab w:val="right" w:leader="dot" w:pos="9593"/>
        </w:tabs>
        <w:spacing/>
        <w:ind/>
        <w:rPr>
          <w:ins w:id="234" w:author="THOMAS FRANCART" w:date="2020-07-23T10:50:00Z"/>
          <w:rFonts w:asciiTheme="minorHAnsi" w:hAnsiTheme="minorHAnsi"/>
          <w:lang w:val="fr-FR" w:eastAsia="fr-FR"/>
        </w:rPr>
      </w:pPr>
      <w:ins w:id="235" w:author="THOMAS FRANCART" w:date="2020-07-23T10:50:00Z">
        <w:r>
          <w:rPr>
            <w:rStyle w:val="1090"/>
          </w:rPr>
          <w:fldChar w:fldCharType="begin"/>
        </w:r>
      </w:ins>
      <w:ins w:id="236" w:author="THOMAS FRANCART" w:date="2020-07-23T10:50:00Z">
        <w:r>
          <w:rPr>
            <w:rStyle w:val="1090"/>
          </w:rPr>
          <w:instrText xml:space="preserve"> </w:instrText>
        </w:r>
      </w:ins>
      <w:ins w:id="237" w:author="THOMAS FRANCART" w:date="2020-07-23T10:50:00Z">
        <w:r>
          <w:instrText xml:space="preserve">HYPERLINK \l "_Toc46393875"</w:instrText>
        </w:r>
      </w:ins>
      <w:ins w:id="238" w:author="THOMAS FRANCART" w:date="2020-07-23T10:50:00Z">
        <w:r>
          <w:rPr>
            <w:rStyle w:val="1090"/>
          </w:rPr>
          <w:instrText xml:space="preserve"> </w:instrText>
        </w:r>
      </w:ins>
      <w:ins w:id="239" w:author="THOMAS FRANCART" w:date="2020-07-23T10:50:00Z">
        <w:r>
          <w:rPr>
            <w:rStyle w:val="1090"/>
          </w:rPr>
          <w:fldChar w:fldCharType="separate"/>
        </w:r>
      </w:ins>
      <w:ins w:id="240" w:author="THOMAS FRANCART" w:date="2020-07-23T10:50:00Z">
        <w:r>
          <w:rPr>
            <w:rStyle w:val="1090"/>
            <w:lang w:val="en-GB"/>
          </w:rPr>
          <w:t xml:space="preserve">A Reference Publication Event and a Publication Event history</w:t>
        </w:r>
      </w:ins>
      <w:ins w:id="241" w:author="THOMAS FRANCART" w:date="2020-07-23T10:50:00Z">
        <w:r>
          <w:tab/>
        </w:r>
      </w:ins>
      <w:ins w:id="242" w:author="THOMAS FRANCART" w:date="2020-07-23T10:50:00Z">
        <w:r>
          <w:fldChar w:fldCharType="begin"/>
        </w:r>
      </w:ins>
      <w:ins w:id="243" w:author="THOMAS FRANCART" w:date="2020-07-23T10:50:00Z">
        <w:r>
          <w:instrText xml:space="preserve"> PAGEREF _Toc46393875 \h </w:instrText>
        </w:r>
      </w:ins>
      <w:r>
        <w:fldChar w:fldCharType="separate"/>
      </w:r>
      <w:ins w:id="244" w:author="THOMAS FRANCART" w:date="2020-07-23T10:50:00Z">
        <w:r>
          <w:t xml:space="preserve">11</w:t>
        </w:r>
      </w:ins>
      <w:ins w:id="245" w:author="THOMAS FRANCART" w:date="2020-07-23T10:50:00Z">
        <w:r>
          <w:fldChar w:fldCharType="end"/>
        </w:r>
      </w:ins>
      <w:ins w:id="246" w:author="THOMAS FRANCART" w:date="2020-07-23T10:50:00Z">
        <w:r>
          <w:rPr>
            <w:rStyle w:val="1090"/>
          </w:rPr>
          <w:fldChar w:fldCharType="end"/>
        </w:r>
      </w:ins>
      <w:ins w:id="247" w:author="THOMAS FRANCART" w:date="2020-07-23T10:50:00Z">
        <w:r>
          <w:rPr>
            <w:rFonts w:asciiTheme="minorHAnsi" w:hAnsiTheme="minorHAnsi"/>
            <w:lang w:val="fr-FR" w:eastAsia="fr-FR"/>
          </w:rPr>
        </w:r>
      </w:ins>
      <w:ins w:id="248" w:author="THOMAS FRANCART" w:date="2020-07-23T10:50:00Z">
        <w:r>
          <w:rPr>
            <w:rFonts w:asciiTheme="minorHAnsi" w:hAnsiTheme="minorHAnsi"/>
            <w:lang w:val="fr-FR" w:eastAsia="fr-FR"/>
          </w:rPr>
        </w:r>
      </w:ins>
    </w:p>
    <w:p>
      <w:pPr>
        <w:pStyle w:val="1098"/>
        <w:pBdr/>
        <w:tabs>
          <w:tab w:val="right" w:leader="dot" w:pos="9593"/>
        </w:tabs>
        <w:spacing/>
        <w:ind/>
        <w:rPr>
          <w:ins w:id="249" w:author="THOMAS FRANCART" w:date="2020-07-23T10:50:00Z"/>
          <w:rFonts w:asciiTheme="minorHAnsi" w:hAnsiTheme="minorHAnsi"/>
          <w:lang w:val="fr-FR" w:eastAsia="fr-FR"/>
        </w:rPr>
      </w:pPr>
      <w:ins w:id="250" w:author="THOMAS FRANCART" w:date="2020-07-23T10:50:00Z">
        <w:r>
          <w:rPr>
            <w:rStyle w:val="1090"/>
          </w:rPr>
          <w:fldChar w:fldCharType="begin"/>
        </w:r>
      </w:ins>
      <w:ins w:id="251" w:author="THOMAS FRANCART" w:date="2020-07-23T10:50:00Z">
        <w:r>
          <w:rPr>
            <w:rStyle w:val="1090"/>
          </w:rPr>
          <w:instrText xml:space="preserve"> </w:instrText>
        </w:r>
      </w:ins>
      <w:ins w:id="252" w:author="THOMAS FRANCART" w:date="2020-07-23T10:50:00Z">
        <w:r>
          <w:instrText xml:space="preserve">HYPERLINK \l "_Toc46393876"</w:instrText>
        </w:r>
      </w:ins>
      <w:ins w:id="253" w:author="THOMAS FRANCART" w:date="2020-07-23T10:50:00Z">
        <w:r>
          <w:rPr>
            <w:rStyle w:val="1090"/>
          </w:rPr>
          <w:instrText xml:space="preserve"> </w:instrText>
        </w:r>
      </w:ins>
      <w:ins w:id="254" w:author="THOMAS FRANCART" w:date="2020-07-23T10:50:00Z">
        <w:r>
          <w:rPr>
            <w:rStyle w:val="1090"/>
          </w:rPr>
          <w:fldChar w:fldCharType="separate"/>
        </w:r>
      </w:ins>
      <w:ins w:id="255" w:author="THOMAS FRANCART" w:date="2020-07-23T10:50:00Z">
        <w:r>
          <w:rPr>
            <w:rStyle w:val="1090"/>
            <w:lang w:val="en-GB"/>
          </w:rPr>
          <w:t xml:space="preserve">The ISSN free linked data model</w:t>
        </w:r>
      </w:ins>
      <w:ins w:id="256" w:author="THOMAS FRANCART" w:date="2020-07-23T10:50:00Z">
        <w:r>
          <w:tab/>
        </w:r>
      </w:ins>
      <w:ins w:id="257" w:author="THOMAS FRANCART" w:date="2020-07-23T10:50:00Z">
        <w:r>
          <w:fldChar w:fldCharType="begin"/>
        </w:r>
      </w:ins>
      <w:ins w:id="258" w:author="THOMAS FRANCART" w:date="2020-07-23T10:50:00Z">
        <w:r>
          <w:instrText xml:space="preserve"> PAGEREF _Toc46393876 \h </w:instrText>
        </w:r>
      </w:ins>
      <w:r>
        <w:fldChar w:fldCharType="separate"/>
      </w:r>
      <w:ins w:id="259" w:author="THOMAS FRANCART" w:date="2020-07-23T10:50:00Z">
        <w:r>
          <w:t xml:space="preserve">11</w:t>
        </w:r>
      </w:ins>
      <w:ins w:id="260" w:author="THOMAS FRANCART" w:date="2020-07-23T10:50:00Z">
        <w:r>
          <w:fldChar w:fldCharType="end"/>
        </w:r>
      </w:ins>
      <w:ins w:id="261" w:author="THOMAS FRANCART" w:date="2020-07-23T10:50:00Z">
        <w:r>
          <w:rPr>
            <w:rStyle w:val="1090"/>
          </w:rPr>
          <w:fldChar w:fldCharType="end"/>
        </w:r>
      </w:ins>
      <w:ins w:id="262" w:author="THOMAS FRANCART" w:date="2020-07-23T10:50:00Z">
        <w:r>
          <w:rPr>
            <w:rFonts w:asciiTheme="minorHAnsi" w:hAnsiTheme="minorHAnsi"/>
            <w:lang w:val="fr-FR" w:eastAsia="fr-FR"/>
          </w:rPr>
        </w:r>
      </w:ins>
      <w:ins w:id="263" w:author="THOMAS FRANCART" w:date="2020-07-23T10:50:00Z">
        <w:r>
          <w:rPr>
            <w:rFonts w:asciiTheme="minorHAnsi" w:hAnsiTheme="minorHAnsi"/>
            <w:lang w:val="fr-FR" w:eastAsia="fr-FR"/>
          </w:rPr>
        </w:r>
      </w:ins>
    </w:p>
    <w:p>
      <w:pPr>
        <w:pStyle w:val="1099"/>
        <w:pBdr/>
        <w:tabs>
          <w:tab w:val="right" w:leader="dot" w:pos="9593"/>
        </w:tabs>
        <w:spacing/>
        <w:ind/>
        <w:rPr>
          <w:ins w:id="264" w:author="THOMAS FRANCART" w:date="2020-07-23T10:50:00Z"/>
          <w:rFonts w:asciiTheme="minorHAnsi" w:hAnsiTheme="minorHAnsi"/>
          <w:lang w:val="fr-FR" w:eastAsia="fr-FR"/>
        </w:rPr>
      </w:pPr>
      <w:ins w:id="265" w:author="THOMAS FRANCART" w:date="2020-07-23T10:50:00Z">
        <w:r>
          <w:rPr>
            <w:rStyle w:val="1090"/>
          </w:rPr>
          <w:fldChar w:fldCharType="begin"/>
        </w:r>
      </w:ins>
      <w:ins w:id="266" w:author="THOMAS FRANCART" w:date="2020-07-23T10:50:00Z">
        <w:r>
          <w:rPr>
            <w:rStyle w:val="1090"/>
          </w:rPr>
          <w:instrText xml:space="preserve"> </w:instrText>
        </w:r>
      </w:ins>
      <w:ins w:id="267" w:author="THOMAS FRANCART" w:date="2020-07-23T10:50:00Z">
        <w:r>
          <w:instrText xml:space="preserve">HYPERLINK \l "_Toc46393877"</w:instrText>
        </w:r>
      </w:ins>
      <w:ins w:id="268" w:author="THOMAS FRANCART" w:date="2020-07-23T10:50:00Z">
        <w:r>
          <w:rPr>
            <w:rStyle w:val="1090"/>
          </w:rPr>
          <w:instrText xml:space="preserve"> </w:instrText>
        </w:r>
      </w:ins>
      <w:ins w:id="269" w:author="THOMAS FRANCART" w:date="2020-07-23T10:50:00Z">
        <w:r>
          <w:rPr>
            <w:rStyle w:val="1090"/>
          </w:rPr>
          <w:fldChar w:fldCharType="separate"/>
        </w:r>
      </w:ins>
      <w:ins w:id="270" w:author="THOMAS FRANCART" w:date="2020-07-23T10:50:00Z">
        <w:r>
          <w:rPr>
            <w:rStyle w:val="1090"/>
            <w:lang w:val="en-GB"/>
          </w:rPr>
          <w:t xml:space="preserve">Free vs. Full model</w:t>
        </w:r>
      </w:ins>
      <w:ins w:id="271" w:author="THOMAS FRANCART" w:date="2020-07-23T10:50:00Z">
        <w:r>
          <w:tab/>
        </w:r>
      </w:ins>
      <w:ins w:id="272" w:author="THOMAS FRANCART" w:date="2020-07-23T10:50:00Z">
        <w:r>
          <w:fldChar w:fldCharType="begin"/>
        </w:r>
      </w:ins>
      <w:ins w:id="273" w:author="THOMAS FRANCART" w:date="2020-07-23T10:50:00Z">
        <w:r>
          <w:instrText xml:space="preserve"> PAGEREF _Toc46393877 \h </w:instrText>
        </w:r>
      </w:ins>
      <w:r>
        <w:fldChar w:fldCharType="separate"/>
      </w:r>
      <w:ins w:id="274" w:author="THOMAS FRANCART" w:date="2020-07-23T10:50:00Z">
        <w:r>
          <w:t xml:space="preserve">11</w:t>
        </w:r>
      </w:ins>
      <w:ins w:id="275" w:author="THOMAS FRANCART" w:date="2020-07-23T10:50:00Z">
        <w:r>
          <w:fldChar w:fldCharType="end"/>
        </w:r>
      </w:ins>
      <w:ins w:id="276" w:author="THOMAS FRANCART" w:date="2020-07-23T10:50:00Z">
        <w:r>
          <w:rPr>
            <w:rStyle w:val="1090"/>
          </w:rPr>
          <w:fldChar w:fldCharType="end"/>
        </w:r>
      </w:ins>
      <w:ins w:id="277" w:author="THOMAS FRANCART" w:date="2020-07-23T10:50:00Z">
        <w:r>
          <w:rPr>
            <w:rFonts w:asciiTheme="minorHAnsi" w:hAnsiTheme="minorHAnsi"/>
            <w:lang w:val="fr-FR" w:eastAsia="fr-FR"/>
          </w:rPr>
        </w:r>
      </w:ins>
      <w:ins w:id="278" w:author="THOMAS FRANCART" w:date="2020-07-23T10:50:00Z">
        <w:r>
          <w:rPr>
            <w:rFonts w:asciiTheme="minorHAnsi" w:hAnsiTheme="minorHAnsi"/>
            <w:lang w:val="fr-FR" w:eastAsia="fr-FR"/>
          </w:rPr>
        </w:r>
      </w:ins>
    </w:p>
    <w:p>
      <w:pPr>
        <w:pStyle w:val="1099"/>
        <w:pBdr/>
        <w:tabs>
          <w:tab w:val="right" w:leader="dot" w:pos="9593"/>
        </w:tabs>
        <w:spacing/>
        <w:ind/>
        <w:rPr>
          <w:ins w:id="279" w:author="THOMAS FRANCART" w:date="2020-07-23T10:50:00Z"/>
          <w:rFonts w:asciiTheme="minorHAnsi" w:hAnsiTheme="minorHAnsi"/>
          <w:lang w:val="fr-FR" w:eastAsia="fr-FR"/>
        </w:rPr>
      </w:pPr>
      <w:ins w:id="280" w:author="THOMAS FRANCART" w:date="2020-07-23T10:50:00Z">
        <w:r>
          <w:rPr>
            <w:rStyle w:val="1090"/>
          </w:rPr>
          <w:fldChar w:fldCharType="begin"/>
        </w:r>
      </w:ins>
      <w:ins w:id="281" w:author="THOMAS FRANCART" w:date="2020-07-23T10:50:00Z">
        <w:r>
          <w:rPr>
            <w:rStyle w:val="1090"/>
          </w:rPr>
          <w:instrText xml:space="preserve"> </w:instrText>
        </w:r>
      </w:ins>
      <w:ins w:id="282" w:author="THOMAS FRANCART" w:date="2020-07-23T10:50:00Z">
        <w:r>
          <w:instrText xml:space="preserve">HYPERLINK \l "_Toc46393878"</w:instrText>
        </w:r>
      </w:ins>
      <w:ins w:id="283" w:author="THOMAS FRANCART" w:date="2020-07-23T10:50:00Z">
        <w:r>
          <w:rPr>
            <w:rStyle w:val="1090"/>
          </w:rPr>
          <w:instrText xml:space="preserve"> </w:instrText>
        </w:r>
      </w:ins>
      <w:ins w:id="284" w:author="THOMAS FRANCART" w:date="2020-07-23T10:50:00Z">
        <w:r>
          <w:rPr>
            <w:rStyle w:val="1090"/>
          </w:rPr>
          <w:fldChar w:fldCharType="separate"/>
        </w:r>
      </w:ins>
      <w:ins w:id="285" w:author="THOMAS FRANCART" w:date="2020-07-23T10:50:00Z">
        <w:r>
          <w:rPr>
            <w:rStyle w:val="1090"/>
            <w:lang w:val="en-GB"/>
          </w:rPr>
          <w:t xml:space="preserve">Free model diagram</w:t>
        </w:r>
      </w:ins>
      <w:ins w:id="286" w:author="THOMAS FRANCART" w:date="2020-07-23T10:50:00Z">
        <w:r>
          <w:tab/>
        </w:r>
      </w:ins>
      <w:ins w:id="287" w:author="THOMAS FRANCART" w:date="2020-07-23T10:50:00Z">
        <w:r>
          <w:fldChar w:fldCharType="begin"/>
        </w:r>
      </w:ins>
      <w:ins w:id="288" w:author="THOMAS FRANCART" w:date="2020-07-23T10:50:00Z">
        <w:r>
          <w:instrText xml:space="preserve"> PAGEREF _Toc46393878 \h </w:instrText>
        </w:r>
      </w:ins>
      <w:r>
        <w:fldChar w:fldCharType="separate"/>
      </w:r>
      <w:ins w:id="289" w:author="THOMAS FRANCART" w:date="2020-07-23T10:50:00Z">
        <w:r>
          <w:t xml:space="preserve">12</w:t>
        </w:r>
      </w:ins>
      <w:ins w:id="290" w:author="THOMAS FRANCART" w:date="2020-07-23T10:50:00Z">
        <w:r>
          <w:fldChar w:fldCharType="end"/>
        </w:r>
      </w:ins>
      <w:ins w:id="291" w:author="THOMAS FRANCART" w:date="2020-07-23T10:50:00Z">
        <w:r>
          <w:rPr>
            <w:rStyle w:val="1090"/>
          </w:rPr>
          <w:fldChar w:fldCharType="end"/>
        </w:r>
      </w:ins>
      <w:ins w:id="292" w:author="THOMAS FRANCART" w:date="2020-07-23T10:50:00Z">
        <w:r>
          <w:rPr>
            <w:rFonts w:asciiTheme="minorHAnsi" w:hAnsiTheme="minorHAnsi"/>
            <w:lang w:val="fr-FR" w:eastAsia="fr-FR"/>
          </w:rPr>
        </w:r>
      </w:ins>
      <w:ins w:id="293" w:author="THOMAS FRANCART" w:date="2020-07-23T10:50:00Z">
        <w:r>
          <w:rPr>
            <w:rFonts w:asciiTheme="minorHAnsi" w:hAnsiTheme="minorHAnsi"/>
            <w:lang w:val="fr-FR" w:eastAsia="fr-FR"/>
          </w:rPr>
        </w:r>
      </w:ins>
    </w:p>
    <w:p>
      <w:pPr>
        <w:pStyle w:val="1099"/>
        <w:pBdr/>
        <w:tabs>
          <w:tab w:val="right" w:leader="dot" w:pos="9593"/>
        </w:tabs>
        <w:spacing/>
        <w:ind/>
        <w:rPr>
          <w:ins w:id="294" w:author="THOMAS FRANCART" w:date="2020-07-23T10:50:00Z"/>
          <w:rFonts w:asciiTheme="minorHAnsi" w:hAnsiTheme="minorHAnsi"/>
          <w:lang w:val="fr-FR" w:eastAsia="fr-FR"/>
        </w:rPr>
      </w:pPr>
      <w:ins w:id="295" w:author="THOMAS FRANCART" w:date="2020-07-23T10:50:00Z">
        <w:r>
          <w:rPr>
            <w:rStyle w:val="1090"/>
          </w:rPr>
          <w:fldChar w:fldCharType="begin"/>
        </w:r>
      </w:ins>
      <w:ins w:id="296" w:author="THOMAS FRANCART" w:date="2020-07-23T10:50:00Z">
        <w:r>
          <w:rPr>
            <w:rStyle w:val="1090"/>
          </w:rPr>
          <w:instrText xml:space="preserve"> </w:instrText>
        </w:r>
      </w:ins>
      <w:ins w:id="297" w:author="THOMAS FRANCART" w:date="2020-07-23T10:50:00Z">
        <w:r>
          <w:instrText xml:space="preserve">HYPERLINK \l "_Toc46393879"</w:instrText>
        </w:r>
      </w:ins>
      <w:ins w:id="298" w:author="THOMAS FRANCART" w:date="2020-07-23T10:50:00Z">
        <w:r>
          <w:rPr>
            <w:rStyle w:val="1090"/>
          </w:rPr>
          <w:instrText xml:space="preserve"> </w:instrText>
        </w:r>
      </w:ins>
      <w:ins w:id="299" w:author="THOMAS FRANCART" w:date="2020-07-23T10:50:00Z">
        <w:r>
          <w:rPr>
            <w:rStyle w:val="1090"/>
          </w:rPr>
          <w:fldChar w:fldCharType="separate"/>
        </w:r>
      </w:ins>
      <w:ins w:id="300" w:author="THOMAS FRANCART" w:date="2020-07-23T10:50:00Z">
        <w:r>
          <w:rPr>
            <w:rStyle w:val="1090"/>
            <w:lang w:val="en-GB"/>
          </w:rPr>
          <w:t xml:space="preserve">Free model diagram</w:t>
        </w:r>
      </w:ins>
      <w:ins w:id="301" w:author="THOMAS FRANCART" w:date="2020-07-23T10:50:00Z">
        <w:r>
          <w:tab/>
        </w:r>
      </w:ins>
      <w:ins w:id="302" w:author="THOMAS FRANCART" w:date="2020-07-23T10:50:00Z">
        <w:r>
          <w:fldChar w:fldCharType="begin"/>
        </w:r>
      </w:ins>
      <w:ins w:id="303" w:author="THOMAS FRANCART" w:date="2020-07-23T10:50:00Z">
        <w:r>
          <w:instrText xml:space="preserve"> PAGEREF _Toc46393879 \h </w:instrText>
        </w:r>
      </w:ins>
      <w:r>
        <w:fldChar w:fldCharType="separate"/>
      </w:r>
      <w:ins w:id="304" w:author="THOMAS FRANCART" w:date="2020-07-23T10:50:00Z">
        <w:r>
          <w:t xml:space="preserve">13</w:t>
        </w:r>
      </w:ins>
      <w:ins w:id="305" w:author="THOMAS FRANCART" w:date="2020-07-23T10:50:00Z">
        <w:r>
          <w:fldChar w:fldCharType="end"/>
        </w:r>
      </w:ins>
      <w:ins w:id="306" w:author="THOMAS FRANCART" w:date="2020-07-23T10:50:00Z">
        <w:r>
          <w:rPr>
            <w:rStyle w:val="1090"/>
          </w:rPr>
          <w:fldChar w:fldCharType="end"/>
        </w:r>
      </w:ins>
      <w:ins w:id="307" w:author="THOMAS FRANCART" w:date="2020-07-23T10:50:00Z">
        <w:r>
          <w:rPr>
            <w:rFonts w:asciiTheme="minorHAnsi" w:hAnsiTheme="minorHAnsi"/>
            <w:lang w:val="fr-FR" w:eastAsia="fr-FR"/>
          </w:rPr>
        </w:r>
      </w:ins>
      <w:ins w:id="308" w:author="THOMAS FRANCART" w:date="2020-07-23T10:50:00Z">
        <w:r>
          <w:rPr>
            <w:rFonts w:asciiTheme="minorHAnsi" w:hAnsiTheme="minorHAnsi"/>
            <w:lang w:val="fr-FR" w:eastAsia="fr-FR"/>
          </w:rPr>
        </w:r>
      </w:ins>
    </w:p>
    <w:p>
      <w:pPr>
        <w:pStyle w:val="1099"/>
        <w:pBdr/>
        <w:tabs>
          <w:tab w:val="right" w:leader="dot" w:pos="9593"/>
        </w:tabs>
        <w:spacing/>
        <w:ind/>
        <w:rPr>
          <w:ins w:id="309" w:author="THOMAS FRANCART" w:date="2020-07-23T10:50:00Z"/>
          <w:rFonts w:asciiTheme="minorHAnsi" w:hAnsiTheme="minorHAnsi"/>
          <w:lang w:val="fr-FR" w:eastAsia="fr-FR"/>
        </w:rPr>
      </w:pPr>
      <w:ins w:id="310" w:author="THOMAS FRANCART" w:date="2020-07-23T10:50:00Z">
        <w:r>
          <w:rPr>
            <w:rStyle w:val="1090"/>
          </w:rPr>
          <w:fldChar w:fldCharType="begin"/>
        </w:r>
      </w:ins>
      <w:ins w:id="311" w:author="THOMAS FRANCART" w:date="2020-07-23T10:50:00Z">
        <w:r>
          <w:rPr>
            <w:rStyle w:val="1090"/>
          </w:rPr>
          <w:instrText xml:space="preserve"> </w:instrText>
        </w:r>
      </w:ins>
      <w:ins w:id="312" w:author="THOMAS FRANCART" w:date="2020-07-23T10:50:00Z">
        <w:r>
          <w:instrText xml:space="preserve">HYPERLINK \l "_Toc46393880"</w:instrText>
        </w:r>
      </w:ins>
      <w:ins w:id="313" w:author="THOMAS FRANCART" w:date="2020-07-23T10:50:00Z">
        <w:r>
          <w:rPr>
            <w:rStyle w:val="1090"/>
          </w:rPr>
          <w:instrText xml:space="preserve"> </w:instrText>
        </w:r>
      </w:ins>
      <w:ins w:id="314" w:author="THOMAS FRANCART" w:date="2020-07-23T10:50:00Z">
        <w:r>
          <w:rPr>
            <w:rStyle w:val="1090"/>
          </w:rPr>
          <w:fldChar w:fldCharType="separate"/>
        </w:r>
      </w:ins>
      <w:ins w:id="315" w:author="THOMAS FRANCART" w:date="2020-07-23T10:50:00Z">
        <w:r>
          <w:rPr>
            <w:rStyle w:val="1090"/>
            <w:lang w:val="en-GB"/>
          </w:rPr>
          <w:t xml:space="preserve">Description</w:t>
        </w:r>
      </w:ins>
      <w:ins w:id="316" w:author="THOMAS FRANCART" w:date="2020-07-23T10:50:00Z">
        <w:r>
          <w:tab/>
        </w:r>
      </w:ins>
      <w:ins w:id="317" w:author="THOMAS FRANCART" w:date="2020-07-23T10:50:00Z">
        <w:r>
          <w:fldChar w:fldCharType="begin"/>
        </w:r>
      </w:ins>
      <w:ins w:id="318" w:author="THOMAS FRANCART" w:date="2020-07-23T10:50:00Z">
        <w:r>
          <w:instrText xml:space="preserve"> PAGEREF _Toc46393880 \h </w:instrText>
        </w:r>
      </w:ins>
      <w:r>
        <w:fldChar w:fldCharType="separate"/>
      </w:r>
      <w:ins w:id="319" w:author="THOMAS FRANCART" w:date="2020-07-23T10:50:00Z">
        <w:r>
          <w:t xml:space="preserve">14</w:t>
        </w:r>
      </w:ins>
      <w:ins w:id="320" w:author="THOMAS FRANCART" w:date="2020-07-23T10:50:00Z">
        <w:r>
          <w:fldChar w:fldCharType="end"/>
        </w:r>
      </w:ins>
      <w:ins w:id="321" w:author="THOMAS FRANCART" w:date="2020-07-23T10:50:00Z">
        <w:r>
          <w:rPr>
            <w:rStyle w:val="1090"/>
          </w:rPr>
          <w:fldChar w:fldCharType="end"/>
        </w:r>
      </w:ins>
      <w:ins w:id="322" w:author="THOMAS FRANCART" w:date="2020-07-23T10:50:00Z">
        <w:r>
          <w:rPr>
            <w:rFonts w:asciiTheme="minorHAnsi" w:hAnsiTheme="minorHAnsi"/>
            <w:lang w:val="fr-FR" w:eastAsia="fr-FR"/>
          </w:rPr>
        </w:r>
      </w:ins>
      <w:ins w:id="323" w:author="THOMAS FRANCART" w:date="2020-07-23T10:50:00Z">
        <w:r>
          <w:rPr>
            <w:rFonts w:asciiTheme="minorHAnsi" w:hAnsiTheme="minorHAnsi"/>
            <w:lang w:val="fr-FR" w:eastAsia="fr-FR"/>
          </w:rPr>
        </w:r>
      </w:ins>
    </w:p>
    <w:p>
      <w:pPr>
        <w:pStyle w:val="1098"/>
        <w:pBdr/>
        <w:tabs>
          <w:tab w:val="right" w:leader="dot" w:pos="9593"/>
        </w:tabs>
        <w:spacing/>
        <w:ind/>
        <w:rPr>
          <w:ins w:id="324" w:author="THOMAS FRANCART" w:date="2020-07-23T10:50:00Z"/>
          <w:rFonts w:asciiTheme="minorHAnsi" w:hAnsiTheme="minorHAnsi"/>
          <w:lang w:val="fr-FR" w:eastAsia="fr-FR"/>
        </w:rPr>
      </w:pPr>
      <w:ins w:id="325" w:author="THOMAS FRANCART" w:date="2020-07-23T10:50:00Z">
        <w:r>
          <w:rPr>
            <w:rStyle w:val="1090"/>
          </w:rPr>
          <w:fldChar w:fldCharType="begin"/>
        </w:r>
      </w:ins>
      <w:ins w:id="326" w:author="THOMAS FRANCART" w:date="2020-07-23T10:50:00Z">
        <w:r>
          <w:rPr>
            <w:rStyle w:val="1090"/>
          </w:rPr>
          <w:instrText xml:space="preserve"> </w:instrText>
        </w:r>
      </w:ins>
      <w:ins w:id="327" w:author="THOMAS FRANCART" w:date="2020-07-23T10:50:00Z">
        <w:r>
          <w:instrText xml:space="preserve">HYPERLINK \l "_Toc46393881"</w:instrText>
        </w:r>
      </w:ins>
      <w:ins w:id="328" w:author="THOMAS FRANCART" w:date="2020-07-23T10:50:00Z">
        <w:r>
          <w:rPr>
            <w:rStyle w:val="1090"/>
          </w:rPr>
          <w:instrText xml:space="preserve"> </w:instrText>
        </w:r>
      </w:ins>
      <w:ins w:id="329" w:author="THOMAS FRANCART" w:date="2020-07-23T10:50:00Z">
        <w:r>
          <w:rPr>
            <w:rStyle w:val="1090"/>
          </w:rPr>
          <w:fldChar w:fldCharType="separate"/>
        </w:r>
      </w:ins>
      <w:ins w:id="330" w:author="THOMAS FRANCART" w:date="2020-07-23T10:50:00Z">
        <w:r>
          <w:rPr>
            <w:rStyle w:val="1090"/>
            <w:lang w:val="en-GB"/>
          </w:rPr>
          <w:t xml:space="preserve">The ISSN full linked data model</w:t>
        </w:r>
      </w:ins>
      <w:ins w:id="331" w:author="THOMAS FRANCART" w:date="2020-07-23T10:50:00Z">
        <w:r>
          <w:tab/>
        </w:r>
      </w:ins>
      <w:ins w:id="332" w:author="THOMAS FRANCART" w:date="2020-07-23T10:50:00Z">
        <w:r>
          <w:fldChar w:fldCharType="begin"/>
        </w:r>
      </w:ins>
      <w:ins w:id="333" w:author="THOMAS FRANCART" w:date="2020-07-23T10:50:00Z">
        <w:r>
          <w:instrText xml:space="preserve"> PAGEREF _Toc46393881 \h </w:instrText>
        </w:r>
      </w:ins>
      <w:r>
        <w:fldChar w:fldCharType="separate"/>
      </w:r>
      <w:ins w:id="334" w:author="THOMAS FRANCART" w:date="2020-07-23T10:50:00Z">
        <w:r>
          <w:t xml:space="preserve">15</w:t>
        </w:r>
      </w:ins>
      <w:ins w:id="335" w:author="THOMAS FRANCART" w:date="2020-07-23T10:50:00Z">
        <w:r>
          <w:fldChar w:fldCharType="end"/>
        </w:r>
      </w:ins>
      <w:ins w:id="336" w:author="THOMAS FRANCART" w:date="2020-07-23T10:50:00Z">
        <w:r>
          <w:rPr>
            <w:rStyle w:val="1090"/>
          </w:rPr>
          <w:fldChar w:fldCharType="end"/>
        </w:r>
      </w:ins>
      <w:ins w:id="337" w:author="THOMAS FRANCART" w:date="2020-07-23T10:50:00Z">
        <w:r>
          <w:rPr>
            <w:rFonts w:asciiTheme="minorHAnsi" w:hAnsiTheme="minorHAnsi"/>
            <w:lang w:val="fr-FR" w:eastAsia="fr-FR"/>
          </w:rPr>
        </w:r>
      </w:ins>
      <w:ins w:id="338" w:author="THOMAS FRANCART" w:date="2020-07-23T10:50:00Z">
        <w:r>
          <w:rPr>
            <w:rFonts w:asciiTheme="minorHAnsi" w:hAnsiTheme="minorHAnsi"/>
            <w:lang w:val="fr-FR" w:eastAsia="fr-FR"/>
          </w:rPr>
        </w:r>
      </w:ins>
    </w:p>
    <w:p>
      <w:pPr>
        <w:pStyle w:val="1099"/>
        <w:pBdr/>
        <w:tabs>
          <w:tab w:val="right" w:leader="dot" w:pos="9593"/>
        </w:tabs>
        <w:spacing/>
        <w:ind/>
        <w:rPr>
          <w:ins w:id="339" w:author="THOMAS FRANCART" w:date="2020-07-23T10:50:00Z"/>
          <w:rFonts w:asciiTheme="minorHAnsi" w:hAnsiTheme="minorHAnsi"/>
          <w:lang w:val="fr-FR" w:eastAsia="fr-FR"/>
        </w:rPr>
      </w:pPr>
      <w:ins w:id="340" w:author="THOMAS FRANCART" w:date="2020-07-23T10:50:00Z">
        <w:r>
          <w:rPr>
            <w:rStyle w:val="1090"/>
          </w:rPr>
          <w:fldChar w:fldCharType="begin"/>
        </w:r>
      </w:ins>
      <w:ins w:id="341" w:author="THOMAS FRANCART" w:date="2020-07-23T10:50:00Z">
        <w:r>
          <w:rPr>
            <w:rStyle w:val="1090"/>
          </w:rPr>
          <w:instrText xml:space="preserve"> </w:instrText>
        </w:r>
      </w:ins>
      <w:ins w:id="342" w:author="THOMAS FRANCART" w:date="2020-07-23T10:50:00Z">
        <w:r>
          <w:instrText xml:space="preserve">HYPERLINK \l "_Toc46393882"</w:instrText>
        </w:r>
      </w:ins>
      <w:ins w:id="343" w:author="THOMAS FRANCART" w:date="2020-07-23T10:50:00Z">
        <w:r>
          <w:rPr>
            <w:rStyle w:val="1090"/>
          </w:rPr>
          <w:instrText xml:space="preserve"> </w:instrText>
        </w:r>
      </w:ins>
      <w:ins w:id="344" w:author="THOMAS FRANCART" w:date="2020-07-23T10:50:00Z">
        <w:r>
          <w:rPr>
            <w:rStyle w:val="1090"/>
          </w:rPr>
          <w:fldChar w:fldCharType="separate"/>
        </w:r>
      </w:ins>
      <w:ins w:id="345" w:author="THOMAS FRANCART" w:date="2020-07-23T10:50:00Z">
        <w:r>
          <w:rPr>
            <w:rStyle w:val="1090"/>
            <w:lang w:val="en-GB"/>
          </w:rPr>
          <w:t xml:space="preserve">Diagram legend</w:t>
        </w:r>
      </w:ins>
      <w:ins w:id="346" w:author="THOMAS FRANCART" w:date="2020-07-23T10:50:00Z">
        <w:r>
          <w:tab/>
        </w:r>
      </w:ins>
      <w:ins w:id="347" w:author="THOMAS FRANCART" w:date="2020-07-23T10:50:00Z">
        <w:r>
          <w:fldChar w:fldCharType="begin"/>
        </w:r>
      </w:ins>
      <w:ins w:id="348" w:author="THOMAS FRANCART" w:date="2020-07-23T10:50:00Z">
        <w:r>
          <w:instrText xml:space="preserve"> PAGEREF _Toc46393882 \h </w:instrText>
        </w:r>
      </w:ins>
      <w:r>
        <w:fldChar w:fldCharType="separate"/>
      </w:r>
      <w:ins w:id="349" w:author="THOMAS FRANCART" w:date="2020-07-23T10:50:00Z">
        <w:r>
          <w:t xml:space="preserve">15</w:t>
        </w:r>
      </w:ins>
      <w:ins w:id="350" w:author="THOMAS FRANCART" w:date="2020-07-23T10:50:00Z">
        <w:r>
          <w:fldChar w:fldCharType="end"/>
        </w:r>
      </w:ins>
      <w:ins w:id="351" w:author="THOMAS FRANCART" w:date="2020-07-23T10:50:00Z">
        <w:r>
          <w:rPr>
            <w:rStyle w:val="1090"/>
          </w:rPr>
          <w:fldChar w:fldCharType="end"/>
        </w:r>
      </w:ins>
      <w:ins w:id="352" w:author="THOMAS FRANCART" w:date="2020-07-23T10:50:00Z">
        <w:r>
          <w:rPr>
            <w:rFonts w:asciiTheme="minorHAnsi" w:hAnsiTheme="minorHAnsi"/>
            <w:lang w:val="fr-FR" w:eastAsia="fr-FR"/>
          </w:rPr>
        </w:r>
      </w:ins>
      <w:ins w:id="353" w:author="THOMAS FRANCART" w:date="2020-07-23T10:50:00Z">
        <w:r>
          <w:rPr>
            <w:rFonts w:asciiTheme="minorHAnsi" w:hAnsiTheme="minorHAnsi"/>
            <w:lang w:val="fr-FR" w:eastAsia="fr-FR"/>
          </w:rPr>
        </w:r>
      </w:ins>
    </w:p>
    <w:p>
      <w:pPr>
        <w:pStyle w:val="1099"/>
        <w:pBdr/>
        <w:tabs>
          <w:tab w:val="right" w:leader="dot" w:pos="9593"/>
        </w:tabs>
        <w:spacing/>
        <w:ind/>
        <w:rPr>
          <w:ins w:id="354" w:author="THOMAS FRANCART" w:date="2020-07-23T10:50:00Z"/>
          <w:rFonts w:asciiTheme="minorHAnsi" w:hAnsiTheme="minorHAnsi"/>
          <w:lang w:val="fr-FR" w:eastAsia="fr-FR"/>
        </w:rPr>
      </w:pPr>
      <w:ins w:id="355" w:author="THOMAS FRANCART" w:date="2020-07-23T10:50:00Z">
        <w:r>
          <w:rPr>
            <w:rStyle w:val="1090"/>
          </w:rPr>
          <w:fldChar w:fldCharType="begin"/>
        </w:r>
      </w:ins>
      <w:ins w:id="356" w:author="THOMAS FRANCART" w:date="2020-07-23T10:50:00Z">
        <w:r>
          <w:rPr>
            <w:rStyle w:val="1090"/>
          </w:rPr>
          <w:instrText xml:space="preserve"> </w:instrText>
        </w:r>
      </w:ins>
      <w:ins w:id="357" w:author="THOMAS FRANCART" w:date="2020-07-23T10:50:00Z">
        <w:r>
          <w:instrText xml:space="preserve">HYPERLINK \l "_Toc46393883"</w:instrText>
        </w:r>
      </w:ins>
      <w:ins w:id="358" w:author="THOMAS FRANCART" w:date="2020-07-23T10:50:00Z">
        <w:r>
          <w:rPr>
            <w:rStyle w:val="1090"/>
          </w:rPr>
          <w:instrText xml:space="preserve"> </w:instrText>
        </w:r>
      </w:ins>
      <w:ins w:id="359" w:author="THOMAS FRANCART" w:date="2020-07-23T10:50:00Z">
        <w:r>
          <w:rPr>
            <w:rStyle w:val="1090"/>
          </w:rPr>
          <w:fldChar w:fldCharType="separate"/>
        </w:r>
      </w:ins>
      <w:ins w:id="360" w:author="THOMAS FRANCART" w:date="2020-07-23T10:50:00Z">
        <w:r>
          <w:rPr>
            <w:rStyle w:val="1090"/>
            <w:lang w:val="en-GB"/>
          </w:rPr>
          <w:t xml:space="preserve">The ISSN, its Record and its identifiers</w:t>
        </w:r>
      </w:ins>
      <w:ins w:id="361" w:author="THOMAS FRANCART" w:date="2020-07-23T10:50:00Z">
        <w:r>
          <w:tab/>
        </w:r>
      </w:ins>
      <w:ins w:id="362" w:author="THOMAS FRANCART" w:date="2020-07-23T10:50:00Z">
        <w:r>
          <w:fldChar w:fldCharType="begin"/>
        </w:r>
      </w:ins>
      <w:ins w:id="363" w:author="THOMAS FRANCART" w:date="2020-07-23T10:50:00Z">
        <w:r>
          <w:instrText xml:space="preserve"> PAGEREF _Toc46393883 \h </w:instrText>
        </w:r>
      </w:ins>
      <w:r>
        <w:fldChar w:fldCharType="separate"/>
      </w:r>
      <w:ins w:id="364" w:author="THOMAS FRANCART" w:date="2020-07-23T10:50:00Z">
        <w:r>
          <w:t xml:space="preserve">16</w:t>
        </w:r>
      </w:ins>
      <w:ins w:id="365" w:author="THOMAS FRANCART" w:date="2020-07-23T10:50:00Z">
        <w:r>
          <w:fldChar w:fldCharType="end"/>
        </w:r>
      </w:ins>
      <w:ins w:id="366" w:author="THOMAS FRANCART" w:date="2020-07-23T10:50:00Z">
        <w:r>
          <w:rPr>
            <w:rStyle w:val="1090"/>
          </w:rPr>
          <w:fldChar w:fldCharType="end"/>
        </w:r>
      </w:ins>
      <w:ins w:id="367" w:author="THOMAS FRANCART" w:date="2020-07-23T10:50:00Z">
        <w:r>
          <w:rPr>
            <w:rFonts w:asciiTheme="minorHAnsi" w:hAnsiTheme="minorHAnsi"/>
            <w:lang w:val="fr-FR" w:eastAsia="fr-FR"/>
          </w:rPr>
        </w:r>
      </w:ins>
      <w:ins w:id="368" w:author="THOMAS FRANCART" w:date="2020-07-23T10:50:00Z">
        <w:r>
          <w:rPr>
            <w:rFonts w:asciiTheme="minorHAnsi" w:hAnsiTheme="minorHAnsi"/>
            <w:lang w:val="fr-FR" w:eastAsia="fr-FR"/>
          </w:rPr>
        </w:r>
      </w:ins>
    </w:p>
    <w:p>
      <w:pPr>
        <w:pStyle w:val="1099"/>
        <w:pBdr/>
        <w:tabs>
          <w:tab w:val="right" w:leader="dot" w:pos="9593"/>
        </w:tabs>
        <w:spacing/>
        <w:ind/>
        <w:rPr>
          <w:ins w:id="369" w:author="THOMAS FRANCART" w:date="2020-07-23T10:50:00Z"/>
          <w:rFonts w:asciiTheme="minorHAnsi" w:hAnsiTheme="minorHAnsi"/>
          <w:lang w:val="fr-FR" w:eastAsia="fr-FR"/>
        </w:rPr>
      </w:pPr>
      <w:ins w:id="370" w:author="THOMAS FRANCART" w:date="2020-07-23T10:50:00Z">
        <w:r>
          <w:rPr>
            <w:rStyle w:val="1090"/>
          </w:rPr>
          <w:fldChar w:fldCharType="begin"/>
        </w:r>
      </w:ins>
      <w:ins w:id="371" w:author="THOMAS FRANCART" w:date="2020-07-23T10:50:00Z">
        <w:r>
          <w:rPr>
            <w:rStyle w:val="1090"/>
          </w:rPr>
          <w:instrText xml:space="preserve"> </w:instrText>
        </w:r>
      </w:ins>
      <w:ins w:id="372" w:author="THOMAS FRANCART" w:date="2020-07-23T10:50:00Z">
        <w:r>
          <w:instrText xml:space="preserve">HYPERLINK \l "_Toc46393884"</w:instrText>
        </w:r>
      </w:ins>
      <w:ins w:id="373" w:author="THOMAS FRANCART" w:date="2020-07-23T10:50:00Z">
        <w:r>
          <w:rPr>
            <w:rStyle w:val="1090"/>
          </w:rPr>
          <w:instrText xml:space="preserve"> </w:instrText>
        </w:r>
      </w:ins>
      <w:ins w:id="374" w:author="THOMAS FRANCART" w:date="2020-07-23T10:50:00Z">
        <w:r>
          <w:rPr>
            <w:rStyle w:val="1090"/>
          </w:rPr>
          <w:fldChar w:fldCharType="separate"/>
        </w:r>
      </w:ins>
      <w:ins w:id="375" w:author="THOMAS FRANCART" w:date="2020-07-23T10:50:00Z">
        <w:r>
          <w:rPr>
            <w:rStyle w:val="1090"/>
            <w:lang w:val="en-GB"/>
          </w:rPr>
          <w:t xml:space="preserve">The ReferencePublicationEvent and the other Publication Events</w:t>
        </w:r>
      </w:ins>
      <w:ins w:id="376" w:author="THOMAS FRANCART" w:date="2020-07-23T10:50:00Z">
        <w:r>
          <w:tab/>
        </w:r>
      </w:ins>
      <w:ins w:id="377" w:author="THOMAS FRANCART" w:date="2020-07-23T10:50:00Z">
        <w:r>
          <w:fldChar w:fldCharType="begin"/>
        </w:r>
      </w:ins>
      <w:ins w:id="378" w:author="THOMAS FRANCART" w:date="2020-07-23T10:50:00Z">
        <w:r>
          <w:instrText xml:space="preserve"> PAGEREF _Toc46393884 \h </w:instrText>
        </w:r>
      </w:ins>
      <w:r>
        <w:fldChar w:fldCharType="separate"/>
      </w:r>
      <w:ins w:id="379" w:author="THOMAS FRANCART" w:date="2020-07-23T10:50:00Z">
        <w:r>
          <w:t xml:space="preserve">20</w:t>
        </w:r>
      </w:ins>
      <w:ins w:id="380" w:author="THOMAS FRANCART" w:date="2020-07-23T10:50:00Z">
        <w:r>
          <w:fldChar w:fldCharType="end"/>
        </w:r>
      </w:ins>
      <w:ins w:id="381" w:author="THOMAS FRANCART" w:date="2020-07-23T10:50:00Z">
        <w:r>
          <w:rPr>
            <w:rStyle w:val="1090"/>
          </w:rPr>
          <w:fldChar w:fldCharType="end"/>
        </w:r>
      </w:ins>
      <w:ins w:id="382" w:author="THOMAS FRANCART" w:date="2020-07-23T10:50:00Z">
        <w:r>
          <w:rPr>
            <w:rFonts w:asciiTheme="minorHAnsi" w:hAnsiTheme="minorHAnsi"/>
            <w:lang w:val="fr-FR" w:eastAsia="fr-FR"/>
          </w:rPr>
        </w:r>
      </w:ins>
      <w:ins w:id="383" w:author="THOMAS FRANCART" w:date="2020-07-23T10:50:00Z">
        <w:r>
          <w:rPr>
            <w:rFonts w:asciiTheme="minorHAnsi" w:hAnsiTheme="minorHAnsi"/>
            <w:lang w:val="fr-FR" w:eastAsia="fr-FR"/>
          </w:rPr>
        </w:r>
      </w:ins>
    </w:p>
    <w:p>
      <w:pPr>
        <w:pStyle w:val="1099"/>
        <w:pBdr/>
        <w:tabs>
          <w:tab w:val="right" w:leader="dot" w:pos="9593"/>
        </w:tabs>
        <w:spacing/>
        <w:ind/>
        <w:rPr>
          <w:ins w:id="384" w:author="THOMAS FRANCART" w:date="2020-07-23T10:50:00Z"/>
          <w:rFonts w:asciiTheme="minorHAnsi" w:hAnsiTheme="minorHAnsi"/>
          <w:lang w:val="fr-FR" w:eastAsia="fr-FR"/>
        </w:rPr>
      </w:pPr>
      <w:ins w:id="385" w:author="THOMAS FRANCART" w:date="2020-07-23T10:50:00Z">
        <w:r>
          <w:rPr>
            <w:rStyle w:val="1090"/>
          </w:rPr>
          <w:fldChar w:fldCharType="begin"/>
        </w:r>
      </w:ins>
      <w:ins w:id="386" w:author="THOMAS FRANCART" w:date="2020-07-23T10:50:00Z">
        <w:r>
          <w:rPr>
            <w:rStyle w:val="1090"/>
          </w:rPr>
          <w:instrText xml:space="preserve"> </w:instrText>
        </w:r>
      </w:ins>
      <w:ins w:id="387" w:author="THOMAS FRANCART" w:date="2020-07-23T10:50:00Z">
        <w:r>
          <w:instrText xml:space="preserve">HYPERLINK \l "_Toc46393885"</w:instrText>
        </w:r>
      </w:ins>
      <w:ins w:id="388" w:author="THOMAS FRANCART" w:date="2020-07-23T10:50:00Z">
        <w:r>
          <w:rPr>
            <w:rStyle w:val="1090"/>
          </w:rPr>
          <w:instrText xml:space="preserve"> </w:instrText>
        </w:r>
      </w:ins>
      <w:ins w:id="389" w:author="THOMAS FRANCART" w:date="2020-07-23T10:50:00Z">
        <w:r>
          <w:rPr>
            <w:rStyle w:val="1090"/>
          </w:rPr>
          <w:fldChar w:fldCharType="separate"/>
        </w:r>
      </w:ins>
      <w:ins w:id="390" w:author="THOMAS FRANCART" w:date="2020-07-23T10:50:00Z">
        <w:r>
          <w:rPr>
            <w:rStyle w:val="1090"/>
            <w:lang w:val="en-GB"/>
          </w:rPr>
          <w:t xml:space="preserve">Titles and classification</w:t>
        </w:r>
      </w:ins>
      <w:ins w:id="391" w:author="THOMAS FRANCART" w:date="2020-07-23T10:50:00Z">
        <w:r>
          <w:tab/>
        </w:r>
      </w:ins>
      <w:ins w:id="392" w:author="THOMAS FRANCART" w:date="2020-07-23T10:50:00Z">
        <w:r>
          <w:fldChar w:fldCharType="begin"/>
        </w:r>
      </w:ins>
      <w:ins w:id="393" w:author="THOMAS FRANCART" w:date="2020-07-23T10:50:00Z">
        <w:r>
          <w:instrText xml:space="preserve"> PAGEREF _Toc46393885 \h </w:instrText>
        </w:r>
      </w:ins>
      <w:r>
        <w:fldChar w:fldCharType="separate"/>
      </w:r>
      <w:ins w:id="394" w:author="THOMAS FRANCART" w:date="2020-07-23T10:50:00Z">
        <w:r>
          <w:t xml:space="preserve">23</w:t>
        </w:r>
      </w:ins>
      <w:ins w:id="395" w:author="THOMAS FRANCART" w:date="2020-07-23T10:50:00Z">
        <w:r>
          <w:fldChar w:fldCharType="end"/>
        </w:r>
      </w:ins>
      <w:ins w:id="396" w:author="THOMAS FRANCART" w:date="2020-07-23T10:50:00Z">
        <w:r>
          <w:rPr>
            <w:rStyle w:val="1090"/>
          </w:rPr>
          <w:fldChar w:fldCharType="end"/>
        </w:r>
      </w:ins>
      <w:ins w:id="397" w:author="THOMAS FRANCART" w:date="2020-07-23T10:50:00Z">
        <w:r>
          <w:rPr>
            <w:rFonts w:asciiTheme="minorHAnsi" w:hAnsiTheme="minorHAnsi"/>
            <w:lang w:val="fr-FR" w:eastAsia="fr-FR"/>
          </w:rPr>
        </w:r>
      </w:ins>
      <w:ins w:id="398" w:author="THOMAS FRANCART" w:date="2020-07-23T10:50:00Z">
        <w:r>
          <w:rPr>
            <w:rFonts w:asciiTheme="minorHAnsi" w:hAnsiTheme="minorHAnsi"/>
            <w:lang w:val="fr-FR" w:eastAsia="fr-FR"/>
          </w:rPr>
        </w:r>
      </w:ins>
    </w:p>
    <w:p>
      <w:pPr>
        <w:pStyle w:val="1099"/>
        <w:pBdr/>
        <w:tabs>
          <w:tab w:val="right" w:leader="dot" w:pos="9593"/>
        </w:tabs>
        <w:spacing/>
        <w:ind/>
        <w:rPr>
          <w:ins w:id="399" w:author="THOMAS FRANCART" w:date="2020-07-23T10:50:00Z"/>
          <w:rFonts w:asciiTheme="minorHAnsi" w:hAnsiTheme="minorHAnsi"/>
          <w:lang w:val="fr-FR" w:eastAsia="fr-FR"/>
        </w:rPr>
      </w:pPr>
      <w:ins w:id="400" w:author="THOMAS FRANCART" w:date="2020-07-23T10:50:00Z">
        <w:r>
          <w:rPr>
            <w:rStyle w:val="1090"/>
          </w:rPr>
          <w:fldChar w:fldCharType="begin"/>
        </w:r>
      </w:ins>
      <w:ins w:id="401" w:author="THOMAS FRANCART" w:date="2020-07-23T10:50:00Z">
        <w:r>
          <w:rPr>
            <w:rStyle w:val="1090"/>
          </w:rPr>
          <w:instrText xml:space="preserve"> </w:instrText>
        </w:r>
      </w:ins>
      <w:ins w:id="402" w:author="THOMAS FRANCART" w:date="2020-07-23T10:50:00Z">
        <w:r>
          <w:instrText xml:space="preserve">HYPERLINK \l "_Toc46393886"</w:instrText>
        </w:r>
      </w:ins>
      <w:ins w:id="403" w:author="THOMAS FRANCART" w:date="2020-07-23T10:50:00Z">
        <w:r>
          <w:rPr>
            <w:rStyle w:val="1090"/>
          </w:rPr>
          <w:instrText xml:space="preserve"> </w:instrText>
        </w:r>
      </w:ins>
      <w:ins w:id="404" w:author="THOMAS FRANCART" w:date="2020-07-23T10:50:00Z">
        <w:r>
          <w:rPr>
            <w:rStyle w:val="1090"/>
          </w:rPr>
          <w:fldChar w:fldCharType="separate"/>
        </w:r>
      </w:ins>
      <w:ins w:id="405" w:author="THOMAS FRANCART" w:date="2020-07-23T10:50:00Z">
        <w:r>
          <w:rPr>
            <w:rStyle w:val="1090"/>
            <w:lang w:val="en-GB"/>
          </w:rPr>
          <w:t xml:space="preserve">Links between ISSN</w:t>
        </w:r>
      </w:ins>
      <w:ins w:id="406" w:author="THOMAS FRANCART" w:date="2020-07-23T10:50:00Z">
        <w:r>
          <w:tab/>
        </w:r>
      </w:ins>
      <w:ins w:id="407" w:author="THOMAS FRANCART" w:date="2020-07-23T10:50:00Z">
        <w:r>
          <w:fldChar w:fldCharType="begin"/>
        </w:r>
      </w:ins>
      <w:ins w:id="408" w:author="THOMAS FRANCART" w:date="2020-07-23T10:50:00Z">
        <w:r>
          <w:instrText xml:space="preserve"> PAGEREF _Toc46393886 \h </w:instrText>
        </w:r>
      </w:ins>
      <w:r>
        <w:fldChar w:fldCharType="separate"/>
      </w:r>
      <w:ins w:id="409" w:author="THOMAS FRANCART" w:date="2020-07-23T10:50:00Z">
        <w:r>
          <w:t xml:space="preserve">26</w:t>
        </w:r>
      </w:ins>
      <w:ins w:id="410" w:author="THOMAS FRANCART" w:date="2020-07-23T10:50:00Z">
        <w:r>
          <w:fldChar w:fldCharType="end"/>
        </w:r>
      </w:ins>
      <w:ins w:id="411" w:author="THOMAS FRANCART" w:date="2020-07-23T10:50:00Z">
        <w:r>
          <w:rPr>
            <w:rStyle w:val="1090"/>
          </w:rPr>
          <w:fldChar w:fldCharType="end"/>
        </w:r>
      </w:ins>
      <w:ins w:id="412" w:author="THOMAS FRANCART" w:date="2020-07-23T10:50:00Z">
        <w:r>
          <w:rPr>
            <w:rFonts w:asciiTheme="minorHAnsi" w:hAnsiTheme="minorHAnsi"/>
            <w:lang w:val="fr-FR" w:eastAsia="fr-FR"/>
          </w:rPr>
        </w:r>
      </w:ins>
      <w:ins w:id="413" w:author="THOMAS FRANCART" w:date="2020-07-23T10:50:00Z">
        <w:r>
          <w:rPr>
            <w:rFonts w:asciiTheme="minorHAnsi" w:hAnsiTheme="minorHAnsi"/>
            <w:lang w:val="fr-FR" w:eastAsia="fr-FR"/>
          </w:rPr>
        </w:r>
      </w:ins>
    </w:p>
    <w:p>
      <w:pPr>
        <w:pStyle w:val="1099"/>
        <w:pBdr/>
        <w:tabs>
          <w:tab w:val="right" w:leader="dot" w:pos="9593"/>
        </w:tabs>
        <w:spacing/>
        <w:ind/>
        <w:rPr>
          <w:ins w:id="414" w:author="THOMAS FRANCART" w:date="2020-07-23T10:50:00Z"/>
          <w:rFonts w:asciiTheme="minorHAnsi" w:hAnsiTheme="minorHAnsi"/>
          <w:lang w:val="fr-FR" w:eastAsia="fr-FR"/>
        </w:rPr>
      </w:pPr>
      <w:ins w:id="415" w:author="THOMAS FRANCART" w:date="2020-07-23T10:50:00Z">
        <w:r>
          <w:rPr>
            <w:rStyle w:val="1090"/>
          </w:rPr>
          <w:fldChar w:fldCharType="begin"/>
        </w:r>
      </w:ins>
      <w:ins w:id="416" w:author="THOMAS FRANCART" w:date="2020-07-23T10:50:00Z">
        <w:r>
          <w:rPr>
            <w:rStyle w:val="1090"/>
          </w:rPr>
          <w:instrText xml:space="preserve"> </w:instrText>
        </w:r>
      </w:ins>
      <w:ins w:id="417" w:author="THOMAS FRANCART" w:date="2020-07-23T10:50:00Z">
        <w:r>
          <w:instrText xml:space="preserve">HYPERLINK \l "_Toc46393887"</w:instrText>
        </w:r>
      </w:ins>
      <w:ins w:id="418" w:author="THOMAS FRANCART" w:date="2020-07-23T10:50:00Z">
        <w:r>
          <w:rPr>
            <w:rStyle w:val="1090"/>
          </w:rPr>
          <w:instrText xml:space="preserve"> </w:instrText>
        </w:r>
      </w:ins>
      <w:ins w:id="419" w:author="THOMAS FRANCART" w:date="2020-07-23T10:50:00Z">
        <w:r>
          <w:rPr>
            <w:rStyle w:val="1090"/>
          </w:rPr>
          <w:fldChar w:fldCharType="separate"/>
        </w:r>
      </w:ins>
      <w:ins w:id="420" w:author="THOMAS FRANCART" w:date="2020-07-23T10:50:00Z">
        <w:r>
          <w:rPr>
            <w:rStyle w:val="1090"/>
            <w:lang w:val="en-GB"/>
          </w:rPr>
          <w:t xml:space="preserve">Keeper’s Archives</w:t>
        </w:r>
      </w:ins>
      <w:ins w:id="421" w:author="THOMAS FRANCART" w:date="2020-07-23T10:50:00Z">
        <w:r>
          <w:tab/>
        </w:r>
      </w:ins>
      <w:ins w:id="422" w:author="THOMAS FRANCART" w:date="2020-07-23T10:50:00Z">
        <w:r>
          <w:fldChar w:fldCharType="begin"/>
        </w:r>
      </w:ins>
      <w:ins w:id="423" w:author="THOMAS FRANCART" w:date="2020-07-23T10:50:00Z">
        <w:r>
          <w:instrText xml:space="preserve"> PAGEREF _Toc46393887 \h </w:instrText>
        </w:r>
      </w:ins>
      <w:r>
        <w:fldChar w:fldCharType="separate"/>
      </w:r>
      <w:ins w:id="424" w:author="THOMAS FRANCART" w:date="2020-07-23T10:50:00Z">
        <w:r>
          <w:t xml:space="preserve">28</w:t>
        </w:r>
      </w:ins>
      <w:ins w:id="425" w:author="THOMAS FRANCART" w:date="2020-07-23T10:50:00Z">
        <w:r>
          <w:fldChar w:fldCharType="end"/>
        </w:r>
      </w:ins>
      <w:ins w:id="426" w:author="THOMAS FRANCART" w:date="2020-07-23T10:50:00Z">
        <w:r>
          <w:rPr>
            <w:rStyle w:val="1090"/>
          </w:rPr>
          <w:fldChar w:fldCharType="end"/>
        </w:r>
      </w:ins>
      <w:ins w:id="427" w:author="THOMAS FRANCART" w:date="2020-07-23T10:50:00Z">
        <w:r>
          <w:rPr>
            <w:rFonts w:asciiTheme="minorHAnsi" w:hAnsiTheme="minorHAnsi"/>
            <w:lang w:val="fr-FR" w:eastAsia="fr-FR"/>
          </w:rPr>
        </w:r>
      </w:ins>
      <w:ins w:id="428" w:author="THOMAS FRANCART" w:date="2020-07-23T10:50:00Z">
        <w:r>
          <w:rPr>
            <w:rFonts w:asciiTheme="minorHAnsi" w:hAnsiTheme="minorHAnsi"/>
            <w:lang w:val="fr-FR" w:eastAsia="fr-FR"/>
          </w:rPr>
        </w:r>
      </w:ins>
    </w:p>
    <w:p>
      <w:pPr>
        <w:pStyle w:val="1099"/>
        <w:pBdr/>
        <w:tabs>
          <w:tab w:val="right" w:leader="dot" w:pos="9593"/>
        </w:tabs>
        <w:spacing/>
        <w:ind/>
        <w:rPr>
          <w:ins w:id="429" w:author="THOMAS FRANCART" w:date="2020-07-23T10:50:00Z"/>
          <w:rFonts w:asciiTheme="minorHAnsi" w:hAnsiTheme="minorHAnsi"/>
          <w:lang w:val="fr-FR" w:eastAsia="fr-FR"/>
        </w:rPr>
      </w:pPr>
      <w:ins w:id="430" w:author="THOMAS FRANCART" w:date="2020-07-23T10:50:00Z">
        <w:r>
          <w:rPr>
            <w:rStyle w:val="1090"/>
          </w:rPr>
          <w:fldChar w:fldCharType="begin"/>
        </w:r>
      </w:ins>
      <w:ins w:id="431" w:author="THOMAS FRANCART" w:date="2020-07-23T10:50:00Z">
        <w:r>
          <w:rPr>
            <w:rStyle w:val="1090"/>
          </w:rPr>
          <w:instrText xml:space="preserve"> </w:instrText>
        </w:r>
      </w:ins>
      <w:ins w:id="432" w:author="THOMAS FRANCART" w:date="2020-07-23T10:50:00Z">
        <w:r>
          <w:instrText xml:space="preserve">HYPERLINK \l "_Toc46393888"</w:instrText>
        </w:r>
      </w:ins>
      <w:ins w:id="433" w:author="THOMAS FRANCART" w:date="2020-07-23T10:50:00Z">
        <w:r>
          <w:rPr>
            <w:rStyle w:val="1090"/>
          </w:rPr>
          <w:instrText xml:space="preserve"> </w:instrText>
        </w:r>
      </w:ins>
      <w:ins w:id="434" w:author="THOMAS FRANCART" w:date="2020-07-23T10:50:00Z">
        <w:r>
          <w:rPr>
            <w:rStyle w:val="1090"/>
          </w:rPr>
          <w:fldChar w:fldCharType="separate"/>
        </w:r>
      </w:ins>
      <w:ins w:id="435" w:author="THOMAS FRANCART" w:date="2020-07-23T10:50:00Z">
        <w:r>
          <w:rPr>
            <w:rStyle w:val="1090"/>
            <w:lang w:val="en-GB"/>
          </w:rPr>
          <w:t xml:space="preserve">ISSN Centres</w:t>
        </w:r>
      </w:ins>
      <w:ins w:id="436" w:author="THOMAS FRANCART" w:date="2020-07-23T10:50:00Z">
        <w:r>
          <w:tab/>
        </w:r>
      </w:ins>
      <w:ins w:id="437" w:author="THOMAS FRANCART" w:date="2020-07-23T10:50:00Z">
        <w:r>
          <w:fldChar w:fldCharType="begin"/>
        </w:r>
      </w:ins>
      <w:ins w:id="438" w:author="THOMAS FRANCART" w:date="2020-07-23T10:50:00Z">
        <w:r>
          <w:instrText xml:space="preserve"> PAGEREF _Toc46393888 \h </w:instrText>
        </w:r>
      </w:ins>
      <w:r>
        <w:fldChar w:fldCharType="separate"/>
      </w:r>
      <w:ins w:id="439" w:author="THOMAS FRANCART" w:date="2020-07-23T10:50:00Z">
        <w:r>
          <w:t xml:space="preserve">30</w:t>
        </w:r>
      </w:ins>
      <w:ins w:id="440" w:author="THOMAS FRANCART" w:date="2020-07-23T10:50:00Z">
        <w:r>
          <w:fldChar w:fldCharType="end"/>
        </w:r>
      </w:ins>
      <w:ins w:id="441" w:author="THOMAS FRANCART" w:date="2020-07-23T10:50:00Z">
        <w:r>
          <w:rPr>
            <w:rStyle w:val="1090"/>
          </w:rPr>
          <w:fldChar w:fldCharType="end"/>
        </w:r>
      </w:ins>
      <w:ins w:id="442" w:author="THOMAS FRANCART" w:date="2020-07-23T10:50:00Z">
        <w:r>
          <w:rPr>
            <w:rFonts w:asciiTheme="minorHAnsi" w:hAnsiTheme="minorHAnsi"/>
            <w:lang w:val="fr-FR" w:eastAsia="fr-FR"/>
          </w:rPr>
        </w:r>
      </w:ins>
      <w:ins w:id="443" w:author="THOMAS FRANCART" w:date="2020-07-23T10:50:00Z">
        <w:r>
          <w:rPr>
            <w:rFonts w:asciiTheme="minorHAnsi" w:hAnsiTheme="minorHAnsi"/>
            <w:lang w:val="fr-FR" w:eastAsia="fr-FR"/>
          </w:rPr>
        </w:r>
      </w:ins>
    </w:p>
    <w:p>
      <w:pPr>
        <w:pStyle w:val="1098"/>
        <w:pBdr/>
        <w:tabs>
          <w:tab w:val="right" w:leader="dot" w:pos="9593"/>
        </w:tabs>
        <w:spacing/>
        <w:ind/>
        <w:rPr>
          <w:ins w:id="444" w:author="THOMAS FRANCART" w:date="2020-07-23T10:50:00Z"/>
          <w:rFonts w:asciiTheme="minorHAnsi" w:hAnsiTheme="minorHAnsi"/>
          <w:lang w:val="fr-FR" w:eastAsia="fr-FR"/>
        </w:rPr>
      </w:pPr>
      <w:ins w:id="445" w:author="THOMAS FRANCART" w:date="2020-07-23T10:50:00Z">
        <w:r>
          <w:rPr>
            <w:rStyle w:val="1090"/>
          </w:rPr>
          <w:fldChar w:fldCharType="begin"/>
        </w:r>
      </w:ins>
      <w:ins w:id="446" w:author="THOMAS FRANCART" w:date="2020-07-23T10:50:00Z">
        <w:r>
          <w:rPr>
            <w:rStyle w:val="1090"/>
          </w:rPr>
          <w:instrText xml:space="preserve"> </w:instrText>
        </w:r>
      </w:ins>
      <w:ins w:id="447" w:author="THOMAS FRANCART" w:date="2020-07-23T10:50:00Z">
        <w:r>
          <w:instrText xml:space="preserve">HYPERLINK \l "_Toc46393889"</w:instrText>
        </w:r>
      </w:ins>
      <w:ins w:id="448" w:author="THOMAS FRANCART" w:date="2020-07-23T10:50:00Z">
        <w:r>
          <w:rPr>
            <w:rStyle w:val="1090"/>
          </w:rPr>
          <w:instrText xml:space="preserve"> </w:instrText>
        </w:r>
      </w:ins>
      <w:ins w:id="449" w:author="THOMAS FRANCART" w:date="2020-07-23T10:50:00Z">
        <w:r>
          <w:rPr>
            <w:rStyle w:val="1090"/>
          </w:rPr>
          <w:fldChar w:fldCharType="separate"/>
        </w:r>
      </w:ins>
      <w:ins w:id="450" w:author="THOMAS FRANCART" w:date="2020-07-23T10:50:00Z">
        <w:r>
          <w:rPr>
            <w:rStyle w:val="1090"/>
            <w:lang w:val="en-GB"/>
          </w:rPr>
          <w:t xml:space="preserve">ISSN linked data entities detailed description</w:t>
        </w:r>
      </w:ins>
      <w:ins w:id="451" w:author="THOMAS FRANCART" w:date="2020-07-23T10:50:00Z">
        <w:r>
          <w:tab/>
        </w:r>
      </w:ins>
      <w:ins w:id="452" w:author="THOMAS FRANCART" w:date="2020-07-23T10:50:00Z">
        <w:r>
          <w:fldChar w:fldCharType="begin"/>
        </w:r>
      </w:ins>
      <w:ins w:id="453" w:author="THOMAS FRANCART" w:date="2020-07-23T10:50:00Z">
        <w:r>
          <w:instrText xml:space="preserve"> PAGEREF _Toc46393889 \h </w:instrText>
        </w:r>
      </w:ins>
      <w:r>
        <w:fldChar w:fldCharType="separate"/>
      </w:r>
      <w:ins w:id="454" w:author="THOMAS FRANCART" w:date="2020-07-23T10:50:00Z">
        <w:r>
          <w:t xml:space="preserve">32</w:t>
        </w:r>
      </w:ins>
      <w:ins w:id="455" w:author="THOMAS FRANCART" w:date="2020-07-23T10:50:00Z">
        <w:r>
          <w:fldChar w:fldCharType="end"/>
        </w:r>
      </w:ins>
      <w:ins w:id="456" w:author="THOMAS FRANCART" w:date="2020-07-23T10:50:00Z">
        <w:r>
          <w:rPr>
            <w:rStyle w:val="1090"/>
          </w:rPr>
          <w:fldChar w:fldCharType="end"/>
        </w:r>
      </w:ins>
      <w:ins w:id="457" w:author="THOMAS FRANCART" w:date="2020-07-23T10:50:00Z">
        <w:r>
          <w:rPr>
            <w:rFonts w:asciiTheme="minorHAnsi" w:hAnsiTheme="minorHAnsi"/>
            <w:lang w:val="fr-FR" w:eastAsia="fr-FR"/>
          </w:rPr>
        </w:r>
      </w:ins>
      <w:ins w:id="458" w:author="THOMAS FRANCART" w:date="2020-07-23T10:50:00Z">
        <w:r>
          <w:rPr>
            <w:rFonts w:asciiTheme="minorHAnsi" w:hAnsiTheme="minorHAnsi"/>
            <w:lang w:val="fr-FR" w:eastAsia="fr-FR"/>
          </w:rPr>
        </w:r>
      </w:ins>
    </w:p>
    <w:p>
      <w:pPr>
        <w:pStyle w:val="1099"/>
        <w:pBdr/>
        <w:tabs>
          <w:tab w:val="right" w:leader="dot" w:pos="9593"/>
        </w:tabs>
        <w:spacing/>
        <w:ind/>
        <w:rPr>
          <w:ins w:id="459" w:author="THOMAS FRANCART" w:date="2020-07-23T10:50:00Z"/>
          <w:rFonts w:asciiTheme="minorHAnsi" w:hAnsiTheme="minorHAnsi"/>
          <w:lang w:val="fr-FR" w:eastAsia="fr-FR"/>
        </w:rPr>
      </w:pPr>
      <w:ins w:id="460" w:author="THOMAS FRANCART" w:date="2020-07-23T10:50:00Z">
        <w:r>
          <w:rPr>
            <w:rStyle w:val="1090"/>
          </w:rPr>
          <w:fldChar w:fldCharType="begin"/>
        </w:r>
      </w:ins>
      <w:ins w:id="461" w:author="THOMAS FRANCART" w:date="2020-07-23T10:50:00Z">
        <w:r>
          <w:rPr>
            <w:rStyle w:val="1090"/>
          </w:rPr>
          <w:instrText xml:space="preserve"> </w:instrText>
        </w:r>
      </w:ins>
      <w:ins w:id="462" w:author="THOMAS FRANCART" w:date="2020-07-23T10:50:00Z">
        <w:r>
          <w:instrText xml:space="preserve">HYPERLINK \l "_Toc46393890"</w:instrText>
        </w:r>
      </w:ins>
      <w:ins w:id="463" w:author="THOMAS FRANCART" w:date="2020-07-23T10:50:00Z">
        <w:r>
          <w:rPr>
            <w:rStyle w:val="1090"/>
          </w:rPr>
          <w:instrText xml:space="preserve"> </w:instrText>
        </w:r>
      </w:ins>
      <w:ins w:id="464" w:author="THOMAS FRANCART" w:date="2020-07-23T10:50:00Z">
        <w:r>
          <w:rPr>
            <w:rStyle w:val="1090"/>
          </w:rPr>
          <w:fldChar w:fldCharType="separate"/>
        </w:r>
      </w:ins>
      <w:ins w:id="465" w:author="THOMAS FRANCART" w:date="2020-07-23T10:50:00Z">
        <w:r>
          <w:rPr>
            <w:rStyle w:val="1090"/>
            <w:lang w:val="en-GB"/>
          </w:rPr>
          <w:t xml:space="preserve">ISSN resource</w:t>
        </w:r>
      </w:ins>
      <w:ins w:id="466" w:author="THOMAS FRANCART" w:date="2020-07-23T10:50:00Z">
        <w:r>
          <w:tab/>
        </w:r>
      </w:ins>
      <w:ins w:id="467" w:author="THOMAS FRANCART" w:date="2020-07-23T10:50:00Z">
        <w:r>
          <w:fldChar w:fldCharType="begin"/>
        </w:r>
      </w:ins>
      <w:ins w:id="468" w:author="THOMAS FRANCART" w:date="2020-07-23T10:50:00Z">
        <w:r>
          <w:instrText xml:space="preserve"> PAGEREF _Toc46393890 \h </w:instrText>
        </w:r>
      </w:ins>
      <w:r>
        <w:fldChar w:fldCharType="separate"/>
      </w:r>
      <w:ins w:id="469" w:author="THOMAS FRANCART" w:date="2020-07-23T10:50:00Z">
        <w:r>
          <w:t xml:space="preserve">32</w:t>
        </w:r>
      </w:ins>
      <w:ins w:id="470" w:author="THOMAS FRANCART" w:date="2020-07-23T10:50:00Z">
        <w:r>
          <w:fldChar w:fldCharType="end"/>
        </w:r>
      </w:ins>
      <w:ins w:id="471" w:author="THOMAS FRANCART" w:date="2020-07-23T10:50:00Z">
        <w:r>
          <w:rPr>
            <w:rStyle w:val="1090"/>
          </w:rPr>
          <w:fldChar w:fldCharType="end"/>
        </w:r>
      </w:ins>
      <w:ins w:id="472" w:author="THOMAS FRANCART" w:date="2020-07-23T10:50:00Z">
        <w:r>
          <w:rPr>
            <w:rFonts w:asciiTheme="minorHAnsi" w:hAnsiTheme="minorHAnsi"/>
            <w:lang w:val="fr-FR" w:eastAsia="fr-FR"/>
          </w:rPr>
        </w:r>
      </w:ins>
      <w:ins w:id="473" w:author="THOMAS FRANCART" w:date="2020-07-23T10:50:00Z">
        <w:r>
          <w:rPr>
            <w:rFonts w:asciiTheme="minorHAnsi" w:hAnsiTheme="minorHAnsi"/>
            <w:lang w:val="fr-FR" w:eastAsia="fr-FR"/>
          </w:rPr>
        </w:r>
      </w:ins>
    </w:p>
    <w:p>
      <w:pPr>
        <w:pStyle w:val="1099"/>
        <w:pBdr/>
        <w:tabs>
          <w:tab w:val="right" w:leader="dot" w:pos="9593"/>
        </w:tabs>
        <w:spacing/>
        <w:ind/>
        <w:rPr>
          <w:ins w:id="474" w:author="THOMAS FRANCART" w:date="2020-07-23T10:50:00Z"/>
          <w:rFonts w:asciiTheme="minorHAnsi" w:hAnsiTheme="minorHAnsi"/>
          <w:lang w:val="fr-FR" w:eastAsia="fr-FR"/>
        </w:rPr>
      </w:pPr>
      <w:ins w:id="475" w:author="THOMAS FRANCART" w:date="2020-07-23T10:50:00Z">
        <w:r>
          <w:rPr>
            <w:rStyle w:val="1090"/>
          </w:rPr>
          <w:fldChar w:fldCharType="begin"/>
        </w:r>
      </w:ins>
      <w:ins w:id="476" w:author="THOMAS FRANCART" w:date="2020-07-23T10:50:00Z">
        <w:r>
          <w:rPr>
            <w:rStyle w:val="1090"/>
          </w:rPr>
          <w:instrText xml:space="preserve"> </w:instrText>
        </w:r>
      </w:ins>
      <w:ins w:id="477" w:author="THOMAS FRANCART" w:date="2020-07-23T10:50:00Z">
        <w:r>
          <w:instrText xml:space="preserve">HYPERLINK \l "_Toc46393891"</w:instrText>
        </w:r>
      </w:ins>
      <w:ins w:id="478" w:author="THOMAS FRANCART" w:date="2020-07-23T10:50:00Z">
        <w:r>
          <w:rPr>
            <w:rStyle w:val="1090"/>
          </w:rPr>
          <w:instrText xml:space="preserve"> </w:instrText>
        </w:r>
      </w:ins>
      <w:ins w:id="479" w:author="THOMAS FRANCART" w:date="2020-07-23T10:50:00Z">
        <w:r>
          <w:rPr>
            <w:rStyle w:val="1090"/>
          </w:rPr>
          <w:fldChar w:fldCharType="separate"/>
        </w:r>
      </w:ins>
      <w:ins w:id="480" w:author="THOMAS FRANCART" w:date="2020-07-23T10:50:00Z">
        <w:r>
          <w:rPr>
            <w:rStyle w:val="1090"/>
            <w:lang w:val="en-GB"/>
          </w:rPr>
          <w:t xml:space="preserve">ISSN resource links</w:t>
        </w:r>
      </w:ins>
      <w:ins w:id="481" w:author="THOMAS FRANCART" w:date="2020-07-23T10:50:00Z">
        <w:r>
          <w:tab/>
        </w:r>
      </w:ins>
      <w:ins w:id="482" w:author="THOMAS FRANCART" w:date="2020-07-23T10:50:00Z">
        <w:r>
          <w:fldChar w:fldCharType="begin"/>
        </w:r>
      </w:ins>
      <w:ins w:id="483" w:author="THOMAS FRANCART" w:date="2020-07-23T10:50:00Z">
        <w:r>
          <w:instrText xml:space="preserve"> PAGEREF _Toc46393891 \h </w:instrText>
        </w:r>
      </w:ins>
      <w:r>
        <w:fldChar w:fldCharType="separate"/>
      </w:r>
      <w:ins w:id="484" w:author="THOMAS FRANCART" w:date="2020-07-23T10:50:00Z">
        <w:r>
          <w:t xml:space="preserve">41</w:t>
        </w:r>
      </w:ins>
      <w:ins w:id="485" w:author="THOMAS FRANCART" w:date="2020-07-23T10:50:00Z">
        <w:r>
          <w:fldChar w:fldCharType="end"/>
        </w:r>
      </w:ins>
      <w:ins w:id="486" w:author="THOMAS FRANCART" w:date="2020-07-23T10:50:00Z">
        <w:r>
          <w:rPr>
            <w:rStyle w:val="1090"/>
          </w:rPr>
          <w:fldChar w:fldCharType="end"/>
        </w:r>
      </w:ins>
      <w:ins w:id="487" w:author="THOMAS FRANCART" w:date="2020-07-23T10:50:00Z">
        <w:r>
          <w:rPr>
            <w:rFonts w:asciiTheme="minorHAnsi" w:hAnsiTheme="minorHAnsi"/>
            <w:lang w:val="fr-FR" w:eastAsia="fr-FR"/>
          </w:rPr>
        </w:r>
      </w:ins>
      <w:ins w:id="488" w:author="THOMAS FRANCART" w:date="2020-07-23T10:50:00Z">
        <w:r>
          <w:rPr>
            <w:rFonts w:asciiTheme="minorHAnsi" w:hAnsiTheme="minorHAnsi"/>
            <w:lang w:val="fr-FR" w:eastAsia="fr-FR"/>
          </w:rPr>
        </w:r>
      </w:ins>
    </w:p>
    <w:p>
      <w:pPr>
        <w:pStyle w:val="1099"/>
        <w:pBdr/>
        <w:tabs>
          <w:tab w:val="right" w:leader="dot" w:pos="9593"/>
        </w:tabs>
        <w:spacing/>
        <w:ind/>
        <w:rPr>
          <w:ins w:id="489" w:author="THOMAS FRANCART" w:date="2020-07-23T10:50:00Z"/>
          <w:rFonts w:asciiTheme="minorHAnsi" w:hAnsiTheme="minorHAnsi"/>
          <w:lang w:val="fr-FR" w:eastAsia="fr-FR"/>
        </w:rPr>
      </w:pPr>
      <w:ins w:id="490" w:author="THOMAS FRANCART" w:date="2020-07-23T10:50:00Z">
        <w:r>
          <w:rPr>
            <w:rStyle w:val="1090"/>
          </w:rPr>
          <w:fldChar w:fldCharType="begin"/>
        </w:r>
      </w:ins>
      <w:ins w:id="491" w:author="THOMAS FRANCART" w:date="2020-07-23T10:50:00Z">
        <w:r>
          <w:rPr>
            <w:rStyle w:val="1090"/>
          </w:rPr>
          <w:instrText xml:space="preserve"> </w:instrText>
        </w:r>
      </w:ins>
      <w:ins w:id="492" w:author="THOMAS FRANCART" w:date="2020-07-23T10:50:00Z">
        <w:r>
          <w:instrText xml:space="preserve">HYPERLINK \l "_Toc46393892"</w:instrText>
        </w:r>
      </w:ins>
      <w:ins w:id="493" w:author="THOMAS FRANCART" w:date="2020-07-23T10:50:00Z">
        <w:r>
          <w:rPr>
            <w:rStyle w:val="1090"/>
          </w:rPr>
          <w:instrText xml:space="preserve"> </w:instrText>
        </w:r>
      </w:ins>
      <w:ins w:id="494" w:author="THOMAS FRANCART" w:date="2020-07-23T10:50:00Z">
        <w:r>
          <w:rPr>
            <w:rStyle w:val="1090"/>
          </w:rPr>
          <w:fldChar w:fldCharType="separate"/>
        </w:r>
      </w:ins>
      <w:ins w:id="495" w:author="THOMAS FRANCART" w:date="2020-07-23T10:50:00Z">
        <w:r>
          <w:rPr>
            <w:rStyle w:val="1090"/>
            <w:lang w:val="en-GB"/>
          </w:rPr>
          <w:t xml:space="preserve">Activity (Record Creation Event)</w:t>
        </w:r>
      </w:ins>
      <w:ins w:id="496" w:author="THOMAS FRANCART" w:date="2020-07-23T10:50:00Z">
        <w:r>
          <w:tab/>
        </w:r>
      </w:ins>
      <w:ins w:id="497" w:author="THOMAS FRANCART" w:date="2020-07-23T10:50:00Z">
        <w:r>
          <w:fldChar w:fldCharType="begin"/>
        </w:r>
      </w:ins>
      <w:ins w:id="498" w:author="THOMAS FRANCART" w:date="2020-07-23T10:50:00Z">
        <w:r>
          <w:instrText xml:space="preserve"> PAGEREF _Toc46393892 \h </w:instrText>
        </w:r>
      </w:ins>
      <w:r>
        <w:fldChar w:fldCharType="separate"/>
      </w:r>
      <w:ins w:id="499" w:author="THOMAS FRANCART" w:date="2020-07-23T10:50:00Z">
        <w:r>
          <w:t xml:space="preserve">43</w:t>
        </w:r>
      </w:ins>
      <w:ins w:id="500" w:author="THOMAS FRANCART" w:date="2020-07-23T10:50:00Z">
        <w:r>
          <w:fldChar w:fldCharType="end"/>
        </w:r>
      </w:ins>
      <w:ins w:id="501" w:author="THOMAS FRANCART" w:date="2020-07-23T10:50:00Z">
        <w:r>
          <w:rPr>
            <w:rStyle w:val="1090"/>
          </w:rPr>
          <w:fldChar w:fldCharType="end"/>
        </w:r>
      </w:ins>
      <w:ins w:id="502" w:author="THOMAS FRANCART" w:date="2020-07-23T10:50:00Z">
        <w:r>
          <w:rPr>
            <w:rFonts w:asciiTheme="minorHAnsi" w:hAnsiTheme="minorHAnsi"/>
            <w:lang w:val="fr-FR" w:eastAsia="fr-FR"/>
          </w:rPr>
        </w:r>
      </w:ins>
      <w:ins w:id="503" w:author="THOMAS FRANCART" w:date="2020-07-23T10:50:00Z">
        <w:r>
          <w:rPr>
            <w:rFonts w:asciiTheme="minorHAnsi" w:hAnsiTheme="minorHAnsi"/>
            <w:lang w:val="fr-FR" w:eastAsia="fr-FR"/>
          </w:rPr>
        </w:r>
      </w:ins>
    </w:p>
    <w:p>
      <w:pPr>
        <w:pStyle w:val="1099"/>
        <w:pBdr/>
        <w:tabs>
          <w:tab w:val="right" w:leader="dot" w:pos="9593"/>
        </w:tabs>
        <w:spacing/>
        <w:ind/>
        <w:rPr>
          <w:ins w:id="504" w:author="THOMAS FRANCART" w:date="2020-07-23T10:50:00Z"/>
          <w:rFonts w:asciiTheme="minorHAnsi" w:hAnsiTheme="minorHAnsi"/>
          <w:lang w:val="fr-FR" w:eastAsia="fr-FR"/>
        </w:rPr>
      </w:pPr>
      <w:ins w:id="505" w:author="THOMAS FRANCART" w:date="2020-07-23T10:50:00Z">
        <w:r>
          <w:rPr>
            <w:rStyle w:val="1090"/>
          </w:rPr>
          <w:fldChar w:fldCharType="begin"/>
        </w:r>
      </w:ins>
      <w:ins w:id="506" w:author="THOMAS FRANCART" w:date="2020-07-23T10:50:00Z">
        <w:r>
          <w:rPr>
            <w:rStyle w:val="1090"/>
          </w:rPr>
          <w:instrText xml:space="preserve"> </w:instrText>
        </w:r>
      </w:ins>
      <w:ins w:id="507" w:author="THOMAS FRANCART" w:date="2020-07-23T10:50:00Z">
        <w:r>
          <w:instrText xml:space="preserve">HYPERLINK \l "_Toc46393893"</w:instrText>
        </w:r>
      </w:ins>
      <w:ins w:id="508" w:author="THOMAS FRANCART" w:date="2020-07-23T10:50:00Z">
        <w:r>
          <w:rPr>
            <w:rStyle w:val="1090"/>
          </w:rPr>
          <w:instrText xml:space="preserve"> </w:instrText>
        </w:r>
      </w:ins>
      <w:ins w:id="509" w:author="THOMAS FRANCART" w:date="2020-07-23T10:50:00Z">
        <w:r>
          <w:rPr>
            <w:rStyle w:val="1090"/>
          </w:rPr>
          <w:fldChar w:fldCharType="separate"/>
        </w:r>
      </w:ins>
      <w:ins w:id="510" w:author="THOMAS FRANCART" w:date="2020-07-23T10:50:00Z">
        <w:r>
          <w:rPr>
            <w:rStyle w:val="1090"/>
            <w:lang w:val="en-GB"/>
          </w:rPr>
          <w:t xml:space="preserve">ISSN-L</w:t>
        </w:r>
      </w:ins>
      <w:ins w:id="511" w:author="THOMAS FRANCART" w:date="2020-07-23T10:50:00Z">
        <w:r>
          <w:tab/>
        </w:r>
      </w:ins>
      <w:ins w:id="512" w:author="THOMAS FRANCART" w:date="2020-07-23T10:50:00Z">
        <w:r>
          <w:fldChar w:fldCharType="begin"/>
        </w:r>
      </w:ins>
      <w:ins w:id="513" w:author="THOMAS FRANCART" w:date="2020-07-23T10:50:00Z">
        <w:r>
          <w:instrText xml:space="preserve"> PAGEREF _Toc46393893 \h </w:instrText>
        </w:r>
      </w:ins>
      <w:r>
        <w:fldChar w:fldCharType="separate"/>
      </w:r>
      <w:ins w:id="514" w:author="THOMAS FRANCART" w:date="2020-07-23T10:50:00Z">
        <w:r>
          <w:t xml:space="preserve">44</w:t>
        </w:r>
      </w:ins>
      <w:ins w:id="515" w:author="THOMAS FRANCART" w:date="2020-07-23T10:50:00Z">
        <w:r>
          <w:fldChar w:fldCharType="end"/>
        </w:r>
      </w:ins>
      <w:ins w:id="516" w:author="THOMAS FRANCART" w:date="2020-07-23T10:50:00Z">
        <w:r>
          <w:rPr>
            <w:rStyle w:val="1090"/>
          </w:rPr>
          <w:fldChar w:fldCharType="end"/>
        </w:r>
      </w:ins>
      <w:ins w:id="517" w:author="THOMAS FRANCART" w:date="2020-07-23T10:50:00Z">
        <w:r>
          <w:rPr>
            <w:rFonts w:asciiTheme="minorHAnsi" w:hAnsiTheme="minorHAnsi"/>
            <w:lang w:val="fr-FR" w:eastAsia="fr-FR"/>
          </w:rPr>
        </w:r>
      </w:ins>
      <w:ins w:id="518" w:author="THOMAS FRANCART" w:date="2020-07-23T10:50:00Z">
        <w:r>
          <w:rPr>
            <w:rFonts w:asciiTheme="minorHAnsi" w:hAnsiTheme="minorHAnsi"/>
            <w:lang w:val="fr-FR" w:eastAsia="fr-FR"/>
          </w:rPr>
        </w:r>
      </w:ins>
    </w:p>
    <w:p>
      <w:pPr>
        <w:pStyle w:val="1099"/>
        <w:pBdr/>
        <w:tabs>
          <w:tab w:val="right" w:leader="dot" w:pos="9593"/>
        </w:tabs>
        <w:spacing/>
        <w:ind/>
        <w:rPr>
          <w:ins w:id="519" w:author="THOMAS FRANCART" w:date="2020-07-23T10:50:00Z"/>
          <w:rFonts w:asciiTheme="minorHAnsi" w:hAnsiTheme="minorHAnsi"/>
          <w:lang w:val="fr-FR" w:eastAsia="fr-FR"/>
        </w:rPr>
      </w:pPr>
      <w:ins w:id="520" w:author="THOMAS FRANCART" w:date="2020-07-23T10:50:00Z">
        <w:r>
          <w:rPr>
            <w:rStyle w:val="1090"/>
          </w:rPr>
          <w:fldChar w:fldCharType="begin"/>
        </w:r>
      </w:ins>
      <w:ins w:id="521" w:author="THOMAS FRANCART" w:date="2020-07-23T10:50:00Z">
        <w:r>
          <w:rPr>
            <w:rStyle w:val="1090"/>
          </w:rPr>
          <w:instrText xml:space="preserve"> </w:instrText>
        </w:r>
      </w:ins>
      <w:ins w:id="522" w:author="THOMAS FRANCART" w:date="2020-07-23T10:50:00Z">
        <w:r>
          <w:instrText xml:space="preserve">HYPERLINK \l "_Toc46393894"</w:instrText>
        </w:r>
      </w:ins>
      <w:ins w:id="523" w:author="THOMAS FRANCART" w:date="2020-07-23T10:50:00Z">
        <w:r>
          <w:rPr>
            <w:rStyle w:val="1090"/>
          </w:rPr>
          <w:instrText xml:space="preserve"> </w:instrText>
        </w:r>
      </w:ins>
      <w:ins w:id="524" w:author="THOMAS FRANCART" w:date="2020-07-23T10:50:00Z">
        <w:r>
          <w:rPr>
            <w:rStyle w:val="1090"/>
          </w:rPr>
          <w:fldChar w:fldCharType="separate"/>
        </w:r>
      </w:ins>
      <w:ins w:id="525" w:author="THOMAS FRANCART" w:date="2020-07-23T10:50:00Z">
        <w:r>
          <w:rPr>
            <w:rStyle w:val="1090"/>
            <w:lang w:val="en-GB"/>
          </w:rPr>
          <w:t xml:space="preserve">ISSN record</w:t>
        </w:r>
      </w:ins>
      <w:ins w:id="526" w:author="THOMAS FRANCART" w:date="2020-07-23T10:50:00Z">
        <w:r>
          <w:tab/>
        </w:r>
      </w:ins>
      <w:ins w:id="527" w:author="THOMAS FRANCART" w:date="2020-07-23T10:50:00Z">
        <w:r>
          <w:fldChar w:fldCharType="begin"/>
        </w:r>
      </w:ins>
      <w:ins w:id="528" w:author="THOMAS FRANCART" w:date="2020-07-23T10:50:00Z">
        <w:r>
          <w:instrText xml:space="preserve"> PAGEREF _Toc46393894 \h </w:instrText>
        </w:r>
      </w:ins>
      <w:r>
        <w:fldChar w:fldCharType="separate"/>
      </w:r>
      <w:ins w:id="529" w:author="THOMAS FRANCART" w:date="2020-07-23T10:50:00Z">
        <w:r>
          <w:t xml:space="preserve">45</w:t>
        </w:r>
      </w:ins>
      <w:ins w:id="530" w:author="THOMAS FRANCART" w:date="2020-07-23T10:50:00Z">
        <w:r>
          <w:fldChar w:fldCharType="end"/>
        </w:r>
      </w:ins>
      <w:ins w:id="531" w:author="THOMAS FRANCART" w:date="2020-07-23T10:50:00Z">
        <w:r>
          <w:rPr>
            <w:rStyle w:val="1090"/>
          </w:rPr>
          <w:fldChar w:fldCharType="end"/>
        </w:r>
      </w:ins>
      <w:ins w:id="532" w:author="THOMAS FRANCART" w:date="2020-07-23T10:50:00Z">
        <w:r>
          <w:rPr>
            <w:rFonts w:asciiTheme="minorHAnsi" w:hAnsiTheme="minorHAnsi"/>
            <w:lang w:val="fr-FR" w:eastAsia="fr-FR"/>
          </w:rPr>
        </w:r>
      </w:ins>
      <w:ins w:id="533" w:author="THOMAS FRANCART" w:date="2020-07-23T10:50:00Z">
        <w:r>
          <w:rPr>
            <w:rFonts w:asciiTheme="minorHAnsi" w:hAnsiTheme="minorHAnsi"/>
            <w:lang w:val="fr-FR" w:eastAsia="fr-FR"/>
          </w:rPr>
        </w:r>
      </w:ins>
    </w:p>
    <w:p>
      <w:pPr>
        <w:pStyle w:val="1099"/>
        <w:pBdr/>
        <w:tabs>
          <w:tab w:val="right" w:leader="dot" w:pos="9593"/>
        </w:tabs>
        <w:spacing/>
        <w:ind/>
        <w:rPr>
          <w:ins w:id="534" w:author="THOMAS FRANCART" w:date="2020-07-23T10:50:00Z"/>
          <w:rFonts w:asciiTheme="minorHAnsi" w:hAnsiTheme="minorHAnsi"/>
          <w:lang w:val="fr-FR" w:eastAsia="fr-FR"/>
        </w:rPr>
      </w:pPr>
      <w:ins w:id="535" w:author="THOMAS FRANCART" w:date="2020-07-23T10:50:00Z">
        <w:r>
          <w:rPr>
            <w:rStyle w:val="1090"/>
          </w:rPr>
          <w:fldChar w:fldCharType="begin"/>
        </w:r>
      </w:ins>
      <w:ins w:id="536" w:author="THOMAS FRANCART" w:date="2020-07-23T10:50:00Z">
        <w:r>
          <w:rPr>
            <w:rStyle w:val="1090"/>
          </w:rPr>
          <w:instrText xml:space="preserve"> </w:instrText>
        </w:r>
      </w:ins>
      <w:ins w:id="537" w:author="THOMAS FRANCART" w:date="2020-07-23T10:50:00Z">
        <w:r>
          <w:instrText xml:space="preserve">HYPERLINK \l "_Toc46393895"</w:instrText>
        </w:r>
      </w:ins>
      <w:ins w:id="538" w:author="THOMAS FRANCART" w:date="2020-07-23T10:50:00Z">
        <w:r>
          <w:rPr>
            <w:rStyle w:val="1090"/>
          </w:rPr>
          <w:instrText xml:space="preserve"> </w:instrText>
        </w:r>
      </w:ins>
      <w:ins w:id="539" w:author="THOMAS FRANCART" w:date="2020-07-23T10:50:00Z">
        <w:r>
          <w:rPr>
            <w:rStyle w:val="1090"/>
          </w:rPr>
          <w:fldChar w:fldCharType="separate"/>
        </w:r>
      </w:ins>
      <w:ins w:id="540" w:author="THOMAS FRANCART" w:date="2020-07-23T10:50:00Z">
        <w:r>
          <w:rPr>
            <w:rStyle w:val="1090"/>
            <w:lang w:val="en-GB"/>
          </w:rPr>
          <w:t xml:space="preserve">Publication Events</w:t>
        </w:r>
      </w:ins>
      <w:ins w:id="541" w:author="THOMAS FRANCART" w:date="2020-07-23T10:50:00Z">
        <w:r>
          <w:tab/>
        </w:r>
      </w:ins>
      <w:ins w:id="542" w:author="THOMAS FRANCART" w:date="2020-07-23T10:50:00Z">
        <w:r>
          <w:fldChar w:fldCharType="begin"/>
        </w:r>
      </w:ins>
      <w:ins w:id="543" w:author="THOMAS FRANCART" w:date="2020-07-23T10:50:00Z">
        <w:r>
          <w:instrText xml:space="preserve"> PAGEREF _Toc46393895 \h </w:instrText>
        </w:r>
      </w:ins>
      <w:r>
        <w:fldChar w:fldCharType="separate"/>
      </w:r>
      <w:ins w:id="544" w:author="THOMAS FRANCART" w:date="2020-07-23T10:50:00Z">
        <w:r>
          <w:t xml:space="preserve">46</w:t>
        </w:r>
      </w:ins>
      <w:ins w:id="545" w:author="THOMAS FRANCART" w:date="2020-07-23T10:50:00Z">
        <w:r>
          <w:fldChar w:fldCharType="end"/>
        </w:r>
      </w:ins>
      <w:ins w:id="546" w:author="THOMAS FRANCART" w:date="2020-07-23T10:50:00Z">
        <w:r>
          <w:rPr>
            <w:rStyle w:val="1090"/>
          </w:rPr>
          <w:fldChar w:fldCharType="end"/>
        </w:r>
      </w:ins>
      <w:ins w:id="547" w:author="THOMAS FRANCART" w:date="2020-07-23T10:50:00Z">
        <w:r>
          <w:rPr>
            <w:rFonts w:asciiTheme="minorHAnsi" w:hAnsiTheme="minorHAnsi"/>
            <w:lang w:val="fr-FR" w:eastAsia="fr-FR"/>
          </w:rPr>
        </w:r>
      </w:ins>
      <w:ins w:id="548" w:author="THOMAS FRANCART" w:date="2020-07-23T10:50:00Z">
        <w:r>
          <w:rPr>
            <w:rFonts w:asciiTheme="minorHAnsi" w:hAnsiTheme="minorHAnsi"/>
            <w:lang w:val="fr-FR" w:eastAsia="fr-FR"/>
          </w:rPr>
        </w:r>
      </w:ins>
    </w:p>
    <w:p>
      <w:pPr>
        <w:pStyle w:val="1099"/>
        <w:pBdr/>
        <w:tabs>
          <w:tab w:val="right" w:leader="dot" w:pos="9593"/>
        </w:tabs>
        <w:spacing/>
        <w:ind/>
        <w:rPr>
          <w:ins w:id="549" w:author="THOMAS FRANCART" w:date="2020-07-23T10:50:00Z"/>
          <w:rFonts w:asciiTheme="minorHAnsi" w:hAnsiTheme="minorHAnsi"/>
          <w:lang w:val="fr-FR" w:eastAsia="fr-FR"/>
        </w:rPr>
      </w:pPr>
      <w:ins w:id="550" w:author="THOMAS FRANCART" w:date="2020-07-23T10:50:00Z">
        <w:r>
          <w:rPr>
            <w:rStyle w:val="1090"/>
          </w:rPr>
          <w:fldChar w:fldCharType="begin"/>
        </w:r>
      </w:ins>
      <w:ins w:id="551" w:author="THOMAS FRANCART" w:date="2020-07-23T10:50:00Z">
        <w:r>
          <w:rPr>
            <w:rStyle w:val="1090"/>
          </w:rPr>
          <w:instrText xml:space="preserve"> </w:instrText>
        </w:r>
      </w:ins>
      <w:ins w:id="552" w:author="THOMAS FRANCART" w:date="2020-07-23T10:50:00Z">
        <w:r>
          <w:instrText xml:space="preserve">HYPERLINK \l "_Toc46393896"</w:instrText>
        </w:r>
      </w:ins>
      <w:ins w:id="553" w:author="THOMAS FRANCART" w:date="2020-07-23T10:50:00Z">
        <w:r>
          <w:rPr>
            <w:rStyle w:val="1090"/>
          </w:rPr>
          <w:instrText xml:space="preserve"> </w:instrText>
        </w:r>
      </w:ins>
      <w:ins w:id="554" w:author="THOMAS FRANCART" w:date="2020-07-23T10:50:00Z">
        <w:r>
          <w:rPr>
            <w:rStyle w:val="1090"/>
          </w:rPr>
          <w:fldChar w:fldCharType="separate"/>
        </w:r>
      </w:ins>
      <w:ins w:id="555" w:author="THOMAS FRANCART" w:date="2020-07-23T10:50:00Z">
        <w:r>
          <w:rPr>
            <w:rStyle w:val="1090"/>
            <w:lang w:val="en-GB"/>
          </w:rPr>
          <w:t xml:space="preserve">Reproductions</w:t>
        </w:r>
      </w:ins>
      <w:ins w:id="556" w:author="THOMAS FRANCART" w:date="2020-07-23T10:50:00Z">
        <w:r>
          <w:tab/>
        </w:r>
      </w:ins>
      <w:ins w:id="557" w:author="THOMAS FRANCART" w:date="2020-07-23T10:50:00Z">
        <w:r>
          <w:fldChar w:fldCharType="begin"/>
        </w:r>
      </w:ins>
      <w:ins w:id="558" w:author="THOMAS FRANCART" w:date="2020-07-23T10:50:00Z">
        <w:r>
          <w:instrText xml:space="preserve"> PAGEREF _Toc46393896 \h </w:instrText>
        </w:r>
      </w:ins>
      <w:r>
        <w:fldChar w:fldCharType="separate"/>
      </w:r>
      <w:ins w:id="559" w:author="THOMAS FRANCART" w:date="2020-07-23T10:50:00Z">
        <w:r>
          <w:t xml:space="preserve">50</w:t>
        </w:r>
      </w:ins>
      <w:ins w:id="560" w:author="THOMAS FRANCART" w:date="2020-07-23T10:50:00Z">
        <w:r>
          <w:fldChar w:fldCharType="end"/>
        </w:r>
      </w:ins>
      <w:ins w:id="561" w:author="THOMAS FRANCART" w:date="2020-07-23T10:50:00Z">
        <w:r>
          <w:rPr>
            <w:rStyle w:val="1090"/>
          </w:rPr>
          <w:fldChar w:fldCharType="end"/>
        </w:r>
      </w:ins>
      <w:ins w:id="562" w:author="THOMAS FRANCART" w:date="2020-07-23T10:50:00Z">
        <w:r>
          <w:rPr>
            <w:rFonts w:asciiTheme="minorHAnsi" w:hAnsiTheme="minorHAnsi"/>
            <w:lang w:val="fr-FR" w:eastAsia="fr-FR"/>
          </w:rPr>
        </w:r>
      </w:ins>
      <w:ins w:id="563" w:author="THOMAS FRANCART" w:date="2020-07-23T10:50:00Z">
        <w:r>
          <w:rPr>
            <w:rFonts w:asciiTheme="minorHAnsi" w:hAnsiTheme="minorHAnsi"/>
            <w:lang w:val="fr-FR" w:eastAsia="fr-FR"/>
          </w:rPr>
        </w:r>
      </w:ins>
    </w:p>
    <w:p>
      <w:pPr>
        <w:pStyle w:val="1099"/>
        <w:pBdr/>
        <w:tabs>
          <w:tab w:val="right" w:leader="dot" w:pos="9593"/>
        </w:tabs>
        <w:spacing/>
        <w:ind/>
        <w:rPr>
          <w:ins w:id="564" w:author="THOMAS FRANCART" w:date="2020-07-23T10:50:00Z"/>
          <w:rFonts w:asciiTheme="minorHAnsi" w:hAnsiTheme="minorHAnsi"/>
          <w:lang w:val="fr-FR" w:eastAsia="fr-FR"/>
        </w:rPr>
      </w:pPr>
      <w:ins w:id="565" w:author="THOMAS FRANCART" w:date="2020-07-23T10:50:00Z">
        <w:r>
          <w:rPr>
            <w:rStyle w:val="1090"/>
          </w:rPr>
          <w:fldChar w:fldCharType="begin"/>
        </w:r>
      </w:ins>
      <w:ins w:id="566" w:author="THOMAS FRANCART" w:date="2020-07-23T10:50:00Z">
        <w:r>
          <w:rPr>
            <w:rStyle w:val="1090"/>
          </w:rPr>
          <w:instrText xml:space="preserve"> </w:instrText>
        </w:r>
      </w:ins>
      <w:ins w:id="567" w:author="THOMAS FRANCART" w:date="2020-07-23T10:50:00Z">
        <w:r>
          <w:instrText xml:space="preserve">HYPERLINK \l "_Toc46393897"</w:instrText>
        </w:r>
      </w:ins>
      <w:ins w:id="568" w:author="THOMAS FRANCART" w:date="2020-07-23T10:50:00Z">
        <w:r>
          <w:rPr>
            <w:rStyle w:val="1090"/>
          </w:rPr>
          <w:instrText xml:space="preserve"> </w:instrText>
        </w:r>
      </w:ins>
      <w:ins w:id="569" w:author="THOMAS FRANCART" w:date="2020-07-23T10:50:00Z">
        <w:r>
          <w:rPr>
            <w:rStyle w:val="1090"/>
          </w:rPr>
          <w:fldChar w:fldCharType="separate"/>
        </w:r>
      </w:ins>
      <w:ins w:id="570" w:author="THOMAS FRANCART" w:date="2020-07-23T10:50:00Z">
        <w:r>
          <w:rPr>
            <w:rStyle w:val="1090"/>
            <w:lang w:val="en-GB"/>
          </w:rPr>
          <w:t xml:space="preserve">Identifiers</w:t>
        </w:r>
      </w:ins>
      <w:ins w:id="571" w:author="THOMAS FRANCART" w:date="2020-07-23T10:50:00Z">
        <w:r>
          <w:tab/>
        </w:r>
      </w:ins>
      <w:ins w:id="572" w:author="THOMAS FRANCART" w:date="2020-07-23T10:50:00Z">
        <w:r>
          <w:fldChar w:fldCharType="begin"/>
        </w:r>
      </w:ins>
      <w:ins w:id="573" w:author="THOMAS FRANCART" w:date="2020-07-23T10:50:00Z">
        <w:r>
          <w:instrText xml:space="preserve"> PAGEREF _Toc46393897 \h </w:instrText>
        </w:r>
      </w:ins>
      <w:r>
        <w:fldChar w:fldCharType="separate"/>
      </w:r>
      <w:ins w:id="574" w:author="THOMAS FRANCART" w:date="2020-07-23T10:50:00Z">
        <w:r>
          <w:t xml:space="preserve">51</w:t>
        </w:r>
      </w:ins>
      <w:ins w:id="575" w:author="THOMAS FRANCART" w:date="2020-07-23T10:50:00Z">
        <w:r>
          <w:fldChar w:fldCharType="end"/>
        </w:r>
      </w:ins>
      <w:ins w:id="576" w:author="THOMAS FRANCART" w:date="2020-07-23T10:50:00Z">
        <w:r>
          <w:rPr>
            <w:rStyle w:val="1090"/>
          </w:rPr>
          <w:fldChar w:fldCharType="end"/>
        </w:r>
      </w:ins>
      <w:ins w:id="577" w:author="THOMAS FRANCART" w:date="2020-07-23T10:50:00Z">
        <w:r>
          <w:rPr>
            <w:rFonts w:asciiTheme="minorHAnsi" w:hAnsiTheme="minorHAnsi"/>
            <w:lang w:val="fr-FR" w:eastAsia="fr-FR"/>
          </w:rPr>
        </w:r>
      </w:ins>
      <w:ins w:id="578" w:author="THOMAS FRANCART" w:date="2020-07-23T10:50:00Z">
        <w:r>
          <w:rPr>
            <w:rFonts w:asciiTheme="minorHAnsi" w:hAnsiTheme="minorHAnsi"/>
            <w:lang w:val="fr-FR" w:eastAsia="fr-FR"/>
          </w:rPr>
        </w:r>
      </w:ins>
    </w:p>
    <w:p>
      <w:pPr>
        <w:pStyle w:val="1099"/>
        <w:pBdr/>
        <w:tabs>
          <w:tab w:val="right" w:leader="dot" w:pos="9593"/>
        </w:tabs>
        <w:spacing/>
        <w:ind/>
        <w:rPr>
          <w:ins w:id="579" w:author="THOMAS FRANCART" w:date="2020-07-23T10:50:00Z"/>
          <w:rFonts w:asciiTheme="minorHAnsi" w:hAnsiTheme="minorHAnsi"/>
          <w:lang w:val="fr-FR" w:eastAsia="fr-FR"/>
        </w:rPr>
      </w:pPr>
      <w:ins w:id="580" w:author="THOMAS FRANCART" w:date="2020-07-23T10:50:00Z">
        <w:r>
          <w:rPr>
            <w:rStyle w:val="1090"/>
          </w:rPr>
          <w:fldChar w:fldCharType="begin"/>
        </w:r>
      </w:ins>
      <w:ins w:id="581" w:author="THOMAS FRANCART" w:date="2020-07-23T10:50:00Z">
        <w:r>
          <w:rPr>
            <w:rStyle w:val="1090"/>
          </w:rPr>
          <w:instrText xml:space="preserve"> </w:instrText>
        </w:r>
      </w:ins>
      <w:ins w:id="582" w:author="THOMAS FRANCART" w:date="2020-07-23T10:50:00Z">
        <w:r>
          <w:instrText xml:space="preserve">HYPERLINK \l "_Toc46393898"</w:instrText>
        </w:r>
      </w:ins>
      <w:ins w:id="583" w:author="THOMAS FRANCART" w:date="2020-07-23T10:50:00Z">
        <w:r>
          <w:rPr>
            <w:rStyle w:val="1090"/>
          </w:rPr>
          <w:instrText xml:space="preserve"> </w:instrText>
        </w:r>
      </w:ins>
      <w:ins w:id="584" w:author="THOMAS FRANCART" w:date="2020-07-23T10:50:00Z">
        <w:r>
          <w:rPr>
            <w:rStyle w:val="1090"/>
          </w:rPr>
          <w:fldChar w:fldCharType="separate"/>
        </w:r>
      </w:ins>
      <w:ins w:id="585" w:author="THOMAS FRANCART" w:date="2020-07-23T10:50:00Z">
        <w:r>
          <w:rPr>
            <w:rStyle w:val="1090"/>
            <w:lang w:val="en-GB"/>
          </w:rPr>
          <w:t xml:space="preserve">Titles</w:t>
        </w:r>
      </w:ins>
      <w:ins w:id="586" w:author="THOMAS FRANCART" w:date="2020-07-23T10:50:00Z">
        <w:r>
          <w:tab/>
        </w:r>
      </w:ins>
      <w:ins w:id="587" w:author="THOMAS FRANCART" w:date="2020-07-23T10:50:00Z">
        <w:r>
          <w:fldChar w:fldCharType="begin"/>
        </w:r>
      </w:ins>
      <w:ins w:id="588" w:author="THOMAS FRANCART" w:date="2020-07-23T10:50:00Z">
        <w:r>
          <w:instrText xml:space="preserve"> PAGEREF _Toc46393898 \h </w:instrText>
        </w:r>
      </w:ins>
      <w:r>
        <w:fldChar w:fldCharType="separate"/>
      </w:r>
      <w:ins w:id="589" w:author="THOMAS FRANCART" w:date="2020-07-23T10:50:00Z">
        <w:r>
          <w:t xml:space="preserve">52</w:t>
        </w:r>
      </w:ins>
      <w:ins w:id="590" w:author="THOMAS FRANCART" w:date="2020-07-23T10:50:00Z">
        <w:r>
          <w:fldChar w:fldCharType="end"/>
        </w:r>
      </w:ins>
      <w:ins w:id="591" w:author="THOMAS FRANCART" w:date="2020-07-23T10:50:00Z">
        <w:r>
          <w:rPr>
            <w:rStyle w:val="1090"/>
          </w:rPr>
          <w:fldChar w:fldCharType="end"/>
        </w:r>
      </w:ins>
      <w:ins w:id="592" w:author="THOMAS FRANCART" w:date="2020-07-23T10:50:00Z">
        <w:r>
          <w:rPr>
            <w:rFonts w:asciiTheme="minorHAnsi" w:hAnsiTheme="minorHAnsi"/>
            <w:lang w:val="fr-FR" w:eastAsia="fr-FR"/>
          </w:rPr>
        </w:r>
      </w:ins>
      <w:ins w:id="593" w:author="THOMAS FRANCART" w:date="2020-07-23T10:50:00Z">
        <w:r>
          <w:rPr>
            <w:rFonts w:asciiTheme="minorHAnsi" w:hAnsiTheme="minorHAnsi"/>
            <w:lang w:val="fr-FR" w:eastAsia="fr-FR"/>
          </w:rPr>
        </w:r>
      </w:ins>
    </w:p>
    <w:p>
      <w:pPr>
        <w:pStyle w:val="1099"/>
        <w:pBdr/>
        <w:tabs>
          <w:tab w:val="right" w:leader="dot" w:pos="9593"/>
        </w:tabs>
        <w:spacing/>
        <w:ind/>
        <w:rPr>
          <w:ins w:id="594" w:author="THOMAS FRANCART" w:date="2020-07-23T10:50:00Z"/>
          <w:rFonts w:asciiTheme="minorHAnsi" w:hAnsiTheme="minorHAnsi"/>
          <w:lang w:val="fr-FR" w:eastAsia="fr-FR"/>
        </w:rPr>
      </w:pPr>
      <w:ins w:id="595" w:author="THOMAS FRANCART" w:date="2020-07-23T10:50:00Z">
        <w:r>
          <w:rPr>
            <w:rStyle w:val="1090"/>
          </w:rPr>
          <w:fldChar w:fldCharType="begin"/>
        </w:r>
      </w:ins>
      <w:ins w:id="596" w:author="THOMAS FRANCART" w:date="2020-07-23T10:50:00Z">
        <w:r>
          <w:rPr>
            <w:rStyle w:val="1090"/>
          </w:rPr>
          <w:instrText xml:space="preserve"> </w:instrText>
        </w:r>
      </w:ins>
      <w:ins w:id="597" w:author="THOMAS FRANCART" w:date="2020-07-23T10:50:00Z">
        <w:r>
          <w:instrText xml:space="preserve">HYPERLINK \l "_Toc46393899"</w:instrText>
        </w:r>
      </w:ins>
      <w:ins w:id="598" w:author="THOMAS FRANCART" w:date="2020-07-23T10:50:00Z">
        <w:r>
          <w:rPr>
            <w:rStyle w:val="1090"/>
          </w:rPr>
          <w:instrText xml:space="preserve"> </w:instrText>
        </w:r>
      </w:ins>
      <w:ins w:id="599" w:author="THOMAS FRANCART" w:date="2020-07-23T10:50:00Z">
        <w:r>
          <w:rPr>
            <w:rStyle w:val="1090"/>
          </w:rPr>
          <w:fldChar w:fldCharType="separate"/>
        </w:r>
      </w:ins>
      <w:ins w:id="600" w:author="THOMAS FRANCART" w:date="2020-07-23T10:50:00Z">
        <w:r>
          <w:rPr>
            <w:rStyle w:val="1090"/>
            <w:lang w:val="en-GB"/>
          </w:rPr>
          <w:t xml:space="preserve">Organizations (Publishers, Issuing Bodies, ISSN Centres)</w:t>
        </w:r>
      </w:ins>
      <w:ins w:id="601" w:author="THOMAS FRANCART" w:date="2020-07-23T10:50:00Z">
        <w:r>
          <w:tab/>
        </w:r>
      </w:ins>
      <w:ins w:id="602" w:author="THOMAS FRANCART" w:date="2020-07-23T10:50:00Z">
        <w:r>
          <w:fldChar w:fldCharType="begin"/>
        </w:r>
      </w:ins>
      <w:ins w:id="603" w:author="THOMAS FRANCART" w:date="2020-07-23T10:50:00Z">
        <w:r>
          <w:instrText xml:space="preserve"> PAGEREF _Toc46393899 \h </w:instrText>
        </w:r>
      </w:ins>
      <w:r>
        <w:fldChar w:fldCharType="separate"/>
      </w:r>
      <w:ins w:id="604" w:author="THOMAS FRANCART" w:date="2020-07-23T10:50:00Z">
        <w:r>
          <w:t xml:space="preserve">53</w:t>
        </w:r>
      </w:ins>
      <w:ins w:id="605" w:author="THOMAS FRANCART" w:date="2020-07-23T10:50:00Z">
        <w:r>
          <w:fldChar w:fldCharType="end"/>
        </w:r>
      </w:ins>
      <w:ins w:id="606" w:author="THOMAS FRANCART" w:date="2020-07-23T10:50:00Z">
        <w:r>
          <w:rPr>
            <w:rStyle w:val="1090"/>
          </w:rPr>
          <w:fldChar w:fldCharType="end"/>
        </w:r>
      </w:ins>
      <w:ins w:id="607" w:author="THOMAS FRANCART" w:date="2020-07-23T10:50:00Z">
        <w:r>
          <w:rPr>
            <w:rFonts w:asciiTheme="minorHAnsi" w:hAnsiTheme="minorHAnsi"/>
            <w:lang w:val="fr-FR" w:eastAsia="fr-FR"/>
          </w:rPr>
        </w:r>
      </w:ins>
      <w:ins w:id="608" w:author="THOMAS FRANCART" w:date="2020-07-23T10:50:00Z">
        <w:r>
          <w:rPr>
            <w:rFonts w:asciiTheme="minorHAnsi" w:hAnsiTheme="minorHAnsi"/>
            <w:lang w:val="fr-FR" w:eastAsia="fr-FR"/>
          </w:rPr>
        </w:r>
      </w:ins>
    </w:p>
    <w:p>
      <w:pPr>
        <w:pStyle w:val="1099"/>
        <w:pBdr/>
        <w:tabs>
          <w:tab w:val="right" w:leader="dot" w:pos="9593"/>
        </w:tabs>
        <w:spacing/>
        <w:ind/>
        <w:rPr>
          <w:ins w:id="609" w:author="THOMAS FRANCART" w:date="2020-07-23T10:50:00Z"/>
          <w:rFonts w:asciiTheme="minorHAnsi" w:hAnsiTheme="minorHAnsi"/>
          <w:lang w:val="fr-FR" w:eastAsia="fr-FR"/>
        </w:rPr>
      </w:pPr>
      <w:ins w:id="610" w:author="THOMAS FRANCART" w:date="2020-07-23T10:50:00Z">
        <w:r>
          <w:rPr>
            <w:rStyle w:val="1090"/>
          </w:rPr>
          <w:fldChar w:fldCharType="begin"/>
        </w:r>
      </w:ins>
      <w:ins w:id="611" w:author="THOMAS FRANCART" w:date="2020-07-23T10:50:00Z">
        <w:r>
          <w:rPr>
            <w:rStyle w:val="1090"/>
          </w:rPr>
          <w:instrText xml:space="preserve"> </w:instrText>
        </w:r>
      </w:ins>
      <w:ins w:id="612" w:author="THOMAS FRANCART" w:date="2020-07-23T10:50:00Z">
        <w:r>
          <w:instrText xml:space="preserve">HYPERLINK \l "_Toc46393900"</w:instrText>
        </w:r>
      </w:ins>
      <w:ins w:id="613" w:author="THOMAS FRANCART" w:date="2020-07-23T10:50:00Z">
        <w:r>
          <w:rPr>
            <w:rStyle w:val="1090"/>
          </w:rPr>
          <w:instrText xml:space="preserve"> </w:instrText>
        </w:r>
      </w:ins>
      <w:ins w:id="614" w:author="THOMAS FRANCART" w:date="2020-07-23T10:50:00Z">
        <w:r>
          <w:rPr>
            <w:rStyle w:val="1090"/>
          </w:rPr>
          <w:fldChar w:fldCharType="separate"/>
        </w:r>
      </w:ins>
      <w:ins w:id="615" w:author="THOMAS FRANCART" w:date="2020-07-23T10:50:00Z">
        <w:r>
          <w:rPr>
            <w:rStyle w:val="1090"/>
            <w:lang w:val="en-GB"/>
          </w:rPr>
          <w:t xml:space="preserve">Classifications</w:t>
        </w:r>
      </w:ins>
      <w:ins w:id="616" w:author="THOMAS FRANCART" w:date="2020-07-23T10:50:00Z">
        <w:r>
          <w:tab/>
        </w:r>
      </w:ins>
      <w:ins w:id="617" w:author="THOMAS FRANCART" w:date="2020-07-23T10:50:00Z">
        <w:r>
          <w:fldChar w:fldCharType="begin"/>
        </w:r>
      </w:ins>
      <w:ins w:id="618" w:author="THOMAS FRANCART" w:date="2020-07-23T10:50:00Z">
        <w:r>
          <w:instrText xml:space="preserve"> PAGEREF _Toc46393900 \h </w:instrText>
        </w:r>
      </w:ins>
      <w:r>
        <w:fldChar w:fldCharType="separate"/>
      </w:r>
      <w:ins w:id="619" w:author="THOMAS FRANCART" w:date="2020-07-23T10:50:00Z">
        <w:r>
          <w:t xml:space="preserve">56</w:t>
        </w:r>
      </w:ins>
      <w:ins w:id="620" w:author="THOMAS FRANCART" w:date="2020-07-23T10:50:00Z">
        <w:r>
          <w:fldChar w:fldCharType="end"/>
        </w:r>
      </w:ins>
      <w:ins w:id="621" w:author="THOMAS FRANCART" w:date="2020-07-23T10:50:00Z">
        <w:r>
          <w:rPr>
            <w:rStyle w:val="1090"/>
          </w:rPr>
          <w:fldChar w:fldCharType="end"/>
        </w:r>
      </w:ins>
      <w:ins w:id="622" w:author="THOMAS FRANCART" w:date="2020-07-23T10:50:00Z">
        <w:r>
          <w:rPr>
            <w:rFonts w:asciiTheme="minorHAnsi" w:hAnsiTheme="minorHAnsi"/>
            <w:lang w:val="fr-FR" w:eastAsia="fr-FR"/>
          </w:rPr>
        </w:r>
      </w:ins>
      <w:ins w:id="623" w:author="THOMAS FRANCART" w:date="2020-07-23T10:50:00Z">
        <w:r>
          <w:rPr>
            <w:rFonts w:asciiTheme="minorHAnsi" w:hAnsiTheme="minorHAnsi"/>
            <w:lang w:val="fr-FR" w:eastAsia="fr-FR"/>
          </w:rPr>
        </w:r>
      </w:ins>
    </w:p>
    <w:p>
      <w:pPr>
        <w:pStyle w:val="1099"/>
        <w:pBdr/>
        <w:tabs>
          <w:tab w:val="right" w:leader="dot" w:pos="9593"/>
        </w:tabs>
        <w:spacing/>
        <w:ind/>
        <w:rPr>
          <w:ins w:id="624" w:author="THOMAS FRANCART" w:date="2020-07-23T10:50:00Z"/>
          <w:rFonts w:asciiTheme="minorHAnsi" w:hAnsiTheme="minorHAnsi"/>
          <w:lang w:val="fr-FR" w:eastAsia="fr-FR"/>
        </w:rPr>
      </w:pPr>
      <w:ins w:id="625" w:author="THOMAS FRANCART" w:date="2020-07-23T10:50:00Z">
        <w:r>
          <w:rPr>
            <w:rStyle w:val="1090"/>
          </w:rPr>
          <w:fldChar w:fldCharType="begin"/>
        </w:r>
      </w:ins>
      <w:ins w:id="626" w:author="THOMAS FRANCART" w:date="2020-07-23T10:50:00Z">
        <w:r>
          <w:rPr>
            <w:rStyle w:val="1090"/>
          </w:rPr>
          <w:instrText xml:space="preserve"> </w:instrText>
        </w:r>
      </w:ins>
      <w:ins w:id="627" w:author="THOMAS FRANCART" w:date="2020-07-23T10:50:00Z">
        <w:r>
          <w:instrText xml:space="preserve">HYPERLINK \l "_Toc46393901"</w:instrText>
        </w:r>
      </w:ins>
      <w:ins w:id="628" w:author="THOMAS FRANCART" w:date="2020-07-23T10:50:00Z">
        <w:r>
          <w:rPr>
            <w:rStyle w:val="1090"/>
          </w:rPr>
          <w:instrText xml:space="preserve"> </w:instrText>
        </w:r>
      </w:ins>
      <w:ins w:id="629" w:author="THOMAS FRANCART" w:date="2020-07-23T10:50:00Z">
        <w:r>
          <w:rPr>
            <w:rStyle w:val="1090"/>
          </w:rPr>
          <w:fldChar w:fldCharType="separate"/>
        </w:r>
      </w:ins>
      <w:ins w:id="630" w:author="THOMAS FRANCART" w:date="2020-07-23T10:50:00Z">
        <w:r>
          <w:rPr>
            <w:rStyle w:val="1090"/>
            <w:lang w:val="en-GB"/>
          </w:rPr>
          <w:t xml:space="preserve">Notes</w:t>
        </w:r>
      </w:ins>
      <w:ins w:id="631" w:author="THOMAS FRANCART" w:date="2020-07-23T10:50:00Z">
        <w:r>
          <w:tab/>
        </w:r>
      </w:ins>
      <w:ins w:id="632" w:author="THOMAS FRANCART" w:date="2020-07-23T10:50:00Z">
        <w:r>
          <w:fldChar w:fldCharType="begin"/>
        </w:r>
      </w:ins>
      <w:ins w:id="633" w:author="THOMAS FRANCART" w:date="2020-07-23T10:50:00Z">
        <w:r>
          <w:instrText xml:space="preserve"> PAGEREF _Toc46393901 \h </w:instrText>
        </w:r>
      </w:ins>
      <w:r>
        <w:fldChar w:fldCharType="separate"/>
      </w:r>
      <w:ins w:id="634" w:author="THOMAS FRANCART" w:date="2020-07-23T10:50:00Z">
        <w:r>
          <w:t xml:space="preserve">57</w:t>
        </w:r>
      </w:ins>
      <w:ins w:id="635" w:author="THOMAS FRANCART" w:date="2020-07-23T10:50:00Z">
        <w:r>
          <w:fldChar w:fldCharType="end"/>
        </w:r>
      </w:ins>
      <w:ins w:id="636" w:author="THOMAS FRANCART" w:date="2020-07-23T10:50:00Z">
        <w:r>
          <w:rPr>
            <w:rStyle w:val="1090"/>
          </w:rPr>
          <w:fldChar w:fldCharType="end"/>
        </w:r>
      </w:ins>
      <w:ins w:id="637" w:author="THOMAS FRANCART" w:date="2020-07-23T10:50:00Z">
        <w:r>
          <w:rPr>
            <w:rFonts w:asciiTheme="minorHAnsi" w:hAnsiTheme="minorHAnsi"/>
            <w:lang w:val="fr-FR" w:eastAsia="fr-FR"/>
          </w:rPr>
        </w:r>
      </w:ins>
      <w:ins w:id="638" w:author="THOMAS FRANCART" w:date="2020-07-23T10:50:00Z">
        <w:r>
          <w:rPr>
            <w:rFonts w:asciiTheme="minorHAnsi" w:hAnsiTheme="minorHAnsi"/>
            <w:lang w:val="fr-FR" w:eastAsia="fr-FR"/>
          </w:rPr>
        </w:r>
      </w:ins>
    </w:p>
    <w:p>
      <w:pPr>
        <w:pStyle w:val="1099"/>
        <w:pBdr/>
        <w:tabs>
          <w:tab w:val="right" w:leader="dot" w:pos="9593"/>
        </w:tabs>
        <w:spacing/>
        <w:ind/>
        <w:rPr>
          <w:ins w:id="639" w:author="THOMAS FRANCART" w:date="2020-07-23T10:50:00Z"/>
          <w:rFonts w:asciiTheme="minorHAnsi" w:hAnsiTheme="minorHAnsi"/>
          <w:lang w:val="fr-FR" w:eastAsia="fr-FR"/>
        </w:rPr>
      </w:pPr>
      <w:ins w:id="640" w:author="THOMAS FRANCART" w:date="2020-07-23T10:50:00Z">
        <w:r>
          <w:rPr>
            <w:rStyle w:val="1090"/>
          </w:rPr>
          <w:fldChar w:fldCharType="begin"/>
        </w:r>
      </w:ins>
      <w:ins w:id="641" w:author="THOMAS FRANCART" w:date="2020-07-23T10:50:00Z">
        <w:r>
          <w:rPr>
            <w:rStyle w:val="1090"/>
          </w:rPr>
          <w:instrText xml:space="preserve"> </w:instrText>
        </w:r>
      </w:ins>
      <w:ins w:id="642" w:author="THOMAS FRANCART" w:date="2020-07-23T10:50:00Z">
        <w:r>
          <w:instrText xml:space="preserve">HYPERLINK \l "_Toc46393902"</w:instrText>
        </w:r>
      </w:ins>
      <w:ins w:id="643" w:author="THOMAS FRANCART" w:date="2020-07-23T10:50:00Z">
        <w:r>
          <w:rPr>
            <w:rStyle w:val="1090"/>
          </w:rPr>
          <w:instrText xml:space="preserve"> </w:instrText>
        </w:r>
      </w:ins>
      <w:ins w:id="644" w:author="THOMAS FRANCART" w:date="2020-07-23T10:50:00Z">
        <w:r>
          <w:rPr>
            <w:rStyle w:val="1090"/>
          </w:rPr>
          <w:fldChar w:fldCharType="separate"/>
        </w:r>
      </w:ins>
      <w:ins w:id="645" w:author="THOMAS FRANCART" w:date="2020-07-23T10:50:00Z">
        <w:r>
          <w:rPr>
            <w:rStyle w:val="1090"/>
            <w:lang w:val="en-GB"/>
          </w:rPr>
          <w:t xml:space="preserve">Keepers Archive</w:t>
        </w:r>
      </w:ins>
      <w:ins w:id="646" w:author="THOMAS FRANCART" w:date="2020-07-23T10:50:00Z">
        <w:r>
          <w:tab/>
        </w:r>
      </w:ins>
      <w:ins w:id="647" w:author="THOMAS FRANCART" w:date="2020-07-23T10:50:00Z">
        <w:r>
          <w:fldChar w:fldCharType="begin"/>
        </w:r>
      </w:ins>
      <w:ins w:id="648" w:author="THOMAS FRANCART" w:date="2020-07-23T10:50:00Z">
        <w:r>
          <w:instrText xml:space="preserve"> PAGEREF _Toc46393902 \h </w:instrText>
        </w:r>
      </w:ins>
      <w:r>
        <w:fldChar w:fldCharType="separate"/>
      </w:r>
      <w:ins w:id="649" w:author="THOMAS FRANCART" w:date="2020-07-23T10:50:00Z">
        <w:r>
          <w:t xml:space="preserve">57</w:t>
        </w:r>
      </w:ins>
      <w:ins w:id="650" w:author="THOMAS FRANCART" w:date="2020-07-23T10:50:00Z">
        <w:r>
          <w:fldChar w:fldCharType="end"/>
        </w:r>
      </w:ins>
      <w:ins w:id="651" w:author="THOMAS FRANCART" w:date="2020-07-23T10:50:00Z">
        <w:r>
          <w:rPr>
            <w:rStyle w:val="1090"/>
          </w:rPr>
          <w:fldChar w:fldCharType="end"/>
        </w:r>
      </w:ins>
      <w:ins w:id="652" w:author="THOMAS FRANCART" w:date="2020-07-23T10:50:00Z">
        <w:r>
          <w:rPr>
            <w:rFonts w:asciiTheme="minorHAnsi" w:hAnsiTheme="minorHAnsi"/>
            <w:lang w:val="fr-FR" w:eastAsia="fr-FR"/>
          </w:rPr>
        </w:r>
      </w:ins>
      <w:ins w:id="653" w:author="THOMAS FRANCART" w:date="2020-07-23T10:50:00Z">
        <w:r>
          <w:rPr>
            <w:rFonts w:asciiTheme="minorHAnsi" w:hAnsiTheme="minorHAnsi"/>
            <w:lang w:val="fr-FR" w:eastAsia="fr-FR"/>
          </w:rPr>
        </w:r>
      </w:ins>
    </w:p>
    <w:p>
      <w:pPr>
        <w:pStyle w:val="1098"/>
        <w:pBdr/>
        <w:tabs>
          <w:tab w:val="right" w:leader="dot" w:pos="9593"/>
        </w:tabs>
        <w:spacing/>
        <w:ind/>
        <w:rPr>
          <w:ins w:id="654" w:author="THOMAS FRANCART" w:date="2020-07-23T10:50:00Z"/>
          <w:rFonts w:asciiTheme="minorHAnsi" w:hAnsiTheme="minorHAnsi"/>
          <w:lang w:val="fr-FR" w:eastAsia="fr-FR"/>
        </w:rPr>
      </w:pPr>
      <w:ins w:id="655" w:author="THOMAS FRANCART" w:date="2020-07-23T10:50:00Z">
        <w:r>
          <w:rPr>
            <w:rStyle w:val="1090"/>
          </w:rPr>
          <w:fldChar w:fldCharType="begin"/>
        </w:r>
      </w:ins>
      <w:ins w:id="656" w:author="THOMAS FRANCART" w:date="2020-07-23T10:50:00Z">
        <w:r>
          <w:rPr>
            <w:rStyle w:val="1090"/>
          </w:rPr>
          <w:instrText xml:space="preserve"> </w:instrText>
        </w:r>
      </w:ins>
      <w:ins w:id="657" w:author="THOMAS FRANCART" w:date="2020-07-23T10:50:00Z">
        <w:r>
          <w:instrText xml:space="preserve">HYPERLINK \l "_Toc46393903"</w:instrText>
        </w:r>
      </w:ins>
      <w:ins w:id="658" w:author="THOMAS FRANCART" w:date="2020-07-23T10:50:00Z">
        <w:r>
          <w:rPr>
            <w:rStyle w:val="1090"/>
          </w:rPr>
          <w:instrText xml:space="preserve"> </w:instrText>
        </w:r>
      </w:ins>
      <w:ins w:id="659" w:author="THOMAS FRANCART" w:date="2020-07-23T10:50:00Z">
        <w:r>
          <w:rPr>
            <w:rStyle w:val="1090"/>
          </w:rPr>
          <w:fldChar w:fldCharType="separate"/>
        </w:r>
      </w:ins>
      <w:ins w:id="660" w:author="THOMAS FRANCART" w:date="2020-07-23T10:50:00Z">
        <w:r>
          <w:rPr>
            <w:rStyle w:val="1090"/>
            <w:lang w:val="en-GB"/>
          </w:rPr>
          <w:t xml:space="preserve">ISSN controlled vocabularies</w:t>
        </w:r>
      </w:ins>
      <w:ins w:id="661" w:author="THOMAS FRANCART" w:date="2020-07-23T10:50:00Z">
        <w:r>
          <w:tab/>
        </w:r>
      </w:ins>
      <w:ins w:id="662" w:author="THOMAS FRANCART" w:date="2020-07-23T10:50:00Z">
        <w:r>
          <w:fldChar w:fldCharType="begin"/>
        </w:r>
      </w:ins>
      <w:ins w:id="663" w:author="THOMAS FRANCART" w:date="2020-07-23T10:50:00Z">
        <w:r>
          <w:instrText xml:space="preserve"> PAGEREF _Toc46393903 \h </w:instrText>
        </w:r>
      </w:ins>
      <w:r>
        <w:fldChar w:fldCharType="separate"/>
      </w:r>
      <w:ins w:id="664" w:author="THOMAS FRANCART" w:date="2020-07-23T10:50:00Z">
        <w:r>
          <w:t xml:space="preserve">59</w:t>
        </w:r>
      </w:ins>
      <w:ins w:id="665" w:author="THOMAS FRANCART" w:date="2020-07-23T10:50:00Z">
        <w:r>
          <w:fldChar w:fldCharType="end"/>
        </w:r>
      </w:ins>
      <w:ins w:id="666" w:author="THOMAS FRANCART" w:date="2020-07-23T10:50:00Z">
        <w:r>
          <w:rPr>
            <w:rStyle w:val="1090"/>
          </w:rPr>
          <w:fldChar w:fldCharType="end"/>
        </w:r>
      </w:ins>
      <w:ins w:id="667" w:author="THOMAS FRANCART" w:date="2020-07-23T10:50:00Z">
        <w:r>
          <w:rPr>
            <w:rFonts w:asciiTheme="minorHAnsi" w:hAnsiTheme="minorHAnsi"/>
            <w:lang w:val="fr-FR" w:eastAsia="fr-FR"/>
          </w:rPr>
        </w:r>
      </w:ins>
      <w:ins w:id="668" w:author="THOMAS FRANCART" w:date="2020-07-23T10:50:00Z">
        <w:r>
          <w:rPr>
            <w:rFonts w:asciiTheme="minorHAnsi" w:hAnsiTheme="minorHAnsi"/>
            <w:lang w:val="fr-FR" w:eastAsia="fr-FR"/>
          </w:rPr>
        </w:r>
      </w:ins>
    </w:p>
    <w:p>
      <w:pPr>
        <w:pStyle w:val="1099"/>
        <w:pBdr/>
        <w:tabs>
          <w:tab w:val="right" w:leader="dot" w:pos="9593"/>
        </w:tabs>
        <w:spacing/>
        <w:ind/>
        <w:rPr>
          <w:ins w:id="669" w:author="THOMAS FRANCART" w:date="2020-07-23T10:50:00Z"/>
          <w:rFonts w:asciiTheme="minorHAnsi" w:hAnsiTheme="minorHAnsi"/>
          <w:lang w:val="fr-FR" w:eastAsia="fr-FR"/>
        </w:rPr>
      </w:pPr>
      <w:ins w:id="670" w:author="THOMAS FRANCART" w:date="2020-07-23T10:50:00Z">
        <w:r>
          <w:rPr>
            <w:rStyle w:val="1090"/>
          </w:rPr>
          <w:fldChar w:fldCharType="begin"/>
        </w:r>
      </w:ins>
      <w:ins w:id="671" w:author="THOMAS FRANCART" w:date="2020-07-23T10:50:00Z">
        <w:r>
          <w:rPr>
            <w:rStyle w:val="1090"/>
          </w:rPr>
          <w:instrText xml:space="preserve"> </w:instrText>
        </w:r>
      </w:ins>
      <w:ins w:id="672" w:author="THOMAS FRANCART" w:date="2020-07-23T10:50:00Z">
        <w:r>
          <w:instrText xml:space="preserve">HYPERLINK \l "_Toc46393904"</w:instrText>
        </w:r>
      </w:ins>
      <w:ins w:id="673" w:author="THOMAS FRANCART" w:date="2020-07-23T10:50:00Z">
        <w:r>
          <w:rPr>
            <w:rStyle w:val="1090"/>
          </w:rPr>
          <w:instrText xml:space="preserve"> </w:instrText>
        </w:r>
      </w:ins>
      <w:ins w:id="674" w:author="THOMAS FRANCART" w:date="2020-07-23T10:50:00Z">
        <w:r>
          <w:rPr>
            <w:rStyle w:val="1090"/>
          </w:rPr>
          <w:fldChar w:fldCharType="separate"/>
        </w:r>
      </w:ins>
      <w:ins w:id="675" w:author="THOMAS FRANCART" w:date="2020-07-23T10:50:00Z">
        <w:r>
          <w:rPr>
            <w:rStyle w:val="1090"/>
            <w:lang w:val="en-GB"/>
          </w:rPr>
          <w:t xml:space="preserve">List of record statuses</w:t>
        </w:r>
      </w:ins>
      <w:ins w:id="676" w:author="THOMAS FRANCART" w:date="2020-07-23T10:50:00Z">
        <w:r>
          <w:tab/>
        </w:r>
      </w:ins>
      <w:ins w:id="677" w:author="THOMAS FRANCART" w:date="2020-07-23T10:50:00Z">
        <w:r>
          <w:fldChar w:fldCharType="begin"/>
        </w:r>
      </w:ins>
      <w:ins w:id="678" w:author="THOMAS FRANCART" w:date="2020-07-23T10:50:00Z">
        <w:r>
          <w:instrText xml:space="preserve"> PAGEREF _Toc46393904 \h </w:instrText>
        </w:r>
      </w:ins>
      <w:r>
        <w:fldChar w:fldCharType="separate"/>
      </w:r>
      <w:ins w:id="679" w:author="THOMAS FRANCART" w:date="2020-07-23T10:50:00Z">
        <w:r>
          <w:t xml:space="preserve">59</w:t>
        </w:r>
      </w:ins>
      <w:ins w:id="680" w:author="THOMAS FRANCART" w:date="2020-07-23T10:50:00Z">
        <w:r>
          <w:fldChar w:fldCharType="end"/>
        </w:r>
      </w:ins>
      <w:ins w:id="681" w:author="THOMAS FRANCART" w:date="2020-07-23T10:50:00Z">
        <w:r>
          <w:rPr>
            <w:rStyle w:val="1090"/>
          </w:rPr>
          <w:fldChar w:fldCharType="end"/>
        </w:r>
      </w:ins>
      <w:ins w:id="682" w:author="THOMAS FRANCART" w:date="2020-07-23T10:50:00Z">
        <w:r>
          <w:rPr>
            <w:rFonts w:asciiTheme="minorHAnsi" w:hAnsiTheme="minorHAnsi"/>
            <w:lang w:val="fr-FR" w:eastAsia="fr-FR"/>
          </w:rPr>
        </w:r>
      </w:ins>
      <w:ins w:id="683" w:author="THOMAS FRANCART" w:date="2020-07-23T10:50:00Z">
        <w:r>
          <w:rPr>
            <w:rFonts w:asciiTheme="minorHAnsi" w:hAnsiTheme="minorHAnsi"/>
            <w:lang w:val="fr-FR" w:eastAsia="fr-FR"/>
          </w:rPr>
        </w:r>
      </w:ins>
    </w:p>
    <w:p>
      <w:pPr>
        <w:pStyle w:val="1099"/>
        <w:pBdr/>
        <w:tabs>
          <w:tab w:val="right" w:leader="dot" w:pos="9593"/>
        </w:tabs>
        <w:spacing/>
        <w:ind/>
        <w:rPr>
          <w:ins w:id="684" w:author="THOMAS FRANCART" w:date="2020-07-23T10:50:00Z"/>
          <w:rFonts w:asciiTheme="minorHAnsi" w:hAnsiTheme="minorHAnsi"/>
          <w:lang w:val="fr-FR" w:eastAsia="fr-FR"/>
        </w:rPr>
      </w:pPr>
      <w:ins w:id="685" w:author="THOMAS FRANCART" w:date="2020-07-23T10:50:00Z">
        <w:r>
          <w:rPr>
            <w:rStyle w:val="1090"/>
          </w:rPr>
          <w:fldChar w:fldCharType="begin"/>
        </w:r>
      </w:ins>
      <w:ins w:id="686" w:author="THOMAS FRANCART" w:date="2020-07-23T10:50:00Z">
        <w:r>
          <w:rPr>
            <w:rStyle w:val="1090"/>
          </w:rPr>
          <w:instrText xml:space="preserve"> </w:instrText>
        </w:r>
      </w:ins>
      <w:ins w:id="687" w:author="THOMAS FRANCART" w:date="2020-07-23T10:50:00Z">
        <w:r>
          <w:instrText xml:space="preserve">HYPERLINK \l "_Toc46393905"</w:instrText>
        </w:r>
      </w:ins>
      <w:ins w:id="688" w:author="THOMAS FRANCART" w:date="2020-07-23T10:50:00Z">
        <w:r>
          <w:rPr>
            <w:rStyle w:val="1090"/>
          </w:rPr>
          <w:instrText xml:space="preserve"> </w:instrText>
        </w:r>
      </w:ins>
      <w:ins w:id="689" w:author="THOMAS FRANCART" w:date="2020-07-23T10:50:00Z">
        <w:r>
          <w:rPr>
            <w:rStyle w:val="1090"/>
          </w:rPr>
          <w:fldChar w:fldCharType="separate"/>
        </w:r>
      </w:ins>
      <w:ins w:id="690" w:author="THOMAS FRANCART" w:date="2020-07-23T10:50:00Z">
        <w:r>
          <w:rPr>
            <w:rStyle w:val="1090"/>
            <w:lang w:val="en-GB"/>
          </w:rPr>
          <w:t xml:space="preserve">List of identifier statuses</w:t>
        </w:r>
      </w:ins>
      <w:ins w:id="691" w:author="THOMAS FRANCART" w:date="2020-07-23T10:50:00Z">
        <w:r>
          <w:tab/>
        </w:r>
      </w:ins>
      <w:ins w:id="692" w:author="THOMAS FRANCART" w:date="2020-07-23T10:50:00Z">
        <w:r>
          <w:fldChar w:fldCharType="begin"/>
        </w:r>
      </w:ins>
      <w:ins w:id="693" w:author="THOMAS FRANCART" w:date="2020-07-23T10:50:00Z">
        <w:r>
          <w:instrText xml:space="preserve"> PAGEREF _Toc46393905 \h </w:instrText>
        </w:r>
      </w:ins>
      <w:r>
        <w:fldChar w:fldCharType="separate"/>
      </w:r>
      <w:ins w:id="694" w:author="THOMAS FRANCART" w:date="2020-07-23T10:50:00Z">
        <w:r>
          <w:t xml:space="preserve">60</w:t>
        </w:r>
      </w:ins>
      <w:ins w:id="695" w:author="THOMAS FRANCART" w:date="2020-07-23T10:50:00Z">
        <w:r>
          <w:fldChar w:fldCharType="end"/>
        </w:r>
      </w:ins>
      <w:ins w:id="696" w:author="THOMAS FRANCART" w:date="2020-07-23T10:50:00Z">
        <w:r>
          <w:rPr>
            <w:rStyle w:val="1090"/>
          </w:rPr>
          <w:fldChar w:fldCharType="end"/>
        </w:r>
      </w:ins>
      <w:ins w:id="697" w:author="THOMAS FRANCART" w:date="2020-07-23T10:50:00Z">
        <w:r>
          <w:rPr>
            <w:rFonts w:asciiTheme="minorHAnsi" w:hAnsiTheme="minorHAnsi"/>
            <w:lang w:val="fr-FR" w:eastAsia="fr-FR"/>
          </w:rPr>
        </w:r>
      </w:ins>
      <w:ins w:id="698" w:author="THOMAS FRANCART" w:date="2020-07-23T10:50:00Z">
        <w:r>
          <w:rPr>
            <w:rFonts w:asciiTheme="minorHAnsi" w:hAnsiTheme="minorHAnsi"/>
            <w:lang w:val="fr-FR" w:eastAsia="fr-FR"/>
          </w:rPr>
        </w:r>
      </w:ins>
    </w:p>
    <w:p>
      <w:pPr>
        <w:pStyle w:val="1099"/>
        <w:pBdr/>
        <w:tabs>
          <w:tab w:val="right" w:leader="dot" w:pos="9593"/>
        </w:tabs>
        <w:spacing/>
        <w:ind/>
        <w:rPr>
          <w:ins w:id="699" w:author="THOMAS FRANCART" w:date="2020-07-23T10:50:00Z"/>
          <w:rFonts w:asciiTheme="minorHAnsi" w:hAnsiTheme="minorHAnsi"/>
          <w:lang w:val="fr-FR" w:eastAsia="fr-FR"/>
        </w:rPr>
      </w:pPr>
      <w:ins w:id="700" w:author="THOMAS FRANCART" w:date="2020-07-23T10:50:00Z">
        <w:r>
          <w:rPr>
            <w:rStyle w:val="1090"/>
          </w:rPr>
          <w:fldChar w:fldCharType="begin"/>
        </w:r>
      </w:ins>
      <w:ins w:id="701" w:author="THOMAS FRANCART" w:date="2020-07-23T10:50:00Z">
        <w:r>
          <w:rPr>
            <w:rStyle w:val="1090"/>
          </w:rPr>
          <w:instrText xml:space="preserve"> </w:instrText>
        </w:r>
      </w:ins>
      <w:ins w:id="702" w:author="THOMAS FRANCART" w:date="2020-07-23T10:50:00Z">
        <w:r>
          <w:instrText xml:space="preserve">HYPERLINK \l "_Toc46393906"</w:instrText>
        </w:r>
      </w:ins>
      <w:ins w:id="703" w:author="THOMAS FRANCART" w:date="2020-07-23T10:50:00Z">
        <w:r>
          <w:rPr>
            <w:rStyle w:val="1090"/>
          </w:rPr>
          <w:instrText xml:space="preserve"> </w:instrText>
        </w:r>
      </w:ins>
      <w:ins w:id="704" w:author="THOMAS FRANCART" w:date="2020-07-23T10:50:00Z">
        <w:r>
          <w:rPr>
            <w:rStyle w:val="1090"/>
          </w:rPr>
          <w:fldChar w:fldCharType="separate"/>
        </w:r>
      </w:ins>
      <w:ins w:id="705" w:author="THOMAS FRANCART" w:date="2020-07-23T10:50:00Z">
        <w:r>
          <w:rPr>
            <w:rStyle w:val="1090"/>
            <w:lang w:val="en-GB"/>
          </w:rPr>
          <w:t xml:space="preserve">List of media</w:t>
        </w:r>
      </w:ins>
      <w:ins w:id="706" w:author="THOMAS FRANCART" w:date="2020-07-23T10:50:00Z">
        <w:r>
          <w:tab/>
        </w:r>
      </w:ins>
      <w:ins w:id="707" w:author="THOMAS FRANCART" w:date="2020-07-23T10:50:00Z">
        <w:r>
          <w:fldChar w:fldCharType="begin"/>
        </w:r>
      </w:ins>
      <w:ins w:id="708" w:author="THOMAS FRANCART" w:date="2020-07-23T10:50:00Z">
        <w:r>
          <w:instrText xml:space="preserve"> PAGEREF _Toc46393906 \h </w:instrText>
        </w:r>
      </w:ins>
      <w:r>
        <w:fldChar w:fldCharType="separate"/>
      </w:r>
      <w:ins w:id="709" w:author="THOMAS FRANCART" w:date="2020-07-23T10:50:00Z">
        <w:r>
          <w:t xml:space="preserve">60</w:t>
        </w:r>
      </w:ins>
      <w:ins w:id="710" w:author="THOMAS FRANCART" w:date="2020-07-23T10:50:00Z">
        <w:r>
          <w:fldChar w:fldCharType="end"/>
        </w:r>
      </w:ins>
      <w:ins w:id="711" w:author="THOMAS FRANCART" w:date="2020-07-23T10:50:00Z">
        <w:r>
          <w:rPr>
            <w:rStyle w:val="1090"/>
          </w:rPr>
          <w:fldChar w:fldCharType="end"/>
        </w:r>
      </w:ins>
      <w:ins w:id="712" w:author="THOMAS FRANCART" w:date="2020-07-23T10:50:00Z">
        <w:r>
          <w:rPr>
            <w:rFonts w:asciiTheme="minorHAnsi" w:hAnsiTheme="minorHAnsi"/>
            <w:lang w:val="fr-FR" w:eastAsia="fr-FR"/>
          </w:rPr>
        </w:r>
      </w:ins>
      <w:ins w:id="713" w:author="THOMAS FRANCART" w:date="2020-07-23T10:50:00Z">
        <w:r>
          <w:rPr>
            <w:rFonts w:asciiTheme="minorHAnsi" w:hAnsiTheme="minorHAnsi"/>
            <w:lang w:val="fr-FR" w:eastAsia="fr-FR"/>
          </w:rPr>
        </w:r>
      </w:ins>
    </w:p>
    <w:p>
      <w:pPr>
        <w:pStyle w:val="1098"/>
        <w:pBdr/>
        <w:tabs>
          <w:tab w:val="right" w:leader="dot" w:pos="9017"/>
        </w:tabs>
        <w:spacing/>
        <w:ind/>
        <w:rPr>
          <w:del w:id="714" w:author="THOMAS FRANCART" w:date="2020-07-23T10:50:00Z"/>
          <w:rFonts w:asciiTheme="minorHAnsi" w:hAnsiTheme="minorHAnsi"/>
          <w:lang w:val="fr-FR" w:eastAsia="fr-FR"/>
        </w:rPr>
      </w:pPr>
      <w:del w:id="715" w:author="THOMAS FRANCART" w:date="2020-07-23T10:50:00Z">
        <w:r>
          <w:fldChar w:fldCharType="begin"/>
        </w:r>
      </w:del>
      <w:del w:id="716" w:author="THOMAS FRANCART" w:date="2020-07-23T10:50:00Z">
        <w:r>
          <w:delInstrText xml:space="preserve"> HYPERLINK \l "_Toc487186663" </w:delInstrText>
        </w:r>
      </w:del>
      <w:del w:id="717" w:author="THOMAS FRANCART" w:date="2020-07-23T10:50:00Z">
        <w:r>
          <w:fldChar w:fldCharType="separate"/>
        </w:r>
      </w:del>
      <w:ins w:id="718" w:author="THOMAS FRANCART" w:date="2020-07-23T10:50:00Z">
        <w:r>
          <w:rPr>
            <w:b/>
            <w:bCs/>
            <w:lang w:val="fr-FR"/>
          </w:rPr>
          <w:t xml:space="preserve">Erreur ! Référence de lien hypertexte non valide.</w:t>
        </w:r>
      </w:ins>
      <w:del w:id="719" w:author="THOMAS FRANCART" w:date="2020-07-23T10:50:00Z">
        <w:r>
          <w:rPr>
            <w:rStyle w:val="1090"/>
            <w:lang w:val="en-GB"/>
          </w:rPr>
          <w:delText xml:space="preserve">Introduction</w:delText>
        </w:r>
      </w:del>
      <w:del w:id="720" w:author="THOMAS FRANCART" w:date="2020-07-23T10:50:00Z">
        <w:r>
          <w:tab/>
        </w:r>
      </w:del>
      <w:del w:id="721" w:author="THOMAS FRANCART" w:date="2020-07-23T10:50:00Z">
        <w:r>
          <w:fldChar w:fldCharType="begin"/>
        </w:r>
      </w:del>
      <w:del w:id="722" w:author="THOMAS FRANCART" w:date="2020-07-23T10:50:00Z">
        <w:r>
          <w:delInstrText xml:space="preserve"> PAGEREF _Toc487186663 \h </w:delInstrText>
        </w:r>
      </w:del>
      <w:del w:id="723" w:author="THOMAS FRANCART" w:date="2020-07-23T10:50:00Z">
        <w:r>
          <w:fldChar w:fldCharType="separate"/>
        </w:r>
      </w:del>
      <w:del w:id="724" w:author="THOMAS FRANCART" w:date="2020-07-23T10:50:00Z">
        <w:r>
          <w:delText xml:space="preserve">4</w:delText>
        </w:r>
      </w:del>
      <w:del w:id="725" w:author="THOMAS FRANCART" w:date="2020-07-23T10:50:00Z">
        <w:r>
          <w:fldChar w:fldCharType="end"/>
        </w:r>
      </w:del>
      <w:del w:id="726" w:author="THOMAS FRANCART" w:date="2020-07-23T10:50:00Z">
        <w:r>
          <w:fldChar w:fldCharType="end"/>
        </w:r>
      </w:del>
      <w:del w:id="727" w:author="THOMAS FRANCART" w:date="2020-07-23T10:50:00Z">
        <w:r>
          <w:rPr>
            <w:rFonts w:asciiTheme="minorHAnsi" w:hAnsiTheme="minorHAnsi"/>
            <w:lang w:val="fr-FR" w:eastAsia="fr-FR"/>
          </w:rPr>
        </w:r>
      </w:del>
      <w:del w:id="728" w:author="THOMAS FRANCART" w:date="2020-07-23T10:50:00Z">
        <w:r>
          <w:rPr>
            <w:rFonts w:asciiTheme="minorHAnsi" w:hAnsiTheme="minorHAnsi"/>
            <w:lang w:val="fr-FR" w:eastAsia="fr-FR"/>
          </w:rPr>
        </w:r>
      </w:del>
    </w:p>
    <w:p>
      <w:pPr>
        <w:pStyle w:val="1099"/>
        <w:pBdr/>
        <w:tabs>
          <w:tab w:val="right" w:leader="dot" w:pos="9017"/>
        </w:tabs>
        <w:spacing/>
        <w:ind/>
        <w:rPr>
          <w:del w:id="729" w:author="THOMAS FRANCART" w:date="2020-07-23T10:50:00Z"/>
          <w:rFonts w:asciiTheme="minorHAnsi" w:hAnsiTheme="minorHAnsi"/>
          <w:lang w:val="fr-FR" w:eastAsia="fr-FR"/>
        </w:rPr>
      </w:pPr>
      <w:del w:id="730" w:author="THOMAS FRANCART" w:date="2020-07-23T10:50:00Z">
        <w:r>
          <w:fldChar w:fldCharType="begin"/>
        </w:r>
      </w:del>
      <w:del w:id="731" w:author="THOMAS FRANCART" w:date="2020-07-23T10:50:00Z">
        <w:r>
          <w:delInstrText xml:space="preserve"> HYPERLINK \l "_Toc487186664" </w:delInstrText>
        </w:r>
      </w:del>
      <w:del w:id="732" w:author="THOMAS FRANCART" w:date="2020-07-23T10:50:00Z">
        <w:r>
          <w:fldChar w:fldCharType="separate"/>
        </w:r>
      </w:del>
      <w:ins w:id="733" w:author="THOMAS FRANCART" w:date="2020-07-23T10:50:00Z">
        <w:r>
          <w:rPr>
            <w:b/>
            <w:bCs/>
            <w:lang w:val="fr-FR"/>
          </w:rPr>
          <w:t xml:space="preserve">Erreur ! Référence de lien hypertexte non valide.</w:t>
        </w:r>
      </w:ins>
      <w:del w:id="734" w:author="THOMAS FRANCART" w:date="2020-07-23T10:50:00Z">
        <w:r>
          <w:rPr>
            <w:rStyle w:val="1090"/>
            <w:lang w:val="en-GB"/>
          </w:rPr>
          <w:delText xml:space="preserve">Context</w:delText>
        </w:r>
      </w:del>
      <w:del w:id="735" w:author="THOMAS FRANCART" w:date="2020-07-23T10:50:00Z">
        <w:r>
          <w:tab/>
        </w:r>
      </w:del>
      <w:del w:id="736" w:author="THOMAS FRANCART" w:date="2020-07-23T10:50:00Z">
        <w:r>
          <w:fldChar w:fldCharType="begin"/>
        </w:r>
      </w:del>
      <w:del w:id="737" w:author="THOMAS FRANCART" w:date="2020-07-23T10:50:00Z">
        <w:r>
          <w:delInstrText xml:space="preserve"> PAGEREF _Toc487186664 \h </w:delInstrText>
        </w:r>
      </w:del>
      <w:del w:id="738" w:author="THOMAS FRANCART" w:date="2020-07-23T10:50:00Z">
        <w:r>
          <w:fldChar w:fldCharType="separate"/>
        </w:r>
      </w:del>
      <w:del w:id="739" w:author="THOMAS FRANCART" w:date="2020-07-23T10:50:00Z">
        <w:r>
          <w:delText xml:space="preserve">4</w:delText>
        </w:r>
      </w:del>
      <w:del w:id="740" w:author="THOMAS FRANCART" w:date="2020-07-23T10:50:00Z">
        <w:r>
          <w:fldChar w:fldCharType="end"/>
        </w:r>
      </w:del>
      <w:del w:id="741" w:author="THOMAS FRANCART" w:date="2020-07-23T10:50:00Z">
        <w:r>
          <w:fldChar w:fldCharType="end"/>
        </w:r>
      </w:del>
      <w:del w:id="742" w:author="THOMAS FRANCART" w:date="2020-07-23T10:50:00Z">
        <w:r>
          <w:rPr>
            <w:rFonts w:asciiTheme="minorHAnsi" w:hAnsiTheme="minorHAnsi"/>
            <w:lang w:val="fr-FR" w:eastAsia="fr-FR"/>
          </w:rPr>
        </w:r>
      </w:del>
      <w:del w:id="743" w:author="THOMAS FRANCART" w:date="2020-07-23T10:50:00Z">
        <w:r>
          <w:rPr>
            <w:rFonts w:asciiTheme="minorHAnsi" w:hAnsiTheme="minorHAnsi"/>
            <w:lang w:val="fr-FR" w:eastAsia="fr-FR"/>
          </w:rPr>
        </w:r>
      </w:del>
    </w:p>
    <w:p>
      <w:pPr>
        <w:pStyle w:val="1099"/>
        <w:pBdr/>
        <w:tabs>
          <w:tab w:val="right" w:leader="dot" w:pos="9017"/>
        </w:tabs>
        <w:spacing/>
        <w:ind/>
        <w:rPr>
          <w:del w:id="744" w:author="THOMAS FRANCART" w:date="2020-07-23T10:50:00Z"/>
          <w:rFonts w:asciiTheme="minorHAnsi" w:hAnsiTheme="minorHAnsi"/>
          <w:lang w:val="fr-FR" w:eastAsia="fr-FR"/>
        </w:rPr>
      </w:pPr>
      <w:del w:id="745" w:author="THOMAS FRANCART" w:date="2020-07-23T10:50:00Z">
        <w:r>
          <w:fldChar w:fldCharType="begin"/>
        </w:r>
      </w:del>
      <w:del w:id="746" w:author="THOMAS FRANCART" w:date="2020-07-23T10:50:00Z">
        <w:r>
          <w:delInstrText xml:space="preserve"> HYPERLINK \l "_Toc487186665" </w:delInstrText>
        </w:r>
      </w:del>
      <w:del w:id="747" w:author="THOMAS FRANCART" w:date="2020-07-23T10:50:00Z">
        <w:r>
          <w:fldChar w:fldCharType="separate"/>
        </w:r>
      </w:del>
      <w:ins w:id="748" w:author="THOMAS FRANCART" w:date="2020-07-23T10:50:00Z">
        <w:r>
          <w:rPr>
            <w:b/>
            <w:bCs/>
            <w:lang w:val="fr-FR"/>
          </w:rPr>
          <w:t xml:space="preserve">Erreur ! Référence de lien hypertexte non valide.</w:t>
        </w:r>
      </w:ins>
      <w:del w:id="749" w:author="THOMAS FRANCART" w:date="2020-07-23T10:50:00Z">
        <w:r>
          <w:rPr>
            <w:rStyle w:val="1090"/>
            <w:lang w:val="en-GB"/>
          </w:rPr>
          <w:delText xml:space="preserve">Prefixes used in this document</w:delText>
        </w:r>
      </w:del>
      <w:del w:id="750" w:author="THOMAS FRANCART" w:date="2020-07-23T10:50:00Z">
        <w:r>
          <w:tab/>
        </w:r>
      </w:del>
      <w:del w:id="751" w:author="THOMAS FRANCART" w:date="2020-07-23T10:50:00Z">
        <w:r>
          <w:fldChar w:fldCharType="begin"/>
        </w:r>
      </w:del>
      <w:del w:id="752" w:author="THOMAS FRANCART" w:date="2020-07-23T10:50:00Z">
        <w:r>
          <w:delInstrText xml:space="preserve"> PAGEREF _Toc487186665 \h </w:delInstrText>
        </w:r>
      </w:del>
      <w:del w:id="753" w:author="THOMAS FRANCART" w:date="2020-07-23T10:50:00Z">
        <w:r>
          <w:fldChar w:fldCharType="separate"/>
        </w:r>
      </w:del>
      <w:del w:id="754" w:author="THOMAS FRANCART" w:date="2020-07-23T10:50:00Z">
        <w:r>
          <w:delText xml:space="preserve">5</w:delText>
        </w:r>
      </w:del>
      <w:del w:id="755" w:author="THOMAS FRANCART" w:date="2020-07-23T10:50:00Z">
        <w:r>
          <w:fldChar w:fldCharType="end"/>
        </w:r>
      </w:del>
      <w:del w:id="756" w:author="THOMAS FRANCART" w:date="2020-07-23T10:50:00Z">
        <w:r>
          <w:fldChar w:fldCharType="end"/>
        </w:r>
      </w:del>
      <w:del w:id="757" w:author="THOMAS FRANCART" w:date="2020-07-23T10:50:00Z">
        <w:r>
          <w:rPr>
            <w:rFonts w:asciiTheme="minorHAnsi" w:hAnsiTheme="minorHAnsi"/>
            <w:lang w:val="fr-FR" w:eastAsia="fr-FR"/>
          </w:rPr>
        </w:r>
      </w:del>
      <w:del w:id="758" w:author="THOMAS FRANCART" w:date="2020-07-23T10:50:00Z">
        <w:r>
          <w:rPr>
            <w:rFonts w:asciiTheme="minorHAnsi" w:hAnsiTheme="minorHAnsi"/>
            <w:lang w:val="fr-FR" w:eastAsia="fr-FR"/>
          </w:rPr>
        </w:r>
      </w:del>
    </w:p>
    <w:p>
      <w:pPr>
        <w:pStyle w:val="1099"/>
        <w:pBdr/>
        <w:tabs>
          <w:tab w:val="right" w:leader="dot" w:pos="9017"/>
        </w:tabs>
        <w:spacing/>
        <w:ind/>
        <w:rPr>
          <w:del w:id="759" w:author="THOMAS FRANCART" w:date="2020-07-23T10:50:00Z"/>
          <w:rFonts w:asciiTheme="minorHAnsi" w:hAnsiTheme="minorHAnsi"/>
          <w:lang w:val="fr-FR" w:eastAsia="fr-FR"/>
        </w:rPr>
      </w:pPr>
      <w:del w:id="760" w:author="THOMAS FRANCART" w:date="2020-07-23T10:50:00Z">
        <w:r>
          <w:fldChar w:fldCharType="begin"/>
        </w:r>
      </w:del>
      <w:del w:id="761" w:author="THOMAS FRANCART" w:date="2020-07-23T10:50:00Z">
        <w:r>
          <w:delInstrText xml:space="preserve"> HYPERLINK \l "_Toc487186666" </w:delInstrText>
        </w:r>
      </w:del>
      <w:del w:id="762" w:author="THOMAS FRANCART" w:date="2020-07-23T10:50:00Z">
        <w:r>
          <w:fldChar w:fldCharType="separate"/>
        </w:r>
      </w:del>
      <w:ins w:id="763" w:author="THOMAS FRANCART" w:date="2020-07-23T10:50:00Z">
        <w:r>
          <w:rPr>
            <w:b/>
            <w:bCs/>
            <w:lang w:val="fr-FR"/>
          </w:rPr>
          <w:t xml:space="preserve">Erreur ! Référence de lien hypertexte non valide.</w:t>
        </w:r>
      </w:ins>
      <w:del w:id="764" w:author="THOMAS FRANCART" w:date="2020-07-23T10:50:00Z">
        <w:r>
          <w:rPr>
            <w:rStyle w:val="1090"/>
            <w:lang w:val="en-GB"/>
          </w:rPr>
          <w:delText xml:space="preserve">Overview of the ISSN linked data model</w:delText>
        </w:r>
      </w:del>
      <w:del w:id="765" w:author="THOMAS FRANCART" w:date="2020-07-23T10:50:00Z">
        <w:r>
          <w:tab/>
        </w:r>
      </w:del>
      <w:del w:id="766" w:author="THOMAS FRANCART" w:date="2020-07-23T10:50:00Z">
        <w:r>
          <w:fldChar w:fldCharType="begin"/>
        </w:r>
      </w:del>
      <w:del w:id="767" w:author="THOMAS FRANCART" w:date="2020-07-23T10:50:00Z">
        <w:r>
          <w:delInstrText xml:space="preserve"> PAGEREF _Toc487186666 \h </w:delInstrText>
        </w:r>
      </w:del>
      <w:del w:id="768" w:author="THOMAS FRANCART" w:date="2020-07-23T10:50:00Z">
        <w:r>
          <w:fldChar w:fldCharType="separate"/>
        </w:r>
      </w:del>
      <w:del w:id="769" w:author="THOMAS FRANCART" w:date="2020-07-23T10:50:00Z">
        <w:r>
          <w:delText xml:space="preserve">5</w:delText>
        </w:r>
      </w:del>
      <w:del w:id="770" w:author="THOMAS FRANCART" w:date="2020-07-23T10:50:00Z">
        <w:r>
          <w:fldChar w:fldCharType="end"/>
        </w:r>
      </w:del>
      <w:del w:id="771" w:author="THOMAS FRANCART" w:date="2020-07-23T10:50:00Z">
        <w:r>
          <w:fldChar w:fldCharType="end"/>
        </w:r>
      </w:del>
      <w:del w:id="772" w:author="THOMAS FRANCART" w:date="2020-07-23T10:50:00Z">
        <w:r>
          <w:rPr>
            <w:rFonts w:asciiTheme="minorHAnsi" w:hAnsiTheme="minorHAnsi"/>
            <w:lang w:val="fr-FR" w:eastAsia="fr-FR"/>
          </w:rPr>
        </w:r>
      </w:del>
      <w:del w:id="773" w:author="THOMAS FRANCART" w:date="2020-07-23T10:50:00Z">
        <w:r>
          <w:rPr>
            <w:rFonts w:asciiTheme="minorHAnsi" w:hAnsiTheme="minorHAnsi"/>
            <w:lang w:val="fr-FR" w:eastAsia="fr-FR"/>
          </w:rPr>
        </w:r>
      </w:del>
    </w:p>
    <w:p>
      <w:pPr>
        <w:pStyle w:val="1098"/>
        <w:pBdr/>
        <w:tabs>
          <w:tab w:val="right" w:leader="dot" w:pos="9017"/>
        </w:tabs>
        <w:spacing/>
        <w:ind/>
        <w:rPr>
          <w:del w:id="774" w:author="THOMAS FRANCART" w:date="2020-07-23T10:50:00Z"/>
          <w:rFonts w:asciiTheme="minorHAnsi" w:hAnsiTheme="minorHAnsi"/>
          <w:lang w:val="fr-FR" w:eastAsia="fr-FR"/>
        </w:rPr>
      </w:pPr>
      <w:del w:id="775" w:author="THOMAS FRANCART" w:date="2020-07-23T10:50:00Z">
        <w:r>
          <w:fldChar w:fldCharType="begin"/>
        </w:r>
      </w:del>
      <w:del w:id="776" w:author="THOMAS FRANCART" w:date="2020-07-23T10:50:00Z">
        <w:r>
          <w:delInstrText xml:space="preserve"> HYPERLINK \l "_Toc487186667" </w:delInstrText>
        </w:r>
      </w:del>
      <w:del w:id="777" w:author="THOMAS FRANCART" w:date="2020-07-23T10:50:00Z">
        <w:r>
          <w:fldChar w:fldCharType="separate"/>
        </w:r>
      </w:del>
      <w:ins w:id="778" w:author="THOMAS FRANCART" w:date="2020-07-23T10:50:00Z">
        <w:r>
          <w:rPr>
            <w:b/>
            <w:bCs/>
            <w:lang w:val="fr-FR"/>
          </w:rPr>
          <w:t xml:space="preserve">Erreur ! Référence de lien hypertexte non valide.</w:t>
        </w:r>
      </w:ins>
      <w:del w:id="779" w:author="THOMAS FRANCART" w:date="2020-07-23T10:50:00Z">
        <w:r>
          <w:rPr>
            <w:rStyle w:val="1090"/>
            <w:lang w:val="en-GB"/>
          </w:rPr>
          <w:delText xml:space="preserve">Naming conventions</w:delText>
        </w:r>
      </w:del>
      <w:del w:id="780" w:author="THOMAS FRANCART" w:date="2020-07-23T10:50:00Z">
        <w:r>
          <w:tab/>
        </w:r>
      </w:del>
      <w:del w:id="781" w:author="THOMAS FRANCART" w:date="2020-07-23T10:50:00Z">
        <w:r>
          <w:fldChar w:fldCharType="begin"/>
        </w:r>
      </w:del>
      <w:del w:id="782" w:author="THOMAS FRANCART" w:date="2020-07-23T10:50:00Z">
        <w:r>
          <w:delInstrText xml:space="preserve"> PAGEREF _Toc487186667 \h </w:delInstrText>
        </w:r>
      </w:del>
      <w:del w:id="783" w:author="THOMAS FRANCART" w:date="2020-07-23T10:50:00Z">
        <w:r>
          <w:fldChar w:fldCharType="separate"/>
        </w:r>
      </w:del>
      <w:del w:id="784" w:author="THOMAS FRANCART" w:date="2020-07-23T10:50:00Z">
        <w:r>
          <w:delText xml:space="preserve">6</w:delText>
        </w:r>
      </w:del>
      <w:del w:id="785" w:author="THOMAS FRANCART" w:date="2020-07-23T10:50:00Z">
        <w:r>
          <w:fldChar w:fldCharType="end"/>
        </w:r>
      </w:del>
      <w:del w:id="786" w:author="THOMAS FRANCART" w:date="2020-07-23T10:50:00Z">
        <w:r>
          <w:fldChar w:fldCharType="end"/>
        </w:r>
      </w:del>
      <w:del w:id="787" w:author="THOMAS FRANCART" w:date="2020-07-23T10:50:00Z">
        <w:r>
          <w:rPr>
            <w:rFonts w:asciiTheme="minorHAnsi" w:hAnsiTheme="minorHAnsi"/>
            <w:lang w:val="fr-FR" w:eastAsia="fr-FR"/>
          </w:rPr>
        </w:r>
      </w:del>
      <w:del w:id="788" w:author="THOMAS FRANCART" w:date="2020-07-23T10:50:00Z">
        <w:r>
          <w:rPr>
            <w:rFonts w:asciiTheme="minorHAnsi" w:hAnsiTheme="minorHAnsi"/>
            <w:lang w:val="fr-FR" w:eastAsia="fr-FR"/>
          </w:rPr>
        </w:r>
      </w:del>
    </w:p>
    <w:p>
      <w:pPr>
        <w:pStyle w:val="1099"/>
        <w:pBdr/>
        <w:tabs>
          <w:tab w:val="right" w:leader="dot" w:pos="9017"/>
        </w:tabs>
        <w:spacing/>
        <w:ind/>
        <w:rPr>
          <w:del w:id="789" w:author="THOMAS FRANCART" w:date="2020-07-23T10:50:00Z"/>
          <w:rFonts w:asciiTheme="minorHAnsi" w:hAnsiTheme="minorHAnsi"/>
          <w:lang w:val="fr-FR" w:eastAsia="fr-FR"/>
        </w:rPr>
      </w:pPr>
      <w:del w:id="790" w:author="THOMAS FRANCART" w:date="2020-07-23T10:50:00Z">
        <w:r>
          <w:fldChar w:fldCharType="begin"/>
        </w:r>
      </w:del>
      <w:del w:id="791" w:author="THOMAS FRANCART" w:date="2020-07-23T10:50:00Z">
        <w:r>
          <w:delInstrText xml:space="preserve"> HYPERLINK \l "_Toc487186668" </w:delInstrText>
        </w:r>
      </w:del>
      <w:del w:id="792" w:author="THOMAS FRANCART" w:date="2020-07-23T10:50:00Z">
        <w:r>
          <w:fldChar w:fldCharType="separate"/>
        </w:r>
      </w:del>
      <w:ins w:id="793" w:author="THOMAS FRANCART" w:date="2020-07-23T10:50:00Z">
        <w:r>
          <w:rPr>
            <w:b/>
            <w:bCs/>
            <w:lang w:val="fr-FR"/>
          </w:rPr>
          <w:t xml:space="preserve">Erreur ! Référence de lien hypertexte non valide.</w:t>
        </w:r>
      </w:ins>
      <w:del w:id="794" w:author="THOMAS FRANCART" w:date="2020-07-23T10:50:00Z">
        <w:r>
          <w:rPr>
            <w:rStyle w:val="1090"/>
            <w:lang w:val="en-GB"/>
          </w:rPr>
          <w:delText xml:space="preserve">ISSN URI templates</w:delText>
        </w:r>
      </w:del>
      <w:del w:id="795" w:author="THOMAS FRANCART" w:date="2020-07-23T10:50:00Z">
        <w:r>
          <w:tab/>
        </w:r>
      </w:del>
      <w:del w:id="796" w:author="THOMAS FRANCART" w:date="2020-07-23T10:50:00Z">
        <w:r>
          <w:fldChar w:fldCharType="begin"/>
        </w:r>
      </w:del>
      <w:del w:id="797" w:author="THOMAS FRANCART" w:date="2020-07-23T10:50:00Z">
        <w:r>
          <w:delInstrText xml:space="preserve"> PAGEREF _Toc487186668 \h </w:delInstrText>
        </w:r>
      </w:del>
      <w:del w:id="798" w:author="THOMAS FRANCART" w:date="2020-07-23T10:50:00Z">
        <w:r>
          <w:fldChar w:fldCharType="separate"/>
        </w:r>
      </w:del>
      <w:del w:id="799" w:author="THOMAS FRANCART" w:date="2020-07-23T10:50:00Z">
        <w:r>
          <w:delText xml:space="preserve">6</w:delText>
        </w:r>
      </w:del>
      <w:del w:id="800" w:author="THOMAS FRANCART" w:date="2020-07-23T10:50:00Z">
        <w:r>
          <w:fldChar w:fldCharType="end"/>
        </w:r>
      </w:del>
      <w:del w:id="801" w:author="THOMAS FRANCART" w:date="2020-07-23T10:50:00Z">
        <w:r>
          <w:fldChar w:fldCharType="end"/>
        </w:r>
      </w:del>
      <w:del w:id="802" w:author="THOMAS FRANCART" w:date="2020-07-23T10:50:00Z">
        <w:r>
          <w:rPr>
            <w:rFonts w:asciiTheme="minorHAnsi" w:hAnsiTheme="minorHAnsi"/>
            <w:lang w:val="fr-FR" w:eastAsia="fr-FR"/>
          </w:rPr>
        </w:r>
      </w:del>
      <w:del w:id="803" w:author="THOMAS FRANCART" w:date="2020-07-23T10:50:00Z">
        <w:r>
          <w:rPr>
            <w:rFonts w:asciiTheme="minorHAnsi" w:hAnsiTheme="minorHAnsi"/>
            <w:lang w:val="fr-FR" w:eastAsia="fr-FR"/>
          </w:rPr>
        </w:r>
      </w:del>
    </w:p>
    <w:p>
      <w:pPr>
        <w:pStyle w:val="1099"/>
        <w:pBdr/>
        <w:tabs>
          <w:tab w:val="right" w:leader="dot" w:pos="9017"/>
        </w:tabs>
        <w:spacing/>
        <w:ind/>
        <w:rPr>
          <w:del w:id="804" w:author="THOMAS FRANCART" w:date="2020-07-23T10:50:00Z"/>
          <w:rFonts w:asciiTheme="minorHAnsi" w:hAnsiTheme="minorHAnsi"/>
          <w:lang w:val="fr-FR" w:eastAsia="fr-FR"/>
        </w:rPr>
      </w:pPr>
      <w:del w:id="805" w:author="THOMAS FRANCART" w:date="2020-07-23T10:50:00Z">
        <w:r>
          <w:fldChar w:fldCharType="begin"/>
        </w:r>
      </w:del>
      <w:del w:id="806" w:author="THOMAS FRANCART" w:date="2020-07-23T10:50:00Z">
        <w:r>
          <w:delInstrText xml:space="preserve"> HYPERLINK \l "_Toc487186669" </w:delInstrText>
        </w:r>
      </w:del>
      <w:del w:id="807" w:author="THOMAS FRANCART" w:date="2020-07-23T10:50:00Z">
        <w:r>
          <w:fldChar w:fldCharType="separate"/>
        </w:r>
      </w:del>
      <w:ins w:id="808" w:author="THOMAS FRANCART" w:date="2020-07-23T10:50:00Z">
        <w:r>
          <w:rPr>
            <w:b/>
            <w:bCs/>
            <w:lang w:val="fr-FR"/>
          </w:rPr>
          <w:t xml:space="preserve">Erreur ! Référence de lien hypertexte non valide.</w:t>
        </w:r>
      </w:ins>
      <w:del w:id="809" w:author="THOMAS FRANCART" w:date="2020-07-23T10:50:00Z">
        <w:r>
          <w:rPr>
            <w:rStyle w:val="1090"/>
            <w:lang w:val="en-GB"/>
          </w:rPr>
          <w:delText xml:space="preserve">Relative URIs</w:delText>
        </w:r>
      </w:del>
      <w:del w:id="810" w:author="THOMAS FRANCART" w:date="2020-07-23T10:50:00Z">
        <w:r>
          <w:tab/>
        </w:r>
      </w:del>
      <w:del w:id="811" w:author="THOMAS FRANCART" w:date="2020-07-23T10:50:00Z">
        <w:r>
          <w:fldChar w:fldCharType="begin"/>
        </w:r>
      </w:del>
      <w:del w:id="812" w:author="THOMAS FRANCART" w:date="2020-07-23T10:50:00Z">
        <w:r>
          <w:delInstrText xml:space="preserve"> PAGEREF _Toc487186669 \h </w:delInstrText>
        </w:r>
      </w:del>
      <w:del w:id="813" w:author="THOMAS FRANCART" w:date="2020-07-23T10:50:00Z">
        <w:r>
          <w:fldChar w:fldCharType="separate"/>
        </w:r>
      </w:del>
      <w:del w:id="814" w:author="THOMAS FRANCART" w:date="2020-07-23T10:50:00Z">
        <w:r>
          <w:delText xml:space="preserve">7</w:delText>
        </w:r>
      </w:del>
      <w:del w:id="815" w:author="THOMAS FRANCART" w:date="2020-07-23T10:50:00Z">
        <w:r>
          <w:fldChar w:fldCharType="end"/>
        </w:r>
      </w:del>
      <w:del w:id="816" w:author="THOMAS FRANCART" w:date="2020-07-23T10:50:00Z">
        <w:r>
          <w:fldChar w:fldCharType="end"/>
        </w:r>
      </w:del>
      <w:del w:id="817" w:author="THOMAS FRANCART" w:date="2020-07-23T10:50:00Z">
        <w:r>
          <w:rPr>
            <w:rFonts w:asciiTheme="minorHAnsi" w:hAnsiTheme="minorHAnsi"/>
            <w:lang w:val="fr-FR" w:eastAsia="fr-FR"/>
          </w:rPr>
        </w:r>
      </w:del>
      <w:del w:id="818" w:author="THOMAS FRANCART" w:date="2020-07-23T10:50:00Z">
        <w:r>
          <w:rPr>
            <w:rFonts w:asciiTheme="minorHAnsi" w:hAnsiTheme="minorHAnsi"/>
            <w:lang w:val="fr-FR" w:eastAsia="fr-FR"/>
          </w:rPr>
        </w:r>
      </w:del>
    </w:p>
    <w:p>
      <w:pPr>
        <w:pStyle w:val="1098"/>
        <w:pBdr/>
        <w:tabs>
          <w:tab w:val="right" w:leader="dot" w:pos="9017"/>
        </w:tabs>
        <w:spacing/>
        <w:ind/>
        <w:rPr>
          <w:del w:id="819" w:author="THOMAS FRANCART" w:date="2020-07-23T10:50:00Z"/>
          <w:rFonts w:asciiTheme="minorHAnsi" w:hAnsiTheme="minorHAnsi"/>
          <w:lang w:val="fr-FR" w:eastAsia="fr-FR"/>
        </w:rPr>
      </w:pPr>
      <w:del w:id="820" w:author="THOMAS FRANCART" w:date="2020-07-23T10:50:00Z">
        <w:r>
          <w:fldChar w:fldCharType="begin"/>
        </w:r>
      </w:del>
      <w:del w:id="821" w:author="THOMAS FRANCART" w:date="2020-07-23T10:50:00Z">
        <w:r>
          <w:delInstrText xml:space="preserve"> HYPERLINK \l "_Toc487186670" </w:delInstrText>
        </w:r>
      </w:del>
      <w:del w:id="822" w:author="THOMAS FRANCART" w:date="2020-07-23T10:50:00Z">
        <w:r>
          <w:fldChar w:fldCharType="separate"/>
        </w:r>
      </w:del>
      <w:ins w:id="823" w:author="THOMAS FRANCART" w:date="2020-07-23T10:50:00Z">
        <w:r>
          <w:rPr>
            <w:b/>
            <w:bCs/>
            <w:lang w:val="fr-FR"/>
          </w:rPr>
          <w:t xml:space="preserve">Erreur ! Référence de lien hypertexte non valide.</w:t>
        </w:r>
      </w:ins>
      <w:del w:id="824" w:author="THOMAS FRANCART" w:date="2020-07-23T10:50:00Z">
        <w:r>
          <w:rPr>
            <w:rStyle w:val="1090"/>
            <w:lang w:val="en-GB"/>
          </w:rPr>
          <w:delText xml:space="preserve">Modelling choices</w:delText>
        </w:r>
      </w:del>
      <w:del w:id="825" w:author="THOMAS FRANCART" w:date="2020-07-23T10:50:00Z">
        <w:r>
          <w:tab/>
        </w:r>
      </w:del>
      <w:del w:id="826" w:author="THOMAS FRANCART" w:date="2020-07-23T10:50:00Z">
        <w:r>
          <w:fldChar w:fldCharType="begin"/>
        </w:r>
      </w:del>
      <w:del w:id="827" w:author="THOMAS FRANCART" w:date="2020-07-23T10:50:00Z">
        <w:r>
          <w:delInstrText xml:space="preserve"> PAGEREF _Toc487186670 \h </w:delInstrText>
        </w:r>
      </w:del>
      <w:del w:id="828" w:author="THOMAS FRANCART" w:date="2020-07-23T10:50:00Z">
        <w:r>
          <w:fldChar w:fldCharType="separate"/>
        </w:r>
      </w:del>
      <w:del w:id="829" w:author="THOMAS FRANCART" w:date="2020-07-23T10:50:00Z">
        <w:r>
          <w:delText xml:space="preserve">8</w:delText>
        </w:r>
      </w:del>
      <w:del w:id="830" w:author="THOMAS FRANCART" w:date="2020-07-23T10:50:00Z">
        <w:r>
          <w:fldChar w:fldCharType="end"/>
        </w:r>
      </w:del>
      <w:del w:id="831" w:author="THOMAS FRANCART" w:date="2020-07-23T10:50:00Z">
        <w:r>
          <w:fldChar w:fldCharType="end"/>
        </w:r>
      </w:del>
      <w:del w:id="832" w:author="THOMAS FRANCART" w:date="2020-07-23T10:50:00Z">
        <w:r>
          <w:rPr>
            <w:rFonts w:asciiTheme="minorHAnsi" w:hAnsiTheme="minorHAnsi"/>
            <w:lang w:val="fr-FR" w:eastAsia="fr-FR"/>
          </w:rPr>
        </w:r>
      </w:del>
      <w:del w:id="833" w:author="THOMAS FRANCART" w:date="2020-07-23T10:50:00Z">
        <w:r>
          <w:rPr>
            <w:rFonts w:asciiTheme="minorHAnsi" w:hAnsiTheme="minorHAnsi"/>
            <w:lang w:val="fr-FR" w:eastAsia="fr-FR"/>
          </w:rPr>
        </w:r>
      </w:del>
    </w:p>
    <w:p>
      <w:pPr>
        <w:pStyle w:val="1099"/>
        <w:pBdr/>
        <w:tabs>
          <w:tab w:val="right" w:leader="dot" w:pos="9017"/>
        </w:tabs>
        <w:spacing/>
        <w:ind/>
        <w:rPr>
          <w:del w:id="834" w:author="THOMAS FRANCART" w:date="2020-07-23T10:50:00Z"/>
          <w:rFonts w:asciiTheme="minorHAnsi" w:hAnsiTheme="minorHAnsi"/>
          <w:lang w:val="fr-FR" w:eastAsia="fr-FR"/>
        </w:rPr>
      </w:pPr>
      <w:del w:id="835" w:author="THOMAS FRANCART" w:date="2020-07-23T10:50:00Z">
        <w:r>
          <w:fldChar w:fldCharType="begin"/>
        </w:r>
      </w:del>
      <w:del w:id="836" w:author="THOMAS FRANCART" w:date="2020-07-23T10:50:00Z">
        <w:r>
          <w:delInstrText xml:space="preserve"> HYPERLINK \l "_Toc487186671" </w:delInstrText>
        </w:r>
      </w:del>
      <w:del w:id="837" w:author="THOMAS FRANCART" w:date="2020-07-23T10:50:00Z">
        <w:r>
          <w:fldChar w:fldCharType="separate"/>
        </w:r>
      </w:del>
      <w:ins w:id="838" w:author="THOMAS FRANCART" w:date="2020-07-23T10:50:00Z">
        <w:r>
          <w:rPr>
            <w:b/>
            <w:bCs/>
            <w:lang w:val="fr-FR"/>
          </w:rPr>
          <w:t xml:space="preserve">Erreur ! Référence de lien hypertexte non valide.</w:t>
        </w:r>
      </w:ins>
      <w:del w:id="839" w:author="THOMAS FRANCART" w:date="2020-07-23T10:50:00Z">
        <w:r>
          <w:rPr>
            <w:rStyle w:val="1090"/>
            <w:lang w:val="en-GB"/>
          </w:rPr>
          <w:delText xml:space="preserve">Reuse existing models</w:delText>
        </w:r>
      </w:del>
      <w:del w:id="840" w:author="THOMAS FRANCART" w:date="2020-07-23T10:50:00Z">
        <w:r>
          <w:tab/>
        </w:r>
      </w:del>
      <w:del w:id="841" w:author="THOMAS FRANCART" w:date="2020-07-23T10:50:00Z">
        <w:r>
          <w:fldChar w:fldCharType="begin"/>
        </w:r>
      </w:del>
      <w:del w:id="842" w:author="THOMAS FRANCART" w:date="2020-07-23T10:50:00Z">
        <w:r>
          <w:delInstrText xml:space="preserve"> PAGEREF _Toc487186671 \h </w:delInstrText>
        </w:r>
      </w:del>
      <w:del w:id="843" w:author="THOMAS FRANCART" w:date="2020-07-23T10:50:00Z">
        <w:r>
          <w:fldChar w:fldCharType="separate"/>
        </w:r>
      </w:del>
      <w:del w:id="844" w:author="THOMAS FRANCART" w:date="2020-07-23T10:50:00Z">
        <w:r>
          <w:delText xml:space="preserve">8</w:delText>
        </w:r>
      </w:del>
      <w:del w:id="845" w:author="THOMAS FRANCART" w:date="2020-07-23T10:50:00Z">
        <w:r>
          <w:fldChar w:fldCharType="end"/>
        </w:r>
      </w:del>
      <w:del w:id="846" w:author="THOMAS FRANCART" w:date="2020-07-23T10:50:00Z">
        <w:r>
          <w:fldChar w:fldCharType="end"/>
        </w:r>
      </w:del>
      <w:del w:id="847" w:author="THOMAS FRANCART" w:date="2020-07-23T10:50:00Z">
        <w:r>
          <w:rPr>
            <w:rFonts w:asciiTheme="minorHAnsi" w:hAnsiTheme="minorHAnsi"/>
            <w:lang w:val="fr-FR" w:eastAsia="fr-FR"/>
          </w:rPr>
        </w:r>
      </w:del>
      <w:del w:id="848" w:author="THOMAS FRANCART" w:date="2020-07-23T10:50:00Z">
        <w:r>
          <w:rPr>
            <w:rFonts w:asciiTheme="minorHAnsi" w:hAnsiTheme="minorHAnsi"/>
            <w:lang w:val="fr-FR" w:eastAsia="fr-FR"/>
          </w:rPr>
        </w:r>
      </w:del>
    </w:p>
    <w:p>
      <w:pPr>
        <w:pStyle w:val="1099"/>
        <w:pBdr/>
        <w:tabs>
          <w:tab w:val="right" w:leader="dot" w:pos="9017"/>
        </w:tabs>
        <w:spacing/>
        <w:ind/>
        <w:rPr>
          <w:del w:id="849" w:author="THOMAS FRANCART" w:date="2020-07-23T10:50:00Z"/>
          <w:rFonts w:asciiTheme="minorHAnsi" w:hAnsiTheme="minorHAnsi"/>
          <w:lang w:val="fr-FR" w:eastAsia="fr-FR"/>
        </w:rPr>
      </w:pPr>
      <w:del w:id="850" w:author="THOMAS FRANCART" w:date="2020-07-23T10:50:00Z">
        <w:r>
          <w:fldChar w:fldCharType="begin"/>
        </w:r>
      </w:del>
      <w:del w:id="851" w:author="THOMAS FRANCART" w:date="2020-07-23T10:50:00Z">
        <w:r>
          <w:delInstrText xml:space="preserve"> HYPERLINK \l "_Toc487186672" </w:delInstrText>
        </w:r>
      </w:del>
      <w:del w:id="852" w:author="THOMAS FRANCART" w:date="2020-07-23T10:50:00Z">
        <w:r>
          <w:fldChar w:fldCharType="separate"/>
        </w:r>
      </w:del>
      <w:ins w:id="853" w:author="THOMAS FRANCART" w:date="2020-07-23T10:50:00Z">
        <w:r>
          <w:rPr>
            <w:b/>
            <w:bCs/>
            <w:lang w:val="fr-FR"/>
          </w:rPr>
          <w:t xml:space="preserve">Erreur ! Référence de lien hypertexte non valide.</w:t>
        </w:r>
      </w:ins>
      <w:del w:id="854" w:author="THOMAS FRANCART" w:date="2020-07-23T10:50:00Z">
        <w:r>
          <w:rPr>
            <w:rStyle w:val="1090"/>
            <w:lang w:val="en-GB"/>
          </w:rPr>
          <w:delText xml:space="preserve">The ISSN resource distinct from the ISSN record</w:delText>
        </w:r>
      </w:del>
      <w:del w:id="855" w:author="THOMAS FRANCART" w:date="2020-07-23T10:50:00Z">
        <w:r>
          <w:tab/>
        </w:r>
      </w:del>
      <w:del w:id="856" w:author="THOMAS FRANCART" w:date="2020-07-23T10:50:00Z">
        <w:r>
          <w:fldChar w:fldCharType="begin"/>
        </w:r>
      </w:del>
      <w:del w:id="857" w:author="THOMAS FRANCART" w:date="2020-07-23T10:50:00Z">
        <w:r>
          <w:delInstrText xml:space="preserve"> PAGEREF _Toc487186672 \h </w:delInstrText>
        </w:r>
      </w:del>
      <w:del w:id="858" w:author="THOMAS FRANCART" w:date="2020-07-23T10:50:00Z">
        <w:r>
          <w:fldChar w:fldCharType="separate"/>
        </w:r>
      </w:del>
      <w:del w:id="859" w:author="THOMAS FRANCART" w:date="2020-07-23T10:50:00Z">
        <w:r>
          <w:delText xml:space="preserve">8</w:delText>
        </w:r>
      </w:del>
      <w:del w:id="860" w:author="THOMAS FRANCART" w:date="2020-07-23T10:50:00Z">
        <w:r>
          <w:fldChar w:fldCharType="end"/>
        </w:r>
      </w:del>
      <w:del w:id="861" w:author="THOMAS FRANCART" w:date="2020-07-23T10:50:00Z">
        <w:r>
          <w:fldChar w:fldCharType="end"/>
        </w:r>
      </w:del>
      <w:del w:id="862" w:author="THOMAS FRANCART" w:date="2020-07-23T10:50:00Z">
        <w:r>
          <w:rPr>
            <w:rFonts w:asciiTheme="minorHAnsi" w:hAnsiTheme="minorHAnsi"/>
            <w:lang w:val="fr-FR" w:eastAsia="fr-FR"/>
          </w:rPr>
        </w:r>
      </w:del>
      <w:del w:id="863" w:author="THOMAS FRANCART" w:date="2020-07-23T10:50:00Z">
        <w:r>
          <w:rPr>
            <w:rFonts w:asciiTheme="minorHAnsi" w:hAnsiTheme="minorHAnsi"/>
            <w:lang w:val="fr-FR" w:eastAsia="fr-FR"/>
          </w:rPr>
        </w:r>
      </w:del>
    </w:p>
    <w:p>
      <w:pPr>
        <w:pStyle w:val="1099"/>
        <w:pBdr/>
        <w:tabs>
          <w:tab w:val="right" w:leader="dot" w:pos="9017"/>
        </w:tabs>
        <w:spacing/>
        <w:ind/>
        <w:rPr>
          <w:del w:id="864" w:author="THOMAS FRANCART" w:date="2020-07-23T10:50:00Z"/>
          <w:rFonts w:asciiTheme="minorHAnsi" w:hAnsiTheme="minorHAnsi"/>
          <w:lang w:val="fr-FR" w:eastAsia="fr-FR"/>
        </w:rPr>
      </w:pPr>
      <w:del w:id="865" w:author="THOMAS FRANCART" w:date="2020-07-23T10:50:00Z">
        <w:r>
          <w:fldChar w:fldCharType="begin"/>
        </w:r>
      </w:del>
      <w:del w:id="866" w:author="THOMAS FRANCART" w:date="2020-07-23T10:50:00Z">
        <w:r>
          <w:delInstrText xml:space="preserve"> HYPERLINK \l "_Toc487186673" </w:delInstrText>
        </w:r>
      </w:del>
      <w:del w:id="867" w:author="THOMAS FRANCART" w:date="2020-07-23T10:50:00Z">
        <w:r>
          <w:fldChar w:fldCharType="separate"/>
        </w:r>
      </w:del>
      <w:ins w:id="868" w:author="THOMAS FRANCART" w:date="2020-07-23T10:50:00Z">
        <w:r>
          <w:rPr>
            <w:b/>
            <w:bCs/>
            <w:lang w:val="fr-FR"/>
          </w:rPr>
          <w:t xml:space="preserve">Erreur ! Référence de lien hypertexte non valide.</w:t>
        </w:r>
      </w:ins>
      <w:del w:id="869" w:author="THOMAS FRANCART" w:date="2020-07-23T10:50:00Z">
        <w:r>
          <w:rPr>
            <w:rStyle w:val="1090"/>
            <w:lang w:val="en-GB"/>
          </w:rPr>
          <w:delText xml:space="preserve">The ISSN resource considered both as a Bibframe Work and Instance</w:delText>
        </w:r>
      </w:del>
      <w:del w:id="870" w:author="THOMAS FRANCART" w:date="2020-07-23T10:50:00Z">
        <w:r>
          <w:tab/>
        </w:r>
      </w:del>
      <w:del w:id="871" w:author="THOMAS FRANCART" w:date="2020-07-23T10:50:00Z">
        <w:r>
          <w:fldChar w:fldCharType="begin"/>
        </w:r>
      </w:del>
      <w:del w:id="872" w:author="THOMAS FRANCART" w:date="2020-07-23T10:50:00Z">
        <w:r>
          <w:delInstrText xml:space="preserve"> PAGEREF _Toc487186673 \h </w:delInstrText>
        </w:r>
      </w:del>
      <w:del w:id="873" w:author="THOMAS FRANCART" w:date="2020-07-23T10:50:00Z">
        <w:r>
          <w:fldChar w:fldCharType="separate"/>
        </w:r>
      </w:del>
      <w:del w:id="874" w:author="THOMAS FRANCART" w:date="2020-07-23T10:50:00Z">
        <w:r>
          <w:delText xml:space="preserve">9</w:delText>
        </w:r>
      </w:del>
      <w:del w:id="875" w:author="THOMAS FRANCART" w:date="2020-07-23T10:50:00Z">
        <w:r>
          <w:fldChar w:fldCharType="end"/>
        </w:r>
      </w:del>
      <w:del w:id="876" w:author="THOMAS FRANCART" w:date="2020-07-23T10:50:00Z">
        <w:r>
          <w:fldChar w:fldCharType="end"/>
        </w:r>
      </w:del>
      <w:del w:id="877" w:author="THOMAS FRANCART" w:date="2020-07-23T10:50:00Z">
        <w:r>
          <w:rPr>
            <w:rFonts w:asciiTheme="minorHAnsi" w:hAnsiTheme="minorHAnsi"/>
            <w:lang w:val="fr-FR" w:eastAsia="fr-FR"/>
          </w:rPr>
        </w:r>
      </w:del>
      <w:del w:id="878" w:author="THOMAS FRANCART" w:date="2020-07-23T10:50:00Z">
        <w:r>
          <w:rPr>
            <w:rFonts w:asciiTheme="minorHAnsi" w:hAnsiTheme="minorHAnsi"/>
            <w:lang w:val="fr-FR" w:eastAsia="fr-FR"/>
          </w:rPr>
        </w:r>
      </w:del>
    </w:p>
    <w:p>
      <w:pPr>
        <w:pStyle w:val="1099"/>
        <w:pBdr/>
        <w:tabs>
          <w:tab w:val="right" w:leader="dot" w:pos="9017"/>
        </w:tabs>
        <w:spacing/>
        <w:ind/>
        <w:rPr>
          <w:del w:id="879" w:author="THOMAS FRANCART" w:date="2020-07-23T10:50:00Z"/>
          <w:rFonts w:asciiTheme="minorHAnsi" w:hAnsiTheme="minorHAnsi"/>
          <w:lang w:val="fr-FR" w:eastAsia="fr-FR"/>
        </w:rPr>
      </w:pPr>
      <w:del w:id="880" w:author="THOMAS FRANCART" w:date="2020-07-23T10:50:00Z">
        <w:r>
          <w:fldChar w:fldCharType="begin"/>
        </w:r>
      </w:del>
      <w:del w:id="881" w:author="THOMAS FRANCART" w:date="2020-07-23T10:50:00Z">
        <w:r>
          <w:delInstrText xml:space="preserve"> HYPERLINK \l "_Toc487186674" </w:delInstrText>
        </w:r>
      </w:del>
      <w:del w:id="882" w:author="THOMAS FRANCART" w:date="2020-07-23T10:50:00Z">
        <w:r>
          <w:fldChar w:fldCharType="separate"/>
        </w:r>
      </w:del>
      <w:ins w:id="883" w:author="THOMAS FRANCART" w:date="2020-07-23T10:50:00Z">
        <w:r>
          <w:rPr>
            <w:b/>
            <w:bCs/>
            <w:lang w:val="fr-FR"/>
          </w:rPr>
          <w:t xml:space="preserve">Erreur ! Référence de lien hypertexte non valide.</w:t>
        </w:r>
      </w:ins>
      <w:del w:id="884" w:author="THOMAS FRANCART" w:date="2020-07-23T10:50:00Z">
        <w:r>
          <w:rPr>
            <w:rStyle w:val="1090"/>
            <w:lang w:val="en-GB"/>
          </w:rPr>
          <w:delText xml:space="preserve">The ISSN resource typed with schema:Periodical</w:delText>
        </w:r>
      </w:del>
      <w:del w:id="885" w:author="THOMAS FRANCART" w:date="2020-07-23T10:50:00Z">
        <w:r>
          <w:tab/>
        </w:r>
      </w:del>
      <w:del w:id="886" w:author="THOMAS FRANCART" w:date="2020-07-23T10:50:00Z">
        <w:r>
          <w:fldChar w:fldCharType="begin"/>
        </w:r>
      </w:del>
      <w:del w:id="887" w:author="THOMAS FRANCART" w:date="2020-07-23T10:50:00Z">
        <w:r>
          <w:delInstrText xml:space="preserve"> PAGEREF _Toc487186674 \h </w:delInstrText>
        </w:r>
      </w:del>
      <w:del w:id="888" w:author="THOMAS FRANCART" w:date="2020-07-23T10:50:00Z">
        <w:r>
          <w:fldChar w:fldCharType="separate"/>
        </w:r>
      </w:del>
      <w:del w:id="889" w:author="THOMAS FRANCART" w:date="2020-07-23T10:50:00Z">
        <w:r>
          <w:delText xml:space="preserve">9</w:delText>
        </w:r>
      </w:del>
      <w:del w:id="890" w:author="THOMAS FRANCART" w:date="2020-07-23T10:50:00Z">
        <w:r>
          <w:fldChar w:fldCharType="end"/>
        </w:r>
      </w:del>
      <w:del w:id="891" w:author="THOMAS FRANCART" w:date="2020-07-23T10:50:00Z">
        <w:r>
          <w:fldChar w:fldCharType="end"/>
        </w:r>
      </w:del>
      <w:del w:id="892" w:author="THOMAS FRANCART" w:date="2020-07-23T10:50:00Z">
        <w:r>
          <w:rPr>
            <w:rFonts w:asciiTheme="minorHAnsi" w:hAnsiTheme="minorHAnsi"/>
            <w:lang w:val="fr-FR" w:eastAsia="fr-FR"/>
          </w:rPr>
        </w:r>
      </w:del>
      <w:del w:id="893" w:author="THOMAS FRANCART" w:date="2020-07-23T10:50:00Z">
        <w:r>
          <w:rPr>
            <w:rFonts w:asciiTheme="minorHAnsi" w:hAnsiTheme="minorHAnsi"/>
            <w:lang w:val="fr-FR" w:eastAsia="fr-FR"/>
          </w:rPr>
        </w:r>
      </w:del>
    </w:p>
    <w:p>
      <w:pPr>
        <w:pStyle w:val="1099"/>
        <w:pBdr/>
        <w:tabs>
          <w:tab w:val="right" w:leader="dot" w:pos="9017"/>
        </w:tabs>
        <w:spacing/>
        <w:ind/>
        <w:rPr>
          <w:del w:id="894" w:author="THOMAS FRANCART" w:date="2020-07-23T10:50:00Z"/>
          <w:rFonts w:asciiTheme="minorHAnsi" w:hAnsiTheme="minorHAnsi"/>
          <w:lang w:val="fr-FR" w:eastAsia="fr-FR"/>
        </w:rPr>
      </w:pPr>
      <w:del w:id="895" w:author="THOMAS FRANCART" w:date="2020-07-23T10:50:00Z">
        <w:r>
          <w:fldChar w:fldCharType="begin"/>
        </w:r>
      </w:del>
      <w:del w:id="896" w:author="THOMAS FRANCART" w:date="2020-07-23T10:50:00Z">
        <w:r>
          <w:delInstrText xml:space="preserve"> HYPERLINK \l "_Toc487186675" </w:delInstrText>
        </w:r>
      </w:del>
      <w:del w:id="897" w:author="THOMAS FRANCART" w:date="2020-07-23T10:50:00Z">
        <w:r>
          <w:fldChar w:fldCharType="separate"/>
        </w:r>
      </w:del>
      <w:ins w:id="898" w:author="THOMAS FRANCART" w:date="2020-07-23T10:50:00Z">
        <w:r>
          <w:rPr>
            <w:b/>
            <w:bCs/>
            <w:lang w:val="fr-FR"/>
          </w:rPr>
          <w:t xml:space="preserve">Erreur ! Référence de lien hypertexte non valide.</w:t>
        </w:r>
      </w:ins>
      <w:del w:id="899" w:author="THOMAS FRANCART" w:date="2020-07-23T10:50:00Z">
        <w:r>
          <w:rPr>
            <w:rStyle w:val="1090"/>
            <w:lang w:val="en-GB"/>
          </w:rPr>
          <w:delText xml:space="preserve">The ISSN-L described as an independent resource</w:delText>
        </w:r>
      </w:del>
      <w:del w:id="900" w:author="THOMAS FRANCART" w:date="2020-07-23T10:50:00Z">
        <w:r>
          <w:tab/>
        </w:r>
      </w:del>
      <w:del w:id="901" w:author="THOMAS FRANCART" w:date="2020-07-23T10:50:00Z">
        <w:r>
          <w:fldChar w:fldCharType="begin"/>
        </w:r>
      </w:del>
      <w:del w:id="902" w:author="THOMAS FRANCART" w:date="2020-07-23T10:50:00Z">
        <w:r>
          <w:delInstrText xml:space="preserve"> PAGEREF _Toc487186675 \h </w:delInstrText>
        </w:r>
      </w:del>
      <w:del w:id="903" w:author="THOMAS FRANCART" w:date="2020-07-23T10:50:00Z">
        <w:r>
          <w:fldChar w:fldCharType="separate"/>
        </w:r>
      </w:del>
      <w:del w:id="904" w:author="THOMAS FRANCART" w:date="2020-07-23T10:50:00Z">
        <w:r>
          <w:delText xml:space="preserve">10</w:delText>
        </w:r>
      </w:del>
      <w:del w:id="905" w:author="THOMAS FRANCART" w:date="2020-07-23T10:50:00Z">
        <w:r>
          <w:fldChar w:fldCharType="end"/>
        </w:r>
      </w:del>
      <w:del w:id="906" w:author="THOMAS FRANCART" w:date="2020-07-23T10:50:00Z">
        <w:r>
          <w:fldChar w:fldCharType="end"/>
        </w:r>
      </w:del>
      <w:del w:id="907" w:author="THOMAS FRANCART" w:date="2020-07-23T10:50:00Z">
        <w:r>
          <w:rPr>
            <w:rFonts w:asciiTheme="minorHAnsi" w:hAnsiTheme="minorHAnsi"/>
            <w:lang w:val="fr-FR" w:eastAsia="fr-FR"/>
          </w:rPr>
        </w:r>
      </w:del>
      <w:del w:id="908" w:author="THOMAS FRANCART" w:date="2020-07-23T10:50:00Z">
        <w:r>
          <w:rPr>
            <w:rFonts w:asciiTheme="minorHAnsi" w:hAnsiTheme="minorHAnsi"/>
            <w:lang w:val="fr-FR" w:eastAsia="fr-FR"/>
          </w:rPr>
        </w:r>
      </w:del>
    </w:p>
    <w:p>
      <w:pPr>
        <w:pStyle w:val="1099"/>
        <w:pBdr/>
        <w:tabs>
          <w:tab w:val="right" w:leader="dot" w:pos="9017"/>
        </w:tabs>
        <w:spacing/>
        <w:ind/>
        <w:rPr>
          <w:del w:id="909" w:author="THOMAS FRANCART" w:date="2020-07-23T10:50:00Z"/>
          <w:rFonts w:asciiTheme="minorHAnsi" w:hAnsiTheme="minorHAnsi"/>
          <w:lang w:val="fr-FR" w:eastAsia="fr-FR"/>
        </w:rPr>
      </w:pPr>
      <w:del w:id="910" w:author="THOMAS FRANCART" w:date="2020-07-23T10:50:00Z">
        <w:r>
          <w:fldChar w:fldCharType="begin"/>
        </w:r>
      </w:del>
      <w:del w:id="911" w:author="THOMAS FRANCART" w:date="2020-07-23T10:50:00Z">
        <w:r>
          <w:delInstrText xml:space="preserve"> HYPERLINK \l "_Toc487186676" </w:delInstrText>
        </w:r>
      </w:del>
      <w:del w:id="912" w:author="THOMAS FRANCART" w:date="2020-07-23T10:50:00Z">
        <w:r>
          <w:fldChar w:fldCharType="separate"/>
        </w:r>
      </w:del>
      <w:ins w:id="913" w:author="THOMAS FRANCART" w:date="2020-07-23T10:50:00Z">
        <w:r>
          <w:rPr>
            <w:b/>
            <w:bCs/>
            <w:lang w:val="fr-FR"/>
          </w:rPr>
          <w:t xml:space="preserve">Erreur ! Référence de lien hypertexte non valide.</w:t>
        </w:r>
      </w:ins>
      <w:del w:id="914" w:author="THOMAS FRANCART" w:date="2020-07-23T10:50:00Z">
        <w:r>
          <w:rPr>
            <w:rStyle w:val="1090"/>
            <w:lang w:val="en-GB"/>
          </w:rPr>
          <w:delText xml:space="preserve">KeyTitle and AbbreviatedKeyTitle considered both as Titles and Identifiers</w:delText>
        </w:r>
      </w:del>
      <w:del w:id="915" w:author="THOMAS FRANCART" w:date="2020-07-23T10:50:00Z">
        <w:r>
          <w:tab/>
        </w:r>
      </w:del>
      <w:del w:id="916" w:author="THOMAS FRANCART" w:date="2020-07-23T10:50:00Z">
        <w:r>
          <w:fldChar w:fldCharType="begin"/>
        </w:r>
      </w:del>
      <w:del w:id="917" w:author="THOMAS FRANCART" w:date="2020-07-23T10:50:00Z">
        <w:r>
          <w:delInstrText xml:space="preserve"> PAGEREF _Toc487186676 \h </w:delInstrText>
        </w:r>
      </w:del>
      <w:del w:id="918" w:author="THOMAS FRANCART" w:date="2020-07-23T10:50:00Z">
        <w:r>
          <w:fldChar w:fldCharType="separate"/>
        </w:r>
      </w:del>
      <w:del w:id="919" w:author="THOMAS FRANCART" w:date="2020-07-23T10:50:00Z">
        <w:r>
          <w:delText xml:space="preserve">10</w:delText>
        </w:r>
      </w:del>
      <w:del w:id="920" w:author="THOMAS FRANCART" w:date="2020-07-23T10:50:00Z">
        <w:r>
          <w:fldChar w:fldCharType="end"/>
        </w:r>
      </w:del>
      <w:del w:id="921" w:author="THOMAS FRANCART" w:date="2020-07-23T10:50:00Z">
        <w:r>
          <w:fldChar w:fldCharType="end"/>
        </w:r>
      </w:del>
      <w:del w:id="922" w:author="THOMAS FRANCART" w:date="2020-07-23T10:50:00Z">
        <w:r>
          <w:rPr>
            <w:rFonts w:asciiTheme="minorHAnsi" w:hAnsiTheme="minorHAnsi"/>
            <w:lang w:val="fr-FR" w:eastAsia="fr-FR"/>
          </w:rPr>
        </w:r>
      </w:del>
      <w:del w:id="923" w:author="THOMAS FRANCART" w:date="2020-07-23T10:50:00Z">
        <w:r>
          <w:rPr>
            <w:rFonts w:asciiTheme="minorHAnsi" w:hAnsiTheme="minorHAnsi"/>
            <w:lang w:val="fr-FR" w:eastAsia="fr-FR"/>
          </w:rPr>
        </w:r>
      </w:del>
    </w:p>
    <w:p>
      <w:pPr>
        <w:pStyle w:val="1099"/>
        <w:pBdr/>
        <w:tabs>
          <w:tab w:val="right" w:leader="dot" w:pos="9017"/>
        </w:tabs>
        <w:spacing/>
        <w:ind/>
        <w:rPr>
          <w:del w:id="924" w:author="THOMAS FRANCART" w:date="2020-07-23T10:50:00Z"/>
          <w:rFonts w:asciiTheme="minorHAnsi" w:hAnsiTheme="minorHAnsi"/>
          <w:lang w:val="fr-FR" w:eastAsia="fr-FR"/>
        </w:rPr>
      </w:pPr>
      <w:del w:id="925" w:author="THOMAS FRANCART" w:date="2020-07-23T10:50:00Z">
        <w:r>
          <w:fldChar w:fldCharType="begin"/>
        </w:r>
      </w:del>
      <w:del w:id="926" w:author="THOMAS FRANCART" w:date="2020-07-23T10:50:00Z">
        <w:r>
          <w:delInstrText xml:space="preserve"> HYPERLINK \l "_Toc487186677" </w:delInstrText>
        </w:r>
      </w:del>
      <w:del w:id="927" w:author="THOMAS FRANCART" w:date="2020-07-23T10:50:00Z">
        <w:r>
          <w:fldChar w:fldCharType="separate"/>
        </w:r>
      </w:del>
      <w:ins w:id="928" w:author="THOMAS FRANCART" w:date="2020-07-23T10:50:00Z">
        <w:r>
          <w:rPr>
            <w:b/>
            <w:bCs/>
            <w:lang w:val="fr-FR"/>
          </w:rPr>
          <w:t xml:space="preserve">Erreur ! Référence de lien hypertexte non valide.</w:t>
        </w:r>
      </w:ins>
      <w:del w:id="929" w:author="THOMAS FRANCART" w:date="2020-07-23T10:50:00Z">
        <w:r>
          <w:rPr>
            <w:rStyle w:val="1090"/>
            <w:lang w:val="en-GB"/>
          </w:rPr>
          <w:delText xml:space="preserve">Key Title and other titles as both literal values and title objects</w:delText>
        </w:r>
      </w:del>
      <w:del w:id="930" w:author="THOMAS FRANCART" w:date="2020-07-23T10:50:00Z">
        <w:r>
          <w:tab/>
        </w:r>
      </w:del>
      <w:del w:id="931" w:author="THOMAS FRANCART" w:date="2020-07-23T10:50:00Z">
        <w:r>
          <w:fldChar w:fldCharType="begin"/>
        </w:r>
      </w:del>
      <w:del w:id="932" w:author="THOMAS FRANCART" w:date="2020-07-23T10:50:00Z">
        <w:r>
          <w:delInstrText xml:space="preserve"> PAGEREF _Toc487186677 \h </w:delInstrText>
        </w:r>
      </w:del>
      <w:del w:id="933" w:author="THOMAS FRANCART" w:date="2020-07-23T10:50:00Z">
        <w:r>
          <w:fldChar w:fldCharType="separate"/>
        </w:r>
      </w:del>
      <w:del w:id="934" w:author="THOMAS FRANCART" w:date="2020-07-23T10:50:00Z">
        <w:r>
          <w:delText xml:space="preserve">10</w:delText>
        </w:r>
      </w:del>
      <w:del w:id="935" w:author="THOMAS FRANCART" w:date="2020-07-23T10:50:00Z">
        <w:r>
          <w:fldChar w:fldCharType="end"/>
        </w:r>
      </w:del>
      <w:del w:id="936" w:author="THOMAS FRANCART" w:date="2020-07-23T10:50:00Z">
        <w:r>
          <w:fldChar w:fldCharType="end"/>
        </w:r>
      </w:del>
      <w:del w:id="937" w:author="THOMAS FRANCART" w:date="2020-07-23T10:50:00Z">
        <w:r>
          <w:rPr>
            <w:rFonts w:asciiTheme="minorHAnsi" w:hAnsiTheme="minorHAnsi"/>
            <w:lang w:val="fr-FR" w:eastAsia="fr-FR"/>
          </w:rPr>
        </w:r>
      </w:del>
      <w:del w:id="938" w:author="THOMAS FRANCART" w:date="2020-07-23T10:50:00Z">
        <w:r>
          <w:rPr>
            <w:rFonts w:asciiTheme="minorHAnsi" w:hAnsiTheme="minorHAnsi"/>
            <w:lang w:val="fr-FR" w:eastAsia="fr-FR"/>
          </w:rPr>
        </w:r>
      </w:del>
    </w:p>
    <w:p>
      <w:pPr>
        <w:pStyle w:val="1099"/>
        <w:pBdr/>
        <w:tabs>
          <w:tab w:val="right" w:leader="dot" w:pos="9017"/>
        </w:tabs>
        <w:spacing/>
        <w:ind/>
        <w:rPr>
          <w:del w:id="939" w:author="THOMAS FRANCART" w:date="2020-07-23T10:50:00Z"/>
          <w:rFonts w:asciiTheme="minorHAnsi" w:hAnsiTheme="minorHAnsi"/>
          <w:lang w:val="fr-FR" w:eastAsia="fr-FR"/>
        </w:rPr>
      </w:pPr>
      <w:del w:id="940" w:author="THOMAS FRANCART" w:date="2020-07-23T10:50:00Z">
        <w:r>
          <w:fldChar w:fldCharType="begin"/>
        </w:r>
      </w:del>
      <w:del w:id="941" w:author="THOMAS FRANCART" w:date="2020-07-23T10:50:00Z">
        <w:r>
          <w:delInstrText xml:space="preserve"> HYPERLINK \l "_Toc487186678" </w:delInstrText>
        </w:r>
      </w:del>
      <w:del w:id="942" w:author="THOMAS FRANCART" w:date="2020-07-23T10:50:00Z">
        <w:r>
          <w:fldChar w:fldCharType="separate"/>
        </w:r>
      </w:del>
      <w:ins w:id="943" w:author="THOMAS FRANCART" w:date="2020-07-23T10:50:00Z">
        <w:r>
          <w:rPr>
            <w:b/>
            <w:bCs/>
            <w:lang w:val="fr-FR"/>
          </w:rPr>
          <w:t xml:space="preserve">Erreur ! Référence de lien hypertexte non valide.</w:t>
        </w:r>
      </w:ins>
      <w:del w:id="944" w:author="THOMAS FRANCART" w:date="2020-07-23T10:50:00Z">
        <w:r>
          <w:rPr>
            <w:rStyle w:val="1090"/>
            <w:lang w:val="en-GB"/>
          </w:rPr>
          <w:delText xml:space="preserve">A Reference Publication Event and a Publication Event history</w:delText>
        </w:r>
      </w:del>
      <w:del w:id="945" w:author="THOMAS FRANCART" w:date="2020-07-23T10:50:00Z">
        <w:r>
          <w:tab/>
        </w:r>
      </w:del>
      <w:del w:id="946" w:author="THOMAS FRANCART" w:date="2020-07-23T10:50:00Z">
        <w:r>
          <w:fldChar w:fldCharType="begin"/>
        </w:r>
      </w:del>
      <w:del w:id="947" w:author="THOMAS FRANCART" w:date="2020-07-23T10:50:00Z">
        <w:r>
          <w:delInstrText xml:space="preserve"> PAGEREF _Toc487186678 \h </w:delInstrText>
        </w:r>
      </w:del>
      <w:del w:id="948" w:author="THOMAS FRANCART" w:date="2020-07-23T10:50:00Z">
        <w:r>
          <w:fldChar w:fldCharType="separate"/>
        </w:r>
      </w:del>
      <w:del w:id="949" w:author="THOMAS FRANCART" w:date="2020-07-23T10:50:00Z">
        <w:r>
          <w:delText xml:space="preserve">11</w:delText>
        </w:r>
      </w:del>
      <w:del w:id="950" w:author="THOMAS FRANCART" w:date="2020-07-23T10:50:00Z">
        <w:r>
          <w:fldChar w:fldCharType="end"/>
        </w:r>
      </w:del>
      <w:del w:id="951" w:author="THOMAS FRANCART" w:date="2020-07-23T10:50:00Z">
        <w:r>
          <w:fldChar w:fldCharType="end"/>
        </w:r>
      </w:del>
      <w:del w:id="952" w:author="THOMAS FRANCART" w:date="2020-07-23T10:50:00Z">
        <w:r>
          <w:rPr>
            <w:rFonts w:asciiTheme="minorHAnsi" w:hAnsiTheme="minorHAnsi"/>
            <w:lang w:val="fr-FR" w:eastAsia="fr-FR"/>
          </w:rPr>
        </w:r>
      </w:del>
      <w:del w:id="953" w:author="THOMAS FRANCART" w:date="2020-07-23T10:50:00Z">
        <w:r>
          <w:rPr>
            <w:rFonts w:asciiTheme="minorHAnsi" w:hAnsiTheme="minorHAnsi"/>
            <w:lang w:val="fr-FR" w:eastAsia="fr-FR"/>
          </w:rPr>
        </w:r>
      </w:del>
    </w:p>
    <w:p>
      <w:pPr>
        <w:pStyle w:val="1098"/>
        <w:pBdr/>
        <w:tabs>
          <w:tab w:val="right" w:leader="dot" w:pos="9017"/>
        </w:tabs>
        <w:spacing/>
        <w:ind/>
        <w:rPr>
          <w:del w:id="954" w:author="THOMAS FRANCART" w:date="2020-07-23T10:50:00Z"/>
          <w:rFonts w:asciiTheme="minorHAnsi" w:hAnsiTheme="minorHAnsi"/>
          <w:lang w:val="fr-FR" w:eastAsia="fr-FR"/>
        </w:rPr>
      </w:pPr>
      <w:del w:id="955" w:author="THOMAS FRANCART" w:date="2020-07-23T10:50:00Z">
        <w:r>
          <w:fldChar w:fldCharType="begin"/>
        </w:r>
      </w:del>
      <w:del w:id="956" w:author="THOMAS FRANCART" w:date="2020-07-23T10:50:00Z">
        <w:r>
          <w:delInstrText xml:space="preserve"> HYPERLINK \l "_Toc487186679" </w:delInstrText>
        </w:r>
      </w:del>
      <w:del w:id="957" w:author="THOMAS FRANCART" w:date="2020-07-23T10:50:00Z">
        <w:r>
          <w:fldChar w:fldCharType="separate"/>
        </w:r>
      </w:del>
      <w:ins w:id="958" w:author="THOMAS FRANCART" w:date="2020-07-23T10:50:00Z">
        <w:r>
          <w:rPr>
            <w:b/>
            <w:bCs/>
            <w:lang w:val="fr-FR"/>
          </w:rPr>
          <w:t xml:space="preserve">Erreur ! Référence de lien hypertexte non valide.</w:t>
        </w:r>
      </w:ins>
      <w:del w:id="959" w:author="THOMAS FRANCART" w:date="2020-07-23T10:50:00Z">
        <w:r>
          <w:rPr>
            <w:rStyle w:val="1090"/>
            <w:lang w:val="en-GB"/>
          </w:rPr>
          <w:delText xml:space="preserve">The ISSN free linked data model</w:delText>
        </w:r>
      </w:del>
      <w:del w:id="960" w:author="THOMAS FRANCART" w:date="2020-07-23T10:50:00Z">
        <w:r>
          <w:tab/>
        </w:r>
      </w:del>
      <w:del w:id="961" w:author="THOMAS FRANCART" w:date="2020-07-23T10:50:00Z">
        <w:r>
          <w:fldChar w:fldCharType="begin"/>
        </w:r>
      </w:del>
      <w:del w:id="962" w:author="THOMAS FRANCART" w:date="2020-07-23T10:50:00Z">
        <w:r>
          <w:delInstrText xml:space="preserve"> PAGEREF _Toc487186679 \h </w:delInstrText>
        </w:r>
      </w:del>
      <w:del w:id="963" w:author="THOMAS FRANCART" w:date="2020-07-23T10:50:00Z">
        <w:r>
          <w:fldChar w:fldCharType="separate"/>
        </w:r>
      </w:del>
      <w:del w:id="964" w:author="THOMAS FRANCART" w:date="2020-07-23T10:50:00Z">
        <w:r>
          <w:delText xml:space="preserve">11</w:delText>
        </w:r>
      </w:del>
      <w:del w:id="965" w:author="THOMAS FRANCART" w:date="2020-07-23T10:50:00Z">
        <w:r>
          <w:fldChar w:fldCharType="end"/>
        </w:r>
      </w:del>
      <w:del w:id="966" w:author="THOMAS FRANCART" w:date="2020-07-23T10:50:00Z">
        <w:r>
          <w:fldChar w:fldCharType="end"/>
        </w:r>
      </w:del>
      <w:del w:id="967" w:author="THOMAS FRANCART" w:date="2020-07-23T10:50:00Z">
        <w:r>
          <w:rPr>
            <w:rFonts w:asciiTheme="minorHAnsi" w:hAnsiTheme="minorHAnsi"/>
            <w:lang w:val="fr-FR" w:eastAsia="fr-FR"/>
          </w:rPr>
        </w:r>
      </w:del>
      <w:del w:id="968" w:author="THOMAS FRANCART" w:date="2020-07-23T10:50:00Z">
        <w:r>
          <w:rPr>
            <w:rFonts w:asciiTheme="minorHAnsi" w:hAnsiTheme="minorHAnsi"/>
            <w:lang w:val="fr-FR" w:eastAsia="fr-FR"/>
          </w:rPr>
        </w:r>
      </w:del>
    </w:p>
    <w:p>
      <w:pPr>
        <w:pStyle w:val="1099"/>
        <w:pBdr/>
        <w:tabs>
          <w:tab w:val="right" w:leader="dot" w:pos="9017"/>
        </w:tabs>
        <w:spacing/>
        <w:ind/>
        <w:rPr>
          <w:del w:id="969" w:author="THOMAS FRANCART" w:date="2020-07-23T10:50:00Z"/>
          <w:rFonts w:asciiTheme="minorHAnsi" w:hAnsiTheme="minorHAnsi"/>
          <w:lang w:val="fr-FR" w:eastAsia="fr-FR"/>
        </w:rPr>
      </w:pPr>
      <w:del w:id="970" w:author="THOMAS FRANCART" w:date="2020-07-23T10:50:00Z">
        <w:r>
          <w:fldChar w:fldCharType="begin"/>
        </w:r>
      </w:del>
      <w:del w:id="971" w:author="THOMAS FRANCART" w:date="2020-07-23T10:50:00Z">
        <w:r>
          <w:delInstrText xml:space="preserve"> HYPERLINK \l "_Toc487186680" </w:delInstrText>
        </w:r>
      </w:del>
      <w:del w:id="972" w:author="THOMAS FRANCART" w:date="2020-07-23T10:50:00Z">
        <w:r>
          <w:fldChar w:fldCharType="separate"/>
        </w:r>
      </w:del>
      <w:ins w:id="973" w:author="THOMAS FRANCART" w:date="2020-07-23T10:50:00Z">
        <w:r>
          <w:rPr>
            <w:b/>
            <w:bCs/>
            <w:lang w:val="fr-FR"/>
          </w:rPr>
          <w:t xml:space="preserve">Erreur ! Référence de lien hypertexte non valide.</w:t>
        </w:r>
      </w:ins>
      <w:del w:id="974" w:author="THOMAS FRANCART" w:date="2020-07-23T10:50:00Z">
        <w:r>
          <w:rPr>
            <w:rStyle w:val="1090"/>
            <w:lang w:val="en-GB"/>
          </w:rPr>
          <w:delText xml:space="preserve">Free vs. Full model</w:delText>
        </w:r>
      </w:del>
      <w:del w:id="975" w:author="THOMAS FRANCART" w:date="2020-07-23T10:50:00Z">
        <w:r>
          <w:tab/>
        </w:r>
      </w:del>
      <w:del w:id="976" w:author="THOMAS FRANCART" w:date="2020-07-23T10:50:00Z">
        <w:r>
          <w:fldChar w:fldCharType="begin"/>
        </w:r>
      </w:del>
      <w:del w:id="977" w:author="THOMAS FRANCART" w:date="2020-07-23T10:50:00Z">
        <w:r>
          <w:delInstrText xml:space="preserve"> PAGEREF _Toc487186680 \h </w:delInstrText>
        </w:r>
      </w:del>
      <w:del w:id="978" w:author="THOMAS FRANCART" w:date="2020-07-23T10:50:00Z">
        <w:r>
          <w:fldChar w:fldCharType="separate"/>
        </w:r>
      </w:del>
      <w:del w:id="979" w:author="THOMAS FRANCART" w:date="2020-07-23T10:50:00Z">
        <w:r>
          <w:delText xml:space="preserve">11</w:delText>
        </w:r>
      </w:del>
      <w:del w:id="980" w:author="THOMAS FRANCART" w:date="2020-07-23T10:50:00Z">
        <w:r>
          <w:fldChar w:fldCharType="end"/>
        </w:r>
      </w:del>
      <w:del w:id="981" w:author="THOMAS FRANCART" w:date="2020-07-23T10:50:00Z">
        <w:r>
          <w:fldChar w:fldCharType="end"/>
        </w:r>
      </w:del>
      <w:del w:id="982" w:author="THOMAS FRANCART" w:date="2020-07-23T10:50:00Z">
        <w:r>
          <w:rPr>
            <w:rFonts w:asciiTheme="minorHAnsi" w:hAnsiTheme="minorHAnsi"/>
            <w:lang w:val="fr-FR" w:eastAsia="fr-FR"/>
          </w:rPr>
        </w:r>
      </w:del>
      <w:del w:id="983" w:author="THOMAS FRANCART" w:date="2020-07-23T10:50:00Z">
        <w:r>
          <w:rPr>
            <w:rFonts w:asciiTheme="minorHAnsi" w:hAnsiTheme="minorHAnsi"/>
            <w:lang w:val="fr-FR" w:eastAsia="fr-FR"/>
          </w:rPr>
        </w:r>
      </w:del>
    </w:p>
    <w:p>
      <w:pPr>
        <w:pStyle w:val="1099"/>
        <w:pBdr/>
        <w:tabs>
          <w:tab w:val="right" w:leader="dot" w:pos="9017"/>
        </w:tabs>
        <w:spacing/>
        <w:ind/>
        <w:rPr>
          <w:del w:id="984" w:author="THOMAS FRANCART" w:date="2020-07-23T10:50:00Z"/>
          <w:rFonts w:asciiTheme="minorHAnsi" w:hAnsiTheme="minorHAnsi"/>
          <w:lang w:val="fr-FR" w:eastAsia="fr-FR"/>
        </w:rPr>
      </w:pPr>
      <w:del w:id="985" w:author="THOMAS FRANCART" w:date="2020-07-23T10:50:00Z">
        <w:r>
          <w:fldChar w:fldCharType="begin"/>
        </w:r>
      </w:del>
      <w:del w:id="986" w:author="THOMAS FRANCART" w:date="2020-07-23T10:50:00Z">
        <w:r>
          <w:delInstrText xml:space="preserve"> HYPERLINK \l "_Toc487186681" </w:delInstrText>
        </w:r>
      </w:del>
      <w:del w:id="987" w:author="THOMAS FRANCART" w:date="2020-07-23T10:50:00Z">
        <w:r>
          <w:fldChar w:fldCharType="separate"/>
        </w:r>
      </w:del>
      <w:ins w:id="988" w:author="THOMAS FRANCART" w:date="2020-07-23T10:50:00Z">
        <w:r>
          <w:rPr>
            <w:b/>
            <w:bCs/>
            <w:lang w:val="fr-FR"/>
          </w:rPr>
          <w:t xml:space="preserve">Erreur ! Référence de lien hypertexte non valide.</w:t>
        </w:r>
      </w:ins>
      <w:del w:id="989" w:author="THOMAS FRANCART" w:date="2020-07-23T10:50:00Z">
        <w:r>
          <w:rPr>
            <w:rStyle w:val="1090"/>
            <w:lang w:val="en-GB"/>
          </w:rPr>
          <w:delText xml:space="preserve">Free model diagram</w:delText>
        </w:r>
      </w:del>
      <w:del w:id="990" w:author="THOMAS FRANCART" w:date="2020-07-23T10:50:00Z">
        <w:r>
          <w:tab/>
        </w:r>
      </w:del>
      <w:del w:id="991" w:author="THOMAS FRANCART" w:date="2020-07-23T10:50:00Z">
        <w:r>
          <w:fldChar w:fldCharType="begin"/>
        </w:r>
      </w:del>
      <w:del w:id="992" w:author="THOMAS FRANCART" w:date="2020-07-23T10:50:00Z">
        <w:r>
          <w:delInstrText xml:space="preserve"> PAGEREF _Toc487186681 \h </w:delInstrText>
        </w:r>
      </w:del>
      <w:del w:id="993" w:author="THOMAS FRANCART" w:date="2020-07-23T10:50:00Z">
        <w:r>
          <w:fldChar w:fldCharType="separate"/>
        </w:r>
      </w:del>
      <w:del w:id="994" w:author="THOMAS FRANCART" w:date="2020-07-23T10:50:00Z">
        <w:r>
          <w:delText xml:space="preserve">12</w:delText>
        </w:r>
      </w:del>
      <w:del w:id="995" w:author="THOMAS FRANCART" w:date="2020-07-23T10:50:00Z">
        <w:r>
          <w:fldChar w:fldCharType="end"/>
        </w:r>
      </w:del>
      <w:del w:id="996" w:author="THOMAS FRANCART" w:date="2020-07-23T10:50:00Z">
        <w:r>
          <w:fldChar w:fldCharType="end"/>
        </w:r>
      </w:del>
      <w:del w:id="997" w:author="THOMAS FRANCART" w:date="2020-07-23T10:50:00Z">
        <w:r>
          <w:rPr>
            <w:rFonts w:asciiTheme="minorHAnsi" w:hAnsiTheme="minorHAnsi"/>
            <w:lang w:val="fr-FR" w:eastAsia="fr-FR"/>
          </w:rPr>
        </w:r>
      </w:del>
      <w:del w:id="998" w:author="THOMAS FRANCART" w:date="2020-07-23T10:50:00Z">
        <w:r>
          <w:rPr>
            <w:rFonts w:asciiTheme="minorHAnsi" w:hAnsiTheme="minorHAnsi"/>
            <w:lang w:val="fr-FR" w:eastAsia="fr-FR"/>
          </w:rPr>
        </w:r>
      </w:del>
    </w:p>
    <w:p>
      <w:pPr>
        <w:pStyle w:val="1099"/>
        <w:pBdr/>
        <w:tabs>
          <w:tab w:val="right" w:leader="dot" w:pos="9017"/>
        </w:tabs>
        <w:spacing/>
        <w:ind/>
        <w:rPr>
          <w:del w:id="999" w:author="THOMAS FRANCART" w:date="2020-07-23T10:50:00Z"/>
          <w:rFonts w:asciiTheme="minorHAnsi" w:hAnsiTheme="minorHAnsi"/>
          <w:lang w:val="fr-FR" w:eastAsia="fr-FR"/>
        </w:rPr>
      </w:pPr>
      <w:del w:id="1000" w:author="THOMAS FRANCART" w:date="2020-07-23T10:50:00Z">
        <w:r>
          <w:fldChar w:fldCharType="begin"/>
        </w:r>
      </w:del>
      <w:del w:id="1001" w:author="THOMAS FRANCART" w:date="2020-07-23T10:50:00Z">
        <w:r>
          <w:delInstrText xml:space="preserve"> HYPERLINK \l "_Toc487186682" </w:delInstrText>
        </w:r>
      </w:del>
      <w:del w:id="1002" w:author="THOMAS FRANCART" w:date="2020-07-23T10:50:00Z">
        <w:r>
          <w:fldChar w:fldCharType="separate"/>
        </w:r>
      </w:del>
      <w:ins w:id="1003" w:author="THOMAS FRANCART" w:date="2020-07-23T10:50:00Z">
        <w:r>
          <w:rPr>
            <w:b/>
            <w:bCs/>
            <w:lang w:val="fr-FR"/>
          </w:rPr>
          <w:t xml:space="preserve">Erreur ! Référence de lien hypertexte non valide.</w:t>
        </w:r>
      </w:ins>
      <w:del w:id="1004" w:author="THOMAS FRANCART" w:date="2020-07-23T10:50:00Z">
        <w:r>
          <w:rPr>
            <w:rStyle w:val="1090"/>
            <w:lang w:val="en-GB"/>
          </w:rPr>
          <w:delText xml:space="preserve">Description</w:delText>
        </w:r>
      </w:del>
      <w:del w:id="1005" w:author="THOMAS FRANCART" w:date="2020-07-23T10:50:00Z">
        <w:r>
          <w:tab/>
        </w:r>
      </w:del>
      <w:del w:id="1006" w:author="THOMAS FRANCART" w:date="2020-07-23T10:50:00Z">
        <w:r>
          <w:fldChar w:fldCharType="begin"/>
        </w:r>
      </w:del>
      <w:del w:id="1007" w:author="THOMAS FRANCART" w:date="2020-07-23T10:50:00Z">
        <w:r>
          <w:delInstrText xml:space="preserve"> PAGEREF _Toc487186682 \h </w:delInstrText>
        </w:r>
      </w:del>
      <w:del w:id="1008" w:author="THOMAS FRANCART" w:date="2020-07-23T10:50:00Z">
        <w:r>
          <w:fldChar w:fldCharType="separate"/>
        </w:r>
      </w:del>
      <w:del w:id="1009" w:author="THOMAS FRANCART" w:date="2020-07-23T10:50:00Z">
        <w:r>
          <w:delText xml:space="preserve">14</w:delText>
        </w:r>
      </w:del>
      <w:del w:id="1010" w:author="THOMAS FRANCART" w:date="2020-07-23T10:50:00Z">
        <w:r>
          <w:fldChar w:fldCharType="end"/>
        </w:r>
      </w:del>
      <w:del w:id="1011" w:author="THOMAS FRANCART" w:date="2020-07-23T10:50:00Z">
        <w:r>
          <w:fldChar w:fldCharType="end"/>
        </w:r>
      </w:del>
      <w:del w:id="1012" w:author="THOMAS FRANCART" w:date="2020-07-23T10:50:00Z">
        <w:r>
          <w:rPr>
            <w:rFonts w:asciiTheme="minorHAnsi" w:hAnsiTheme="minorHAnsi"/>
            <w:lang w:val="fr-FR" w:eastAsia="fr-FR"/>
          </w:rPr>
        </w:r>
      </w:del>
      <w:del w:id="1013" w:author="THOMAS FRANCART" w:date="2020-07-23T10:50:00Z">
        <w:r>
          <w:rPr>
            <w:rFonts w:asciiTheme="minorHAnsi" w:hAnsiTheme="minorHAnsi"/>
            <w:lang w:val="fr-FR" w:eastAsia="fr-FR"/>
          </w:rPr>
        </w:r>
      </w:del>
    </w:p>
    <w:p>
      <w:pPr>
        <w:pStyle w:val="1098"/>
        <w:pBdr/>
        <w:tabs>
          <w:tab w:val="right" w:leader="dot" w:pos="9017"/>
        </w:tabs>
        <w:spacing/>
        <w:ind/>
        <w:rPr>
          <w:del w:id="1014" w:author="THOMAS FRANCART" w:date="2020-07-23T10:50:00Z"/>
          <w:rFonts w:asciiTheme="minorHAnsi" w:hAnsiTheme="minorHAnsi"/>
          <w:lang w:val="fr-FR" w:eastAsia="fr-FR"/>
        </w:rPr>
      </w:pPr>
      <w:del w:id="1015" w:author="THOMAS FRANCART" w:date="2020-07-23T10:50:00Z">
        <w:r>
          <w:fldChar w:fldCharType="begin"/>
        </w:r>
      </w:del>
      <w:del w:id="1016" w:author="THOMAS FRANCART" w:date="2020-07-23T10:50:00Z">
        <w:r>
          <w:delInstrText xml:space="preserve"> HYPERLINK \l "_Toc487186683" </w:delInstrText>
        </w:r>
      </w:del>
      <w:del w:id="1017" w:author="THOMAS FRANCART" w:date="2020-07-23T10:50:00Z">
        <w:r>
          <w:fldChar w:fldCharType="separate"/>
        </w:r>
      </w:del>
      <w:ins w:id="1018" w:author="THOMAS FRANCART" w:date="2020-07-23T10:50:00Z">
        <w:r>
          <w:rPr>
            <w:b/>
            <w:bCs/>
            <w:lang w:val="fr-FR"/>
          </w:rPr>
          <w:t xml:space="preserve">Erreur ! Référence de lien hypertexte non valide.</w:t>
        </w:r>
      </w:ins>
      <w:del w:id="1019" w:author="THOMAS FRANCART" w:date="2020-07-23T10:50:00Z">
        <w:r>
          <w:rPr>
            <w:rStyle w:val="1090"/>
            <w:lang w:val="en-GB"/>
          </w:rPr>
          <w:delText xml:space="preserve">The ISSN full linked data model</w:delText>
        </w:r>
      </w:del>
      <w:del w:id="1020" w:author="THOMAS FRANCART" w:date="2020-07-23T10:50:00Z">
        <w:r>
          <w:tab/>
        </w:r>
      </w:del>
      <w:del w:id="1021" w:author="THOMAS FRANCART" w:date="2020-07-23T10:50:00Z">
        <w:r>
          <w:fldChar w:fldCharType="begin"/>
        </w:r>
      </w:del>
      <w:del w:id="1022" w:author="THOMAS FRANCART" w:date="2020-07-23T10:50:00Z">
        <w:r>
          <w:delInstrText xml:space="preserve"> PAGEREF _Toc487186683 \h </w:delInstrText>
        </w:r>
      </w:del>
      <w:del w:id="1023" w:author="THOMAS FRANCART" w:date="2020-07-23T10:50:00Z">
        <w:r>
          <w:fldChar w:fldCharType="separate"/>
        </w:r>
      </w:del>
      <w:del w:id="1024" w:author="THOMAS FRANCART" w:date="2020-07-23T10:50:00Z">
        <w:r>
          <w:delText xml:space="preserve">15</w:delText>
        </w:r>
      </w:del>
      <w:del w:id="1025" w:author="THOMAS FRANCART" w:date="2020-07-23T10:50:00Z">
        <w:r>
          <w:fldChar w:fldCharType="end"/>
        </w:r>
      </w:del>
      <w:del w:id="1026" w:author="THOMAS FRANCART" w:date="2020-07-23T10:50:00Z">
        <w:r>
          <w:fldChar w:fldCharType="end"/>
        </w:r>
      </w:del>
      <w:del w:id="1027" w:author="THOMAS FRANCART" w:date="2020-07-23T10:50:00Z">
        <w:r>
          <w:rPr>
            <w:rFonts w:asciiTheme="minorHAnsi" w:hAnsiTheme="minorHAnsi"/>
            <w:lang w:val="fr-FR" w:eastAsia="fr-FR"/>
          </w:rPr>
        </w:r>
      </w:del>
      <w:del w:id="1028" w:author="THOMAS FRANCART" w:date="2020-07-23T10:50:00Z">
        <w:r>
          <w:rPr>
            <w:rFonts w:asciiTheme="minorHAnsi" w:hAnsiTheme="minorHAnsi"/>
            <w:lang w:val="fr-FR" w:eastAsia="fr-FR"/>
          </w:rPr>
        </w:r>
      </w:del>
    </w:p>
    <w:p>
      <w:pPr>
        <w:pStyle w:val="1099"/>
        <w:pBdr/>
        <w:tabs>
          <w:tab w:val="right" w:leader="dot" w:pos="9017"/>
        </w:tabs>
        <w:spacing/>
        <w:ind/>
        <w:rPr>
          <w:del w:id="1029" w:author="THOMAS FRANCART" w:date="2020-07-23T10:50:00Z"/>
          <w:rFonts w:asciiTheme="minorHAnsi" w:hAnsiTheme="minorHAnsi"/>
          <w:lang w:val="fr-FR" w:eastAsia="fr-FR"/>
        </w:rPr>
      </w:pPr>
      <w:del w:id="1030" w:author="THOMAS FRANCART" w:date="2020-07-23T10:50:00Z">
        <w:r>
          <w:fldChar w:fldCharType="begin"/>
        </w:r>
      </w:del>
      <w:del w:id="1031" w:author="THOMAS FRANCART" w:date="2020-07-23T10:50:00Z">
        <w:r>
          <w:delInstrText xml:space="preserve"> HYPERLINK \l "_Toc487186684" </w:delInstrText>
        </w:r>
      </w:del>
      <w:del w:id="1032" w:author="THOMAS FRANCART" w:date="2020-07-23T10:50:00Z">
        <w:r>
          <w:fldChar w:fldCharType="separate"/>
        </w:r>
      </w:del>
      <w:ins w:id="1033" w:author="THOMAS FRANCART" w:date="2020-07-23T10:50:00Z">
        <w:r>
          <w:rPr>
            <w:b/>
            <w:bCs/>
            <w:lang w:val="fr-FR"/>
          </w:rPr>
          <w:t xml:space="preserve">Erreur ! Référence de lien hypertexte non valide.</w:t>
        </w:r>
      </w:ins>
      <w:del w:id="1034" w:author="THOMAS FRANCART" w:date="2020-07-23T10:50:00Z">
        <w:r>
          <w:rPr>
            <w:rStyle w:val="1090"/>
            <w:lang w:val="en-GB"/>
          </w:rPr>
          <w:delText xml:space="preserve">Diagram legend</w:delText>
        </w:r>
      </w:del>
      <w:del w:id="1035" w:author="THOMAS FRANCART" w:date="2020-07-23T10:50:00Z">
        <w:r>
          <w:tab/>
        </w:r>
      </w:del>
      <w:del w:id="1036" w:author="THOMAS FRANCART" w:date="2020-07-23T10:50:00Z">
        <w:r>
          <w:fldChar w:fldCharType="begin"/>
        </w:r>
      </w:del>
      <w:del w:id="1037" w:author="THOMAS FRANCART" w:date="2020-07-23T10:50:00Z">
        <w:r>
          <w:delInstrText xml:space="preserve"> PAGEREF _Toc487186684 \h </w:delInstrText>
        </w:r>
      </w:del>
      <w:del w:id="1038" w:author="THOMAS FRANCART" w:date="2020-07-23T10:50:00Z">
        <w:r>
          <w:fldChar w:fldCharType="separate"/>
        </w:r>
      </w:del>
      <w:del w:id="1039" w:author="THOMAS FRANCART" w:date="2020-07-23T10:50:00Z">
        <w:r>
          <w:delText xml:space="preserve">15</w:delText>
        </w:r>
      </w:del>
      <w:del w:id="1040" w:author="THOMAS FRANCART" w:date="2020-07-23T10:50:00Z">
        <w:r>
          <w:fldChar w:fldCharType="end"/>
        </w:r>
      </w:del>
      <w:del w:id="1041" w:author="THOMAS FRANCART" w:date="2020-07-23T10:50:00Z">
        <w:r>
          <w:fldChar w:fldCharType="end"/>
        </w:r>
      </w:del>
      <w:del w:id="1042" w:author="THOMAS FRANCART" w:date="2020-07-23T10:50:00Z">
        <w:r>
          <w:rPr>
            <w:rFonts w:asciiTheme="minorHAnsi" w:hAnsiTheme="minorHAnsi"/>
            <w:lang w:val="fr-FR" w:eastAsia="fr-FR"/>
          </w:rPr>
        </w:r>
      </w:del>
      <w:del w:id="1043" w:author="THOMAS FRANCART" w:date="2020-07-23T10:50:00Z">
        <w:r>
          <w:rPr>
            <w:rFonts w:asciiTheme="minorHAnsi" w:hAnsiTheme="minorHAnsi"/>
            <w:lang w:val="fr-FR" w:eastAsia="fr-FR"/>
          </w:rPr>
        </w:r>
      </w:del>
    </w:p>
    <w:p>
      <w:pPr>
        <w:pStyle w:val="1099"/>
        <w:pBdr/>
        <w:tabs>
          <w:tab w:val="right" w:leader="dot" w:pos="9017"/>
        </w:tabs>
        <w:spacing/>
        <w:ind/>
        <w:rPr>
          <w:del w:id="1044" w:author="THOMAS FRANCART" w:date="2020-07-23T10:50:00Z"/>
          <w:rFonts w:asciiTheme="minorHAnsi" w:hAnsiTheme="minorHAnsi"/>
          <w:lang w:val="fr-FR" w:eastAsia="fr-FR"/>
        </w:rPr>
      </w:pPr>
      <w:del w:id="1045" w:author="THOMAS FRANCART" w:date="2020-07-23T10:50:00Z">
        <w:r>
          <w:fldChar w:fldCharType="begin"/>
        </w:r>
      </w:del>
      <w:del w:id="1046" w:author="THOMAS FRANCART" w:date="2020-07-23T10:50:00Z">
        <w:r>
          <w:delInstrText xml:space="preserve"> HYPERLINK \l "_Toc487186685" </w:delInstrText>
        </w:r>
      </w:del>
      <w:del w:id="1047" w:author="THOMAS FRANCART" w:date="2020-07-23T10:50:00Z">
        <w:r>
          <w:fldChar w:fldCharType="separate"/>
        </w:r>
      </w:del>
      <w:ins w:id="1048" w:author="THOMAS FRANCART" w:date="2020-07-23T10:50:00Z">
        <w:r>
          <w:rPr>
            <w:b/>
            <w:bCs/>
            <w:lang w:val="fr-FR"/>
          </w:rPr>
          <w:t xml:space="preserve">Erreur ! Référence de lien hypertexte non valide.</w:t>
        </w:r>
      </w:ins>
      <w:del w:id="1049" w:author="THOMAS FRANCART" w:date="2020-07-23T10:50:00Z">
        <w:r>
          <w:rPr>
            <w:rStyle w:val="1090"/>
            <w:lang w:val="en-GB"/>
          </w:rPr>
          <w:delText xml:space="preserve">The ISSN, its Record and its identifiers</w:delText>
        </w:r>
      </w:del>
      <w:del w:id="1050" w:author="THOMAS FRANCART" w:date="2020-07-23T10:50:00Z">
        <w:r>
          <w:tab/>
        </w:r>
      </w:del>
      <w:del w:id="1051" w:author="THOMAS FRANCART" w:date="2020-07-23T10:50:00Z">
        <w:r>
          <w:fldChar w:fldCharType="begin"/>
        </w:r>
      </w:del>
      <w:del w:id="1052" w:author="THOMAS FRANCART" w:date="2020-07-23T10:50:00Z">
        <w:r>
          <w:delInstrText xml:space="preserve"> PAGEREF _Toc487186685 \h </w:delInstrText>
        </w:r>
      </w:del>
      <w:del w:id="1053" w:author="THOMAS FRANCART" w:date="2020-07-23T10:50:00Z">
        <w:r>
          <w:fldChar w:fldCharType="separate"/>
        </w:r>
      </w:del>
      <w:del w:id="1054" w:author="THOMAS FRANCART" w:date="2020-07-23T10:50:00Z">
        <w:r>
          <w:delText xml:space="preserve">16</w:delText>
        </w:r>
      </w:del>
      <w:del w:id="1055" w:author="THOMAS FRANCART" w:date="2020-07-23T10:50:00Z">
        <w:r>
          <w:fldChar w:fldCharType="end"/>
        </w:r>
      </w:del>
      <w:del w:id="1056" w:author="THOMAS FRANCART" w:date="2020-07-23T10:50:00Z">
        <w:r>
          <w:fldChar w:fldCharType="end"/>
        </w:r>
      </w:del>
      <w:del w:id="1057" w:author="THOMAS FRANCART" w:date="2020-07-23T10:50:00Z">
        <w:r>
          <w:rPr>
            <w:rFonts w:asciiTheme="minorHAnsi" w:hAnsiTheme="minorHAnsi"/>
            <w:lang w:val="fr-FR" w:eastAsia="fr-FR"/>
          </w:rPr>
        </w:r>
      </w:del>
      <w:del w:id="1058" w:author="THOMAS FRANCART" w:date="2020-07-23T10:50:00Z">
        <w:r>
          <w:rPr>
            <w:rFonts w:asciiTheme="minorHAnsi" w:hAnsiTheme="minorHAnsi"/>
            <w:lang w:val="fr-FR" w:eastAsia="fr-FR"/>
          </w:rPr>
        </w:r>
      </w:del>
    </w:p>
    <w:p>
      <w:pPr>
        <w:pStyle w:val="1099"/>
        <w:pBdr/>
        <w:tabs>
          <w:tab w:val="right" w:leader="dot" w:pos="9017"/>
        </w:tabs>
        <w:spacing/>
        <w:ind/>
        <w:rPr>
          <w:del w:id="1059" w:author="THOMAS FRANCART" w:date="2020-07-23T10:50:00Z"/>
          <w:rFonts w:asciiTheme="minorHAnsi" w:hAnsiTheme="minorHAnsi"/>
          <w:lang w:val="fr-FR" w:eastAsia="fr-FR"/>
        </w:rPr>
      </w:pPr>
      <w:del w:id="1060" w:author="THOMAS FRANCART" w:date="2020-07-23T10:50:00Z">
        <w:r>
          <w:fldChar w:fldCharType="begin"/>
        </w:r>
      </w:del>
      <w:del w:id="1061" w:author="THOMAS FRANCART" w:date="2020-07-23T10:50:00Z">
        <w:r>
          <w:delInstrText xml:space="preserve"> HYPERLINK \l "_Toc487186686" </w:delInstrText>
        </w:r>
      </w:del>
      <w:del w:id="1062" w:author="THOMAS FRANCART" w:date="2020-07-23T10:50:00Z">
        <w:r>
          <w:fldChar w:fldCharType="separate"/>
        </w:r>
      </w:del>
      <w:ins w:id="1063" w:author="THOMAS FRANCART" w:date="2020-07-23T10:50:00Z">
        <w:r>
          <w:rPr>
            <w:b/>
            <w:bCs/>
            <w:lang w:val="fr-FR"/>
          </w:rPr>
          <w:t xml:space="preserve">Erreur ! Référence de lien hypertexte non valide.</w:t>
        </w:r>
      </w:ins>
      <w:del w:id="1064" w:author="THOMAS FRANCART" w:date="2020-07-23T10:50:00Z">
        <w:r>
          <w:rPr>
            <w:rStyle w:val="1090"/>
            <w:lang w:val="en-GB"/>
          </w:rPr>
          <w:delText xml:space="preserve">Cancelled, Incorrect ISSN and ISSN-L</w:delText>
        </w:r>
      </w:del>
      <w:del w:id="1065" w:author="THOMAS FRANCART" w:date="2020-07-23T10:50:00Z">
        <w:r>
          <w:tab/>
        </w:r>
      </w:del>
      <w:del w:id="1066" w:author="THOMAS FRANCART" w:date="2020-07-23T10:50:00Z">
        <w:r>
          <w:fldChar w:fldCharType="begin"/>
        </w:r>
      </w:del>
      <w:del w:id="1067" w:author="THOMAS FRANCART" w:date="2020-07-23T10:50:00Z">
        <w:r>
          <w:delInstrText xml:space="preserve"> PAGEREF _Toc487186686 \h </w:delInstrText>
        </w:r>
      </w:del>
      <w:del w:id="1068" w:author="THOMAS FRANCART" w:date="2020-07-23T10:50:00Z">
        <w:r>
          <w:fldChar w:fldCharType="separate"/>
        </w:r>
      </w:del>
      <w:del w:id="1069" w:author="THOMAS FRANCART" w:date="2020-07-23T10:50:00Z">
        <w:r>
          <w:delText xml:space="preserve">18</w:delText>
        </w:r>
      </w:del>
      <w:del w:id="1070" w:author="THOMAS FRANCART" w:date="2020-07-23T10:50:00Z">
        <w:r>
          <w:fldChar w:fldCharType="end"/>
        </w:r>
      </w:del>
      <w:del w:id="1071" w:author="THOMAS FRANCART" w:date="2020-07-23T10:50:00Z">
        <w:r>
          <w:fldChar w:fldCharType="end"/>
        </w:r>
      </w:del>
      <w:del w:id="1072" w:author="THOMAS FRANCART" w:date="2020-07-23T10:50:00Z">
        <w:r>
          <w:rPr>
            <w:rFonts w:asciiTheme="minorHAnsi" w:hAnsiTheme="minorHAnsi"/>
            <w:lang w:val="fr-FR" w:eastAsia="fr-FR"/>
          </w:rPr>
        </w:r>
      </w:del>
      <w:del w:id="1073" w:author="THOMAS FRANCART" w:date="2020-07-23T10:50:00Z">
        <w:r>
          <w:rPr>
            <w:rFonts w:asciiTheme="minorHAnsi" w:hAnsiTheme="minorHAnsi"/>
            <w:lang w:val="fr-FR" w:eastAsia="fr-FR"/>
          </w:rPr>
        </w:r>
      </w:del>
    </w:p>
    <w:p>
      <w:pPr>
        <w:pStyle w:val="1099"/>
        <w:pBdr/>
        <w:tabs>
          <w:tab w:val="right" w:leader="dot" w:pos="9017"/>
        </w:tabs>
        <w:spacing/>
        <w:ind/>
        <w:rPr>
          <w:del w:id="1074" w:author="THOMAS FRANCART" w:date="2020-07-23T10:50:00Z"/>
          <w:rFonts w:asciiTheme="minorHAnsi" w:hAnsiTheme="minorHAnsi"/>
          <w:lang w:val="fr-FR" w:eastAsia="fr-FR"/>
        </w:rPr>
      </w:pPr>
      <w:del w:id="1075" w:author="THOMAS FRANCART" w:date="2020-07-23T10:50:00Z">
        <w:r>
          <w:fldChar w:fldCharType="begin"/>
        </w:r>
      </w:del>
      <w:del w:id="1076" w:author="THOMAS FRANCART" w:date="2020-07-23T10:50:00Z">
        <w:r>
          <w:delInstrText xml:space="preserve"> HYPERLINK \l "_Toc487186687" </w:delInstrText>
        </w:r>
      </w:del>
      <w:del w:id="1077" w:author="THOMAS FRANCART" w:date="2020-07-23T10:50:00Z">
        <w:r>
          <w:fldChar w:fldCharType="separate"/>
        </w:r>
      </w:del>
      <w:ins w:id="1078" w:author="THOMAS FRANCART" w:date="2020-07-23T10:50:00Z">
        <w:r>
          <w:rPr>
            <w:b/>
            <w:bCs/>
            <w:lang w:val="fr-FR"/>
          </w:rPr>
          <w:t xml:space="preserve">Erreur ! Référence de lien hypertexte non valide.</w:t>
        </w:r>
      </w:ins>
      <w:del w:id="1079" w:author="THOMAS FRANCART" w:date="2020-07-23T10:50:00Z">
        <w:r>
          <w:rPr>
            <w:rStyle w:val="1090"/>
            <w:lang w:val="en-GB"/>
          </w:rPr>
          <w:delText xml:space="preserve">The ReferencePublicationEvent and the other Publication Events</w:delText>
        </w:r>
      </w:del>
      <w:del w:id="1080" w:author="THOMAS FRANCART" w:date="2020-07-23T10:50:00Z">
        <w:r>
          <w:tab/>
        </w:r>
      </w:del>
      <w:del w:id="1081" w:author="THOMAS FRANCART" w:date="2020-07-23T10:50:00Z">
        <w:r>
          <w:fldChar w:fldCharType="begin"/>
        </w:r>
      </w:del>
      <w:del w:id="1082" w:author="THOMAS FRANCART" w:date="2020-07-23T10:50:00Z">
        <w:r>
          <w:delInstrText xml:space="preserve"> PAGEREF _Toc487186687 \h </w:delInstrText>
        </w:r>
      </w:del>
      <w:del w:id="1083" w:author="THOMAS FRANCART" w:date="2020-07-23T10:50:00Z">
        <w:r>
          <w:fldChar w:fldCharType="separate"/>
        </w:r>
      </w:del>
      <w:del w:id="1084" w:author="THOMAS FRANCART" w:date="2020-07-23T10:50:00Z">
        <w:r>
          <w:delText xml:space="preserve">20</w:delText>
        </w:r>
      </w:del>
      <w:del w:id="1085" w:author="THOMAS FRANCART" w:date="2020-07-23T10:50:00Z">
        <w:r>
          <w:fldChar w:fldCharType="end"/>
        </w:r>
      </w:del>
      <w:del w:id="1086" w:author="THOMAS FRANCART" w:date="2020-07-23T10:50:00Z">
        <w:r>
          <w:fldChar w:fldCharType="end"/>
        </w:r>
      </w:del>
      <w:del w:id="1087" w:author="THOMAS FRANCART" w:date="2020-07-23T10:50:00Z">
        <w:r>
          <w:rPr>
            <w:rFonts w:asciiTheme="minorHAnsi" w:hAnsiTheme="minorHAnsi"/>
            <w:lang w:val="fr-FR" w:eastAsia="fr-FR"/>
          </w:rPr>
        </w:r>
      </w:del>
      <w:del w:id="1088" w:author="THOMAS FRANCART" w:date="2020-07-23T10:50:00Z">
        <w:r>
          <w:rPr>
            <w:rFonts w:asciiTheme="minorHAnsi" w:hAnsiTheme="minorHAnsi"/>
            <w:lang w:val="fr-FR" w:eastAsia="fr-FR"/>
          </w:rPr>
        </w:r>
      </w:del>
    </w:p>
    <w:p>
      <w:pPr>
        <w:pStyle w:val="1099"/>
        <w:pBdr/>
        <w:tabs>
          <w:tab w:val="right" w:leader="dot" w:pos="9017"/>
        </w:tabs>
        <w:spacing/>
        <w:ind/>
        <w:rPr>
          <w:del w:id="1089" w:author="THOMAS FRANCART" w:date="2020-07-23T10:50:00Z"/>
          <w:rFonts w:asciiTheme="minorHAnsi" w:hAnsiTheme="minorHAnsi"/>
          <w:lang w:val="fr-FR" w:eastAsia="fr-FR"/>
        </w:rPr>
      </w:pPr>
      <w:del w:id="1090" w:author="THOMAS FRANCART" w:date="2020-07-23T10:50:00Z">
        <w:r>
          <w:fldChar w:fldCharType="begin"/>
        </w:r>
      </w:del>
      <w:del w:id="1091" w:author="THOMAS FRANCART" w:date="2020-07-23T10:50:00Z">
        <w:r>
          <w:delInstrText xml:space="preserve"> HYPERLINK \l "_Toc487186688" </w:delInstrText>
        </w:r>
      </w:del>
      <w:del w:id="1092" w:author="THOMAS FRANCART" w:date="2020-07-23T10:50:00Z">
        <w:r>
          <w:fldChar w:fldCharType="separate"/>
        </w:r>
      </w:del>
      <w:ins w:id="1093" w:author="THOMAS FRANCART" w:date="2020-07-23T10:50:00Z">
        <w:r>
          <w:rPr>
            <w:b/>
            <w:bCs/>
            <w:lang w:val="fr-FR"/>
          </w:rPr>
          <w:t xml:space="preserve">Erreur ! Référence de lien hypertexte non valide.</w:t>
        </w:r>
      </w:ins>
      <w:del w:id="1094" w:author="THOMAS FRANCART" w:date="2020-07-23T10:50:00Z">
        <w:r>
          <w:rPr>
            <w:rStyle w:val="1090"/>
            <w:lang w:val="en-GB"/>
          </w:rPr>
          <w:delText xml:space="preserve">Titles and classification</w:delText>
        </w:r>
      </w:del>
      <w:del w:id="1095" w:author="THOMAS FRANCART" w:date="2020-07-23T10:50:00Z">
        <w:r>
          <w:tab/>
        </w:r>
      </w:del>
      <w:del w:id="1096" w:author="THOMAS FRANCART" w:date="2020-07-23T10:50:00Z">
        <w:r>
          <w:fldChar w:fldCharType="begin"/>
        </w:r>
      </w:del>
      <w:del w:id="1097" w:author="THOMAS FRANCART" w:date="2020-07-23T10:50:00Z">
        <w:r>
          <w:delInstrText xml:space="preserve"> PAGEREF _Toc487186688 \h </w:delInstrText>
        </w:r>
      </w:del>
      <w:del w:id="1098" w:author="THOMAS FRANCART" w:date="2020-07-23T10:50:00Z">
        <w:r>
          <w:fldChar w:fldCharType="separate"/>
        </w:r>
      </w:del>
      <w:del w:id="1099" w:author="THOMAS FRANCART" w:date="2020-07-23T10:50:00Z">
        <w:r>
          <w:delText xml:space="preserve">23</w:delText>
        </w:r>
      </w:del>
      <w:del w:id="1100" w:author="THOMAS FRANCART" w:date="2020-07-23T10:50:00Z">
        <w:r>
          <w:fldChar w:fldCharType="end"/>
        </w:r>
      </w:del>
      <w:del w:id="1101" w:author="THOMAS FRANCART" w:date="2020-07-23T10:50:00Z">
        <w:r>
          <w:fldChar w:fldCharType="end"/>
        </w:r>
      </w:del>
      <w:del w:id="1102" w:author="THOMAS FRANCART" w:date="2020-07-23T10:50:00Z">
        <w:r>
          <w:rPr>
            <w:rFonts w:asciiTheme="minorHAnsi" w:hAnsiTheme="minorHAnsi"/>
            <w:lang w:val="fr-FR" w:eastAsia="fr-FR"/>
          </w:rPr>
        </w:r>
      </w:del>
      <w:del w:id="1103" w:author="THOMAS FRANCART" w:date="2020-07-23T10:50:00Z">
        <w:r>
          <w:rPr>
            <w:rFonts w:asciiTheme="minorHAnsi" w:hAnsiTheme="minorHAnsi"/>
            <w:lang w:val="fr-FR" w:eastAsia="fr-FR"/>
          </w:rPr>
        </w:r>
      </w:del>
    </w:p>
    <w:p>
      <w:pPr>
        <w:pStyle w:val="1099"/>
        <w:pBdr/>
        <w:tabs>
          <w:tab w:val="right" w:leader="dot" w:pos="9017"/>
        </w:tabs>
        <w:spacing/>
        <w:ind/>
        <w:rPr>
          <w:del w:id="1104" w:author="THOMAS FRANCART" w:date="2020-07-23T10:50:00Z"/>
          <w:rFonts w:asciiTheme="minorHAnsi" w:hAnsiTheme="minorHAnsi"/>
          <w:lang w:val="fr-FR" w:eastAsia="fr-FR"/>
        </w:rPr>
      </w:pPr>
      <w:del w:id="1105" w:author="THOMAS FRANCART" w:date="2020-07-23T10:50:00Z">
        <w:r>
          <w:fldChar w:fldCharType="begin"/>
        </w:r>
      </w:del>
      <w:del w:id="1106" w:author="THOMAS FRANCART" w:date="2020-07-23T10:50:00Z">
        <w:r>
          <w:delInstrText xml:space="preserve"> HYPERLINK \l "_Toc487186689" </w:delInstrText>
        </w:r>
      </w:del>
      <w:del w:id="1107" w:author="THOMAS FRANCART" w:date="2020-07-23T10:50:00Z">
        <w:r>
          <w:fldChar w:fldCharType="separate"/>
        </w:r>
      </w:del>
      <w:ins w:id="1108" w:author="THOMAS FRANCART" w:date="2020-07-23T10:50:00Z">
        <w:r>
          <w:rPr>
            <w:b/>
            <w:bCs/>
            <w:lang w:val="fr-FR"/>
          </w:rPr>
          <w:t xml:space="preserve">Erreur ! Référence de lien hypertexte non valide.</w:t>
        </w:r>
      </w:ins>
      <w:del w:id="1109" w:author="THOMAS FRANCART" w:date="2020-07-23T10:50:00Z">
        <w:r>
          <w:rPr>
            <w:rStyle w:val="1090"/>
            <w:lang w:val="en-GB"/>
          </w:rPr>
          <w:delText xml:space="preserve">Links between ISSN</w:delText>
        </w:r>
      </w:del>
      <w:del w:id="1110" w:author="THOMAS FRANCART" w:date="2020-07-23T10:50:00Z">
        <w:r>
          <w:tab/>
        </w:r>
      </w:del>
      <w:del w:id="1111" w:author="THOMAS FRANCART" w:date="2020-07-23T10:50:00Z">
        <w:r>
          <w:fldChar w:fldCharType="begin"/>
        </w:r>
      </w:del>
      <w:del w:id="1112" w:author="THOMAS FRANCART" w:date="2020-07-23T10:50:00Z">
        <w:r>
          <w:delInstrText xml:space="preserve"> PAGEREF _Toc487186689 \h </w:delInstrText>
        </w:r>
      </w:del>
      <w:del w:id="1113" w:author="THOMAS FRANCART" w:date="2020-07-23T10:50:00Z">
        <w:r>
          <w:fldChar w:fldCharType="separate"/>
        </w:r>
      </w:del>
      <w:del w:id="1114" w:author="THOMAS FRANCART" w:date="2020-07-23T10:50:00Z">
        <w:r>
          <w:delText xml:space="preserve">26</w:delText>
        </w:r>
      </w:del>
      <w:del w:id="1115" w:author="THOMAS FRANCART" w:date="2020-07-23T10:50:00Z">
        <w:r>
          <w:fldChar w:fldCharType="end"/>
        </w:r>
      </w:del>
      <w:del w:id="1116" w:author="THOMAS FRANCART" w:date="2020-07-23T10:50:00Z">
        <w:r>
          <w:fldChar w:fldCharType="end"/>
        </w:r>
      </w:del>
      <w:del w:id="1117" w:author="THOMAS FRANCART" w:date="2020-07-23T10:50:00Z">
        <w:r>
          <w:rPr>
            <w:rFonts w:asciiTheme="minorHAnsi" w:hAnsiTheme="minorHAnsi"/>
            <w:lang w:val="fr-FR" w:eastAsia="fr-FR"/>
          </w:rPr>
        </w:r>
      </w:del>
      <w:del w:id="1118" w:author="THOMAS FRANCART" w:date="2020-07-23T10:50:00Z">
        <w:r>
          <w:rPr>
            <w:rFonts w:asciiTheme="minorHAnsi" w:hAnsiTheme="minorHAnsi"/>
            <w:lang w:val="fr-FR" w:eastAsia="fr-FR"/>
          </w:rPr>
        </w:r>
      </w:del>
    </w:p>
    <w:p>
      <w:pPr>
        <w:pStyle w:val="1098"/>
        <w:pBdr/>
        <w:tabs>
          <w:tab w:val="right" w:leader="dot" w:pos="9017"/>
        </w:tabs>
        <w:spacing/>
        <w:ind/>
        <w:rPr>
          <w:del w:id="1119" w:author="THOMAS FRANCART" w:date="2020-07-23T10:50:00Z"/>
          <w:rFonts w:asciiTheme="minorHAnsi" w:hAnsiTheme="minorHAnsi"/>
          <w:lang w:val="fr-FR" w:eastAsia="fr-FR"/>
        </w:rPr>
      </w:pPr>
      <w:del w:id="1120" w:author="THOMAS FRANCART" w:date="2020-07-23T10:50:00Z">
        <w:r>
          <w:fldChar w:fldCharType="begin"/>
        </w:r>
      </w:del>
      <w:del w:id="1121" w:author="THOMAS FRANCART" w:date="2020-07-23T10:50:00Z">
        <w:r>
          <w:delInstrText xml:space="preserve"> HYPERLINK \l "_Toc487186690" </w:delInstrText>
        </w:r>
      </w:del>
      <w:del w:id="1122" w:author="THOMAS FRANCART" w:date="2020-07-23T10:50:00Z">
        <w:r>
          <w:fldChar w:fldCharType="separate"/>
        </w:r>
      </w:del>
      <w:ins w:id="1123" w:author="THOMAS FRANCART" w:date="2020-07-23T10:50:00Z">
        <w:r>
          <w:rPr>
            <w:b/>
            <w:bCs/>
            <w:lang w:val="fr-FR"/>
          </w:rPr>
          <w:t xml:space="preserve">Erreur ! Référence de lien hypertexte non valide.</w:t>
        </w:r>
      </w:ins>
      <w:del w:id="1124" w:author="THOMAS FRANCART" w:date="2020-07-23T10:50:00Z">
        <w:r>
          <w:rPr>
            <w:rStyle w:val="1090"/>
            <w:lang w:val="en-GB"/>
          </w:rPr>
          <w:delText xml:space="preserve">ISSN linked data entities detailed description</w:delText>
        </w:r>
      </w:del>
      <w:del w:id="1125" w:author="THOMAS FRANCART" w:date="2020-07-23T10:50:00Z">
        <w:r>
          <w:tab/>
        </w:r>
      </w:del>
      <w:del w:id="1126" w:author="THOMAS FRANCART" w:date="2020-07-23T10:50:00Z">
        <w:r>
          <w:fldChar w:fldCharType="begin"/>
        </w:r>
      </w:del>
      <w:del w:id="1127" w:author="THOMAS FRANCART" w:date="2020-07-23T10:50:00Z">
        <w:r>
          <w:delInstrText xml:space="preserve"> PAGEREF _Toc487186690 \h </w:delInstrText>
        </w:r>
      </w:del>
      <w:del w:id="1128" w:author="THOMAS FRANCART" w:date="2020-07-23T10:50:00Z">
        <w:r>
          <w:fldChar w:fldCharType="separate"/>
        </w:r>
      </w:del>
      <w:del w:id="1129" w:author="THOMAS FRANCART" w:date="2020-07-23T10:50:00Z">
        <w:r>
          <w:delText xml:space="preserve">28</w:delText>
        </w:r>
      </w:del>
      <w:del w:id="1130" w:author="THOMAS FRANCART" w:date="2020-07-23T10:50:00Z">
        <w:r>
          <w:fldChar w:fldCharType="end"/>
        </w:r>
      </w:del>
      <w:del w:id="1131" w:author="THOMAS FRANCART" w:date="2020-07-23T10:50:00Z">
        <w:r>
          <w:fldChar w:fldCharType="end"/>
        </w:r>
      </w:del>
      <w:del w:id="1132" w:author="THOMAS FRANCART" w:date="2020-07-23T10:50:00Z">
        <w:r>
          <w:rPr>
            <w:rFonts w:asciiTheme="minorHAnsi" w:hAnsiTheme="minorHAnsi"/>
            <w:lang w:val="fr-FR" w:eastAsia="fr-FR"/>
          </w:rPr>
        </w:r>
      </w:del>
      <w:del w:id="1133" w:author="THOMAS FRANCART" w:date="2020-07-23T10:50:00Z">
        <w:r>
          <w:rPr>
            <w:rFonts w:asciiTheme="minorHAnsi" w:hAnsiTheme="minorHAnsi"/>
            <w:lang w:val="fr-FR" w:eastAsia="fr-FR"/>
          </w:rPr>
        </w:r>
      </w:del>
    </w:p>
    <w:p>
      <w:pPr>
        <w:pStyle w:val="1099"/>
        <w:pBdr/>
        <w:tabs>
          <w:tab w:val="right" w:leader="dot" w:pos="9017"/>
        </w:tabs>
        <w:spacing/>
        <w:ind/>
        <w:rPr>
          <w:del w:id="1134" w:author="THOMAS FRANCART" w:date="2020-07-23T10:50:00Z"/>
          <w:rFonts w:asciiTheme="minorHAnsi" w:hAnsiTheme="minorHAnsi"/>
          <w:lang w:val="fr-FR" w:eastAsia="fr-FR"/>
        </w:rPr>
      </w:pPr>
      <w:del w:id="1135" w:author="THOMAS FRANCART" w:date="2020-07-23T10:50:00Z">
        <w:r>
          <w:fldChar w:fldCharType="begin"/>
        </w:r>
      </w:del>
      <w:del w:id="1136" w:author="THOMAS FRANCART" w:date="2020-07-23T10:50:00Z">
        <w:r>
          <w:delInstrText xml:space="preserve"> HYPERLINK \l "_Toc487186691" </w:delInstrText>
        </w:r>
      </w:del>
      <w:del w:id="1137" w:author="THOMAS FRANCART" w:date="2020-07-23T10:50:00Z">
        <w:r>
          <w:fldChar w:fldCharType="separate"/>
        </w:r>
      </w:del>
      <w:ins w:id="1138" w:author="THOMAS FRANCART" w:date="2020-07-23T10:50:00Z">
        <w:r>
          <w:rPr>
            <w:b/>
            <w:bCs/>
            <w:lang w:val="fr-FR"/>
          </w:rPr>
          <w:t xml:space="preserve">Erreur ! Référence de lien hypertexte non valide.</w:t>
        </w:r>
      </w:ins>
      <w:del w:id="1139" w:author="THOMAS FRANCART" w:date="2020-07-23T10:50:00Z">
        <w:r>
          <w:rPr>
            <w:rStyle w:val="1090"/>
            <w:lang w:val="en-GB"/>
          </w:rPr>
          <w:delText xml:space="preserve">ISSN resource</w:delText>
        </w:r>
      </w:del>
      <w:del w:id="1140" w:author="THOMAS FRANCART" w:date="2020-07-23T10:50:00Z">
        <w:r>
          <w:tab/>
        </w:r>
      </w:del>
      <w:del w:id="1141" w:author="THOMAS FRANCART" w:date="2020-07-23T10:50:00Z">
        <w:r>
          <w:fldChar w:fldCharType="begin"/>
        </w:r>
      </w:del>
      <w:del w:id="1142" w:author="THOMAS FRANCART" w:date="2020-07-23T10:50:00Z">
        <w:r>
          <w:delInstrText xml:space="preserve"> PAGEREF _Toc487186691 \h </w:delInstrText>
        </w:r>
      </w:del>
      <w:del w:id="1143" w:author="THOMAS FRANCART" w:date="2020-07-23T10:50:00Z">
        <w:r>
          <w:fldChar w:fldCharType="separate"/>
        </w:r>
      </w:del>
      <w:del w:id="1144" w:author="THOMAS FRANCART" w:date="2020-07-23T10:50:00Z">
        <w:r>
          <w:delText xml:space="preserve">28</w:delText>
        </w:r>
      </w:del>
      <w:del w:id="1145" w:author="THOMAS FRANCART" w:date="2020-07-23T10:50:00Z">
        <w:r>
          <w:fldChar w:fldCharType="end"/>
        </w:r>
      </w:del>
      <w:del w:id="1146" w:author="THOMAS FRANCART" w:date="2020-07-23T10:50:00Z">
        <w:r>
          <w:fldChar w:fldCharType="end"/>
        </w:r>
      </w:del>
      <w:del w:id="1147" w:author="THOMAS FRANCART" w:date="2020-07-23T10:50:00Z">
        <w:r>
          <w:rPr>
            <w:rFonts w:asciiTheme="minorHAnsi" w:hAnsiTheme="minorHAnsi"/>
            <w:lang w:val="fr-FR" w:eastAsia="fr-FR"/>
          </w:rPr>
        </w:r>
      </w:del>
      <w:del w:id="1148" w:author="THOMAS FRANCART" w:date="2020-07-23T10:50:00Z">
        <w:r>
          <w:rPr>
            <w:rFonts w:asciiTheme="minorHAnsi" w:hAnsiTheme="minorHAnsi"/>
            <w:lang w:val="fr-FR" w:eastAsia="fr-FR"/>
          </w:rPr>
        </w:r>
      </w:del>
    </w:p>
    <w:p>
      <w:pPr>
        <w:pStyle w:val="1099"/>
        <w:pBdr/>
        <w:tabs>
          <w:tab w:val="right" w:leader="dot" w:pos="9017"/>
        </w:tabs>
        <w:spacing/>
        <w:ind/>
        <w:rPr>
          <w:del w:id="1149" w:author="THOMAS FRANCART" w:date="2020-07-23T10:50:00Z"/>
          <w:rFonts w:asciiTheme="minorHAnsi" w:hAnsiTheme="minorHAnsi"/>
          <w:lang w:val="fr-FR" w:eastAsia="fr-FR"/>
        </w:rPr>
      </w:pPr>
      <w:del w:id="1150" w:author="THOMAS FRANCART" w:date="2020-07-23T10:50:00Z">
        <w:r>
          <w:fldChar w:fldCharType="begin"/>
        </w:r>
      </w:del>
      <w:del w:id="1151" w:author="THOMAS FRANCART" w:date="2020-07-23T10:50:00Z">
        <w:r>
          <w:delInstrText xml:space="preserve"> HYPERLINK \l "_Toc487186692" </w:delInstrText>
        </w:r>
      </w:del>
      <w:del w:id="1152" w:author="THOMAS FRANCART" w:date="2020-07-23T10:50:00Z">
        <w:r>
          <w:fldChar w:fldCharType="separate"/>
        </w:r>
      </w:del>
      <w:ins w:id="1153" w:author="THOMAS FRANCART" w:date="2020-07-23T10:50:00Z">
        <w:r>
          <w:rPr>
            <w:b/>
            <w:bCs/>
            <w:lang w:val="fr-FR"/>
          </w:rPr>
          <w:t xml:space="preserve">Erreur ! Référence de lien hypertexte non valide.</w:t>
        </w:r>
      </w:ins>
      <w:del w:id="1154" w:author="THOMAS FRANCART" w:date="2020-07-23T10:50:00Z">
        <w:r>
          <w:rPr>
            <w:rStyle w:val="1090"/>
            <w:lang w:val="en-GB"/>
          </w:rPr>
          <w:delText xml:space="preserve">ISSN resource links</w:delText>
        </w:r>
      </w:del>
      <w:del w:id="1155" w:author="THOMAS FRANCART" w:date="2020-07-23T10:50:00Z">
        <w:r>
          <w:tab/>
        </w:r>
      </w:del>
      <w:del w:id="1156" w:author="THOMAS FRANCART" w:date="2020-07-23T10:50:00Z">
        <w:r>
          <w:fldChar w:fldCharType="begin"/>
        </w:r>
      </w:del>
      <w:del w:id="1157" w:author="THOMAS FRANCART" w:date="2020-07-23T10:50:00Z">
        <w:r>
          <w:delInstrText xml:space="preserve"> PAGEREF _Toc487186692 \h </w:delInstrText>
        </w:r>
      </w:del>
      <w:del w:id="1158" w:author="THOMAS FRANCART" w:date="2020-07-23T10:50:00Z">
        <w:r>
          <w:fldChar w:fldCharType="separate"/>
        </w:r>
      </w:del>
      <w:del w:id="1159" w:author="THOMAS FRANCART" w:date="2020-07-23T10:50:00Z">
        <w:r>
          <w:delText xml:space="preserve">37</w:delText>
        </w:r>
      </w:del>
      <w:del w:id="1160" w:author="THOMAS FRANCART" w:date="2020-07-23T10:50:00Z">
        <w:r>
          <w:fldChar w:fldCharType="end"/>
        </w:r>
      </w:del>
      <w:del w:id="1161" w:author="THOMAS FRANCART" w:date="2020-07-23T10:50:00Z">
        <w:r>
          <w:fldChar w:fldCharType="end"/>
        </w:r>
      </w:del>
      <w:del w:id="1162" w:author="THOMAS FRANCART" w:date="2020-07-23T10:50:00Z">
        <w:r>
          <w:rPr>
            <w:rFonts w:asciiTheme="minorHAnsi" w:hAnsiTheme="minorHAnsi"/>
            <w:lang w:val="fr-FR" w:eastAsia="fr-FR"/>
          </w:rPr>
        </w:r>
      </w:del>
      <w:del w:id="1163" w:author="THOMAS FRANCART" w:date="2020-07-23T10:50:00Z">
        <w:r>
          <w:rPr>
            <w:rFonts w:asciiTheme="minorHAnsi" w:hAnsiTheme="minorHAnsi"/>
            <w:lang w:val="fr-FR" w:eastAsia="fr-FR"/>
          </w:rPr>
        </w:r>
      </w:del>
    </w:p>
    <w:p>
      <w:pPr>
        <w:pStyle w:val="1099"/>
        <w:pBdr/>
        <w:tabs>
          <w:tab w:val="right" w:leader="dot" w:pos="9017"/>
        </w:tabs>
        <w:spacing/>
        <w:ind/>
        <w:rPr>
          <w:del w:id="1164" w:author="THOMAS FRANCART" w:date="2020-07-23T10:50:00Z"/>
          <w:rFonts w:asciiTheme="minorHAnsi" w:hAnsiTheme="minorHAnsi"/>
          <w:lang w:val="fr-FR" w:eastAsia="fr-FR"/>
        </w:rPr>
      </w:pPr>
      <w:del w:id="1165" w:author="THOMAS FRANCART" w:date="2020-07-23T10:50:00Z">
        <w:r>
          <w:fldChar w:fldCharType="begin"/>
        </w:r>
      </w:del>
      <w:del w:id="1166" w:author="THOMAS FRANCART" w:date="2020-07-23T10:50:00Z">
        <w:r>
          <w:delInstrText xml:space="preserve"> HYPERLINK \l "_Toc487186693" </w:delInstrText>
        </w:r>
      </w:del>
      <w:del w:id="1167" w:author="THOMAS FRANCART" w:date="2020-07-23T10:50:00Z">
        <w:r>
          <w:fldChar w:fldCharType="separate"/>
        </w:r>
      </w:del>
      <w:ins w:id="1168" w:author="THOMAS FRANCART" w:date="2020-07-23T10:50:00Z">
        <w:r>
          <w:rPr>
            <w:b/>
            <w:bCs/>
            <w:lang w:val="fr-FR"/>
          </w:rPr>
          <w:t xml:space="preserve">Erreur ! Référence de lien hypertexte non valide.</w:t>
        </w:r>
      </w:ins>
      <w:del w:id="1169" w:author="THOMAS FRANCART" w:date="2020-07-23T10:50:00Z">
        <w:r>
          <w:rPr>
            <w:rStyle w:val="1090"/>
            <w:lang w:val="en-GB"/>
          </w:rPr>
          <w:delText xml:space="preserve">Activity (Record Creation Event)</w:delText>
        </w:r>
      </w:del>
      <w:del w:id="1170" w:author="THOMAS FRANCART" w:date="2020-07-23T10:50:00Z">
        <w:r>
          <w:tab/>
        </w:r>
      </w:del>
      <w:del w:id="1171" w:author="THOMAS FRANCART" w:date="2020-07-23T10:50:00Z">
        <w:r>
          <w:fldChar w:fldCharType="begin"/>
        </w:r>
      </w:del>
      <w:del w:id="1172" w:author="THOMAS FRANCART" w:date="2020-07-23T10:50:00Z">
        <w:r>
          <w:delInstrText xml:space="preserve"> PAGEREF _Toc487186693 \h </w:delInstrText>
        </w:r>
      </w:del>
      <w:del w:id="1173" w:author="THOMAS FRANCART" w:date="2020-07-23T10:50:00Z">
        <w:r>
          <w:fldChar w:fldCharType="separate"/>
        </w:r>
      </w:del>
      <w:del w:id="1174" w:author="THOMAS FRANCART" w:date="2020-07-23T10:50:00Z">
        <w:r>
          <w:delText xml:space="preserve">39</w:delText>
        </w:r>
      </w:del>
      <w:del w:id="1175" w:author="THOMAS FRANCART" w:date="2020-07-23T10:50:00Z">
        <w:r>
          <w:fldChar w:fldCharType="end"/>
        </w:r>
      </w:del>
      <w:del w:id="1176" w:author="THOMAS FRANCART" w:date="2020-07-23T10:50:00Z">
        <w:r>
          <w:fldChar w:fldCharType="end"/>
        </w:r>
      </w:del>
      <w:del w:id="1177" w:author="THOMAS FRANCART" w:date="2020-07-23T10:50:00Z">
        <w:r>
          <w:rPr>
            <w:rFonts w:asciiTheme="minorHAnsi" w:hAnsiTheme="minorHAnsi"/>
            <w:lang w:val="fr-FR" w:eastAsia="fr-FR"/>
          </w:rPr>
        </w:r>
      </w:del>
      <w:del w:id="1178" w:author="THOMAS FRANCART" w:date="2020-07-23T10:50:00Z">
        <w:r>
          <w:rPr>
            <w:rFonts w:asciiTheme="minorHAnsi" w:hAnsiTheme="minorHAnsi"/>
            <w:lang w:val="fr-FR" w:eastAsia="fr-FR"/>
          </w:rPr>
        </w:r>
      </w:del>
    </w:p>
    <w:p>
      <w:pPr>
        <w:pStyle w:val="1099"/>
        <w:pBdr/>
        <w:tabs>
          <w:tab w:val="right" w:leader="dot" w:pos="9017"/>
        </w:tabs>
        <w:spacing/>
        <w:ind/>
        <w:rPr>
          <w:del w:id="1179" w:author="THOMAS FRANCART" w:date="2020-07-23T10:50:00Z"/>
          <w:rFonts w:asciiTheme="minorHAnsi" w:hAnsiTheme="minorHAnsi"/>
          <w:lang w:val="fr-FR" w:eastAsia="fr-FR"/>
        </w:rPr>
      </w:pPr>
      <w:del w:id="1180" w:author="THOMAS FRANCART" w:date="2020-07-23T10:50:00Z">
        <w:r>
          <w:fldChar w:fldCharType="begin"/>
        </w:r>
      </w:del>
      <w:del w:id="1181" w:author="THOMAS FRANCART" w:date="2020-07-23T10:50:00Z">
        <w:r>
          <w:delInstrText xml:space="preserve"> HYPERLINK \l "_Toc487186694" </w:delInstrText>
        </w:r>
      </w:del>
      <w:del w:id="1182" w:author="THOMAS FRANCART" w:date="2020-07-23T10:50:00Z">
        <w:r>
          <w:fldChar w:fldCharType="separate"/>
        </w:r>
      </w:del>
      <w:ins w:id="1183" w:author="THOMAS FRANCART" w:date="2020-07-23T10:50:00Z">
        <w:r>
          <w:rPr>
            <w:b/>
            <w:bCs/>
            <w:lang w:val="fr-FR"/>
          </w:rPr>
          <w:t xml:space="preserve">Erreur ! Référence de lien hypertexte non valide.</w:t>
        </w:r>
      </w:ins>
      <w:del w:id="1184" w:author="THOMAS FRANCART" w:date="2020-07-23T10:50:00Z">
        <w:r>
          <w:rPr>
            <w:rStyle w:val="1090"/>
            <w:lang w:val="en-GB"/>
          </w:rPr>
          <w:delText xml:space="preserve">ISSN-L</w:delText>
        </w:r>
      </w:del>
      <w:del w:id="1185" w:author="THOMAS FRANCART" w:date="2020-07-23T10:50:00Z">
        <w:r>
          <w:tab/>
        </w:r>
      </w:del>
      <w:del w:id="1186" w:author="THOMAS FRANCART" w:date="2020-07-23T10:50:00Z">
        <w:r>
          <w:fldChar w:fldCharType="begin"/>
        </w:r>
      </w:del>
      <w:del w:id="1187" w:author="THOMAS FRANCART" w:date="2020-07-23T10:50:00Z">
        <w:r>
          <w:delInstrText xml:space="preserve"> PAGEREF _Toc487186694 \h </w:delInstrText>
        </w:r>
      </w:del>
      <w:del w:id="1188" w:author="THOMAS FRANCART" w:date="2020-07-23T10:50:00Z">
        <w:r>
          <w:fldChar w:fldCharType="separate"/>
        </w:r>
      </w:del>
      <w:del w:id="1189" w:author="THOMAS FRANCART" w:date="2020-07-23T10:50:00Z">
        <w:r>
          <w:delText xml:space="preserve">40</w:delText>
        </w:r>
      </w:del>
      <w:del w:id="1190" w:author="THOMAS FRANCART" w:date="2020-07-23T10:50:00Z">
        <w:r>
          <w:fldChar w:fldCharType="end"/>
        </w:r>
      </w:del>
      <w:del w:id="1191" w:author="THOMAS FRANCART" w:date="2020-07-23T10:50:00Z">
        <w:r>
          <w:fldChar w:fldCharType="end"/>
        </w:r>
      </w:del>
      <w:del w:id="1192" w:author="THOMAS FRANCART" w:date="2020-07-23T10:50:00Z">
        <w:r>
          <w:rPr>
            <w:rFonts w:asciiTheme="minorHAnsi" w:hAnsiTheme="minorHAnsi"/>
            <w:lang w:val="fr-FR" w:eastAsia="fr-FR"/>
          </w:rPr>
        </w:r>
      </w:del>
      <w:del w:id="1193" w:author="THOMAS FRANCART" w:date="2020-07-23T10:50:00Z">
        <w:r>
          <w:rPr>
            <w:rFonts w:asciiTheme="minorHAnsi" w:hAnsiTheme="minorHAnsi"/>
            <w:lang w:val="fr-FR" w:eastAsia="fr-FR"/>
          </w:rPr>
        </w:r>
      </w:del>
    </w:p>
    <w:p>
      <w:pPr>
        <w:pStyle w:val="1099"/>
        <w:pBdr/>
        <w:tabs>
          <w:tab w:val="right" w:leader="dot" w:pos="9017"/>
        </w:tabs>
        <w:spacing/>
        <w:ind/>
        <w:rPr>
          <w:del w:id="1194" w:author="THOMAS FRANCART" w:date="2020-07-23T10:50:00Z"/>
          <w:rFonts w:asciiTheme="minorHAnsi" w:hAnsiTheme="minorHAnsi"/>
          <w:lang w:val="fr-FR" w:eastAsia="fr-FR"/>
        </w:rPr>
      </w:pPr>
      <w:del w:id="1195" w:author="THOMAS FRANCART" w:date="2020-07-23T10:50:00Z">
        <w:r>
          <w:fldChar w:fldCharType="begin"/>
        </w:r>
      </w:del>
      <w:del w:id="1196" w:author="THOMAS FRANCART" w:date="2020-07-23T10:50:00Z">
        <w:r>
          <w:delInstrText xml:space="preserve"> HYPERLINK \l "_Toc487186695" </w:delInstrText>
        </w:r>
      </w:del>
      <w:del w:id="1197" w:author="THOMAS FRANCART" w:date="2020-07-23T10:50:00Z">
        <w:r>
          <w:fldChar w:fldCharType="separate"/>
        </w:r>
      </w:del>
      <w:ins w:id="1198" w:author="THOMAS FRANCART" w:date="2020-07-23T10:50:00Z">
        <w:r>
          <w:rPr>
            <w:b/>
            <w:bCs/>
            <w:lang w:val="fr-FR"/>
          </w:rPr>
          <w:t xml:space="preserve">Erreur ! Référence de lien hypertexte non valide.</w:t>
        </w:r>
      </w:ins>
      <w:del w:id="1199" w:author="THOMAS FRANCART" w:date="2020-07-23T10:50:00Z">
        <w:r>
          <w:rPr>
            <w:rStyle w:val="1090"/>
            <w:lang w:val="en-GB"/>
          </w:rPr>
          <w:delText xml:space="preserve">ISSN record</w:delText>
        </w:r>
      </w:del>
      <w:del w:id="1200" w:author="THOMAS FRANCART" w:date="2020-07-23T10:50:00Z">
        <w:r>
          <w:tab/>
        </w:r>
      </w:del>
      <w:del w:id="1201" w:author="THOMAS FRANCART" w:date="2020-07-23T10:50:00Z">
        <w:r>
          <w:fldChar w:fldCharType="begin"/>
        </w:r>
      </w:del>
      <w:del w:id="1202" w:author="THOMAS FRANCART" w:date="2020-07-23T10:50:00Z">
        <w:r>
          <w:delInstrText xml:space="preserve"> PAGEREF _Toc487186695 \h </w:delInstrText>
        </w:r>
      </w:del>
      <w:del w:id="1203" w:author="THOMAS FRANCART" w:date="2020-07-23T10:50:00Z">
        <w:r>
          <w:fldChar w:fldCharType="separate"/>
        </w:r>
      </w:del>
      <w:del w:id="1204" w:author="THOMAS FRANCART" w:date="2020-07-23T10:50:00Z">
        <w:r>
          <w:delText xml:space="preserve">41</w:delText>
        </w:r>
      </w:del>
      <w:del w:id="1205" w:author="THOMAS FRANCART" w:date="2020-07-23T10:50:00Z">
        <w:r>
          <w:fldChar w:fldCharType="end"/>
        </w:r>
      </w:del>
      <w:del w:id="1206" w:author="THOMAS FRANCART" w:date="2020-07-23T10:50:00Z">
        <w:r>
          <w:fldChar w:fldCharType="end"/>
        </w:r>
      </w:del>
      <w:del w:id="1207" w:author="THOMAS FRANCART" w:date="2020-07-23T10:50:00Z">
        <w:r>
          <w:rPr>
            <w:rFonts w:asciiTheme="minorHAnsi" w:hAnsiTheme="minorHAnsi"/>
            <w:lang w:val="fr-FR" w:eastAsia="fr-FR"/>
          </w:rPr>
        </w:r>
      </w:del>
      <w:del w:id="1208" w:author="THOMAS FRANCART" w:date="2020-07-23T10:50:00Z">
        <w:r>
          <w:rPr>
            <w:rFonts w:asciiTheme="minorHAnsi" w:hAnsiTheme="minorHAnsi"/>
            <w:lang w:val="fr-FR" w:eastAsia="fr-FR"/>
          </w:rPr>
        </w:r>
      </w:del>
    </w:p>
    <w:p>
      <w:pPr>
        <w:pStyle w:val="1099"/>
        <w:pBdr/>
        <w:tabs>
          <w:tab w:val="right" w:leader="dot" w:pos="9017"/>
        </w:tabs>
        <w:spacing/>
        <w:ind/>
        <w:rPr>
          <w:del w:id="1209" w:author="THOMAS FRANCART" w:date="2020-07-23T10:50:00Z"/>
          <w:rFonts w:asciiTheme="minorHAnsi" w:hAnsiTheme="minorHAnsi"/>
          <w:lang w:val="fr-FR" w:eastAsia="fr-FR"/>
        </w:rPr>
      </w:pPr>
      <w:del w:id="1210" w:author="THOMAS FRANCART" w:date="2020-07-23T10:50:00Z">
        <w:r>
          <w:fldChar w:fldCharType="begin"/>
        </w:r>
      </w:del>
      <w:del w:id="1211" w:author="THOMAS FRANCART" w:date="2020-07-23T10:50:00Z">
        <w:r>
          <w:delInstrText xml:space="preserve"> HYPERLINK \l "_Toc487186696" </w:delInstrText>
        </w:r>
      </w:del>
      <w:del w:id="1212" w:author="THOMAS FRANCART" w:date="2020-07-23T10:50:00Z">
        <w:r>
          <w:fldChar w:fldCharType="separate"/>
        </w:r>
      </w:del>
      <w:ins w:id="1213" w:author="THOMAS FRANCART" w:date="2020-07-23T10:50:00Z">
        <w:r>
          <w:rPr>
            <w:b/>
            <w:bCs/>
            <w:lang w:val="fr-FR"/>
          </w:rPr>
          <w:t xml:space="preserve">Erreur ! Référence de lien hypertexte non valide.</w:t>
        </w:r>
      </w:ins>
      <w:del w:id="1214" w:author="THOMAS FRANCART" w:date="2020-07-23T10:50:00Z">
        <w:r>
          <w:rPr>
            <w:rStyle w:val="1090"/>
            <w:lang w:val="en-GB"/>
          </w:rPr>
          <w:delText xml:space="preserve">Publication Events</w:delText>
        </w:r>
      </w:del>
      <w:del w:id="1215" w:author="THOMAS FRANCART" w:date="2020-07-23T10:50:00Z">
        <w:r>
          <w:tab/>
        </w:r>
      </w:del>
      <w:del w:id="1216" w:author="THOMAS FRANCART" w:date="2020-07-23T10:50:00Z">
        <w:r>
          <w:fldChar w:fldCharType="begin"/>
        </w:r>
      </w:del>
      <w:del w:id="1217" w:author="THOMAS FRANCART" w:date="2020-07-23T10:50:00Z">
        <w:r>
          <w:delInstrText xml:space="preserve"> PAGEREF _Toc487186696 \h </w:delInstrText>
        </w:r>
      </w:del>
      <w:del w:id="1218" w:author="THOMAS FRANCART" w:date="2020-07-23T10:50:00Z">
        <w:r>
          <w:fldChar w:fldCharType="separate"/>
        </w:r>
      </w:del>
      <w:del w:id="1219" w:author="THOMAS FRANCART" w:date="2020-07-23T10:50:00Z">
        <w:r>
          <w:delText xml:space="preserve">42</w:delText>
        </w:r>
      </w:del>
      <w:del w:id="1220" w:author="THOMAS FRANCART" w:date="2020-07-23T10:50:00Z">
        <w:r>
          <w:fldChar w:fldCharType="end"/>
        </w:r>
      </w:del>
      <w:del w:id="1221" w:author="THOMAS FRANCART" w:date="2020-07-23T10:50:00Z">
        <w:r>
          <w:fldChar w:fldCharType="end"/>
        </w:r>
      </w:del>
      <w:del w:id="1222" w:author="THOMAS FRANCART" w:date="2020-07-23T10:50:00Z">
        <w:r>
          <w:rPr>
            <w:rFonts w:asciiTheme="minorHAnsi" w:hAnsiTheme="minorHAnsi"/>
            <w:lang w:val="fr-FR" w:eastAsia="fr-FR"/>
          </w:rPr>
        </w:r>
      </w:del>
      <w:del w:id="1223" w:author="THOMAS FRANCART" w:date="2020-07-23T10:50:00Z">
        <w:r>
          <w:rPr>
            <w:rFonts w:asciiTheme="minorHAnsi" w:hAnsiTheme="minorHAnsi"/>
            <w:lang w:val="fr-FR" w:eastAsia="fr-FR"/>
          </w:rPr>
        </w:r>
      </w:del>
    </w:p>
    <w:p>
      <w:pPr>
        <w:pStyle w:val="1099"/>
        <w:pBdr/>
        <w:tabs>
          <w:tab w:val="right" w:leader="dot" w:pos="9017"/>
        </w:tabs>
        <w:spacing/>
        <w:ind/>
        <w:rPr>
          <w:del w:id="1224" w:author="THOMAS FRANCART" w:date="2020-07-23T10:50:00Z"/>
          <w:rFonts w:asciiTheme="minorHAnsi" w:hAnsiTheme="minorHAnsi"/>
          <w:lang w:val="fr-FR" w:eastAsia="fr-FR"/>
        </w:rPr>
      </w:pPr>
      <w:del w:id="1225" w:author="THOMAS FRANCART" w:date="2020-07-23T10:50:00Z">
        <w:r>
          <w:fldChar w:fldCharType="begin"/>
        </w:r>
      </w:del>
      <w:del w:id="1226" w:author="THOMAS FRANCART" w:date="2020-07-23T10:50:00Z">
        <w:r>
          <w:delInstrText xml:space="preserve"> HYPERLINK \l "_Toc487186697" </w:delInstrText>
        </w:r>
      </w:del>
      <w:del w:id="1227" w:author="THOMAS FRANCART" w:date="2020-07-23T10:50:00Z">
        <w:r>
          <w:fldChar w:fldCharType="separate"/>
        </w:r>
      </w:del>
      <w:ins w:id="1228" w:author="THOMAS FRANCART" w:date="2020-07-23T10:50:00Z">
        <w:r>
          <w:rPr>
            <w:b/>
            <w:bCs/>
            <w:lang w:val="fr-FR"/>
          </w:rPr>
          <w:t xml:space="preserve">Erreur ! Référence de lien hypertexte non valide.</w:t>
        </w:r>
      </w:ins>
      <w:del w:id="1229" w:author="THOMAS FRANCART" w:date="2020-07-23T10:50:00Z">
        <w:r>
          <w:rPr>
            <w:rStyle w:val="1090"/>
            <w:lang w:val="en-GB"/>
          </w:rPr>
          <w:delText xml:space="preserve">Reproductions</w:delText>
        </w:r>
      </w:del>
      <w:del w:id="1230" w:author="THOMAS FRANCART" w:date="2020-07-23T10:50:00Z">
        <w:r>
          <w:tab/>
        </w:r>
      </w:del>
      <w:del w:id="1231" w:author="THOMAS FRANCART" w:date="2020-07-23T10:50:00Z">
        <w:r>
          <w:fldChar w:fldCharType="begin"/>
        </w:r>
      </w:del>
      <w:del w:id="1232" w:author="THOMAS FRANCART" w:date="2020-07-23T10:50:00Z">
        <w:r>
          <w:delInstrText xml:space="preserve"> PAGEREF _Toc487186697 \h </w:delInstrText>
        </w:r>
      </w:del>
      <w:del w:id="1233" w:author="THOMAS FRANCART" w:date="2020-07-23T10:50:00Z">
        <w:r>
          <w:fldChar w:fldCharType="separate"/>
        </w:r>
      </w:del>
      <w:del w:id="1234" w:author="THOMAS FRANCART" w:date="2020-07-23T10:50:00Z">
        <w:r>
          <w:delText xml:space="preserve">46</w:delText>
        </w:r>
      </w:del>
      <w:del w:id="1235" w:author="THOMAS FRANCART" w:date="2020-07-23T10:50:00Z">
        <w:r>
          <w:fldChar w:fldCharType="end"/>
        </w:r>
      </w:del>
      <w:del w:id="1236" w:author="THOMAS FRANCART" w:date="2020-07-23T10:50:00Z">
        <w:r>
          <w:fldChar w:fldCharType="end"/>
        </w:r>
      </w:del>
      <w:del w:id="1237" w:author="THOMAS FRANCART" w:date="2020-07-23T10:50:00Z">
        <w:r>
          <w:rPr>
            <w:rFonts w:asciiTheme="minorHAnsi" w:hAnsiTheme="minorHAnsi"/>
            <w:lang w:val="fr-FR" w:eastAsia="fr-FR"/>
          </w:rPr>
        </w:r>
      </w:del>
      <w:del w:id="1238" w:author="THOMAS FRANCART" w:date="2020-07-23T10:50:00Z">
        <w:r>
          <w:rPr>
            <w:rFonts w:asciiTheme="minorHAnsi" w:hAnsiTheme="minorHAnsi"/>
            <w:lang w:val="fr-FR" w:eastAsia="fr-FR"/>
          </w:rPr>
        </w:r>
      </w:del>
    </w:p>
    <w:p>
      <w:pPr>
        <w:pStyle w:val="1099"/>
        <w:pBdr/>
        <w:tabs>
          <w:tab w:val="right" w:leader="dot" w:pos="9017"/>
        </w:tabs>
        <w:spacing/>
        <w:ind/>
        <w:rPr>
          <w:del w:id="1239" w:author="THOMAS FRANCART" w:date="2020-07-23T10:50:00Z"/>
          <w:rFonts w:asciiTheme="minorHAnsi" w:hAnsiTheme="minorHAnsi"/>
          <w:lang w:val="fr-FR" w:eastAsia="fr-FR"/>
        </w:rPr>
      </w:pPr>
      <w:del w:id="1240" w:author="THOMAS FRANCART" w:date="2020-07-23T10:50:00Z">
        <w:r>
          <w:fldChar w:fldCharType="begin"/>
        </w:r>
      </w:del>
      <w:del w:id="1241" w:author="THOMAS FRANCART" w:date="2020-07-23T10:50:00Z">
        <w:r>
          <w:delInstrText xml:space="preserve"> HYPERLINK \l "_Toc487186698" </w:delInstrText>
        </w:r>
      </w:del>
      <w:del w:id="1242" w:author="THOMAS FRANCART" w:date="2020-07-23T10:50:00Z">
        <w:r>
          <w:fldChar w:fldCharType="separate"/>
        </w:r>
      </w:del>
      <w:ins w:id="1243" w:author="THOMAS FRANCART" w:date="2020-07-23T10:50:00Z">
        <w:r>
          <w:rPr>
            <w:b/>
            <w:bCs/>
            <w:lang w:val="fr-FR"/>
          </w:rPr>
          <w:t xml:space="preserve">Erreur ! Référence de lien hypertexte non valide.</w:t>
        </w:r>
      </w:ins>
      <w:del w:id="1244" w:author="THOMAS FRANCART" w:date="2020-07-23T10:50:00Z">
        <w:r>
          <w:rPr>
            <w:rStyle w:val="1090"/>
            <w:lang w:val="en-GB"/>
          </w:rPr>
          <w:delText xml:space="preserve">Identifiers</w:delText>
        </w:r>
      </w:del>
      <w:del w:id="1245" w:author="THOMAS FRANCART" w:date="2020-07-23T10:50:00Z">
        <w:r>
          <w:tab/>
        </w:r>
      </w:del>
      <w:del w:id="1246" w:author="THOMAS FRANCART" w:date="2020-07-23T10:50:00Z">
        <w:r>
          <w:fldChar w:fldCharType="begin"/>
        </w:r>
      </w:del>
      <w:del w:id="1247" w:author="THOMAS FRANCART" w:date="2020-07-23T10:50:00Z">
        <w:r>
          <w:delInstrText xml:space="preserve"> PAGEREF _Toc487186698 \h </w:delInstrText>
        </w:r>
      </w:del>
      <w:del w:id="1248" w:author="THOMAS FRANCART" w:date="2020-07-23T10:50:00Z">
        <w:r>
          <w:fldChar w:fldCharType="separate"/>
        </w:r>
      </w:del>
      <w:del w:id="1249" w:author="THOMAS FRANCART" w:date="2020-07-23T10:50:00Z">
        <w:r>
          <w:delText xml:space="preserve">47</w:delText>
        </w:r>
      </w:del>
      <w:del w:id="1250" w:author="THOMAS FRANCART" w:date="2020-07-23T10:50:00Z">
        <w:r>
          <w:fldChar w:fldCharType="end"/>
        </w:r>
      </w:del>
      <w:del w:id="1251" w:author="THOMAS FRANCART" w:date="2020-07-23T10:50:00Z">
        <w:r>
          <w:fldChar w:fldCharType="end"/>
        </w:r>
      </w:del>
      <w:del w:id="1252" w:author="THOMAS FRANCART" w:date="2020-07-23T10:50:00Z">
        <w:r>
          <w:rPr>
            <w:rFonts w:asciiTheme="minorHAnsi" w:hAnsiTheme="minorHAnsi"/>
            <w:lang w:val="fr-FR" w:eastAsia="fr-FR"/>
          </w:rPr>
        </w:r>
      </w:del>
      <w:del w:id="1253" w:author="THOMAS FRANCART" w:date="2020-07-23T10:50:00Z">
        <w:r>
          <w:rPr>
            <w:rFonts w:asciiTheme="minorHAnsi" w:hAnsiTheme="minorHAnsi"/>
            <w:lang w:val="fr-FR" w:eastAsia="fr-FR"/>
          </w:rPr>
        </w:r>
      </w:del>
    </w:p>
    <w:p>
      <w:pPr>
        <w:pStyle w:val="1099"/>
        <w:pBdr/>
        <w:tabs>
          <w:tab w:val="right" w:leader="dot" w:pos="9017"/>
        </w:tabs>
        <w:spacing/>
        <w:ind/>
        <w:rPr>
          <w:del w:id="1254" w:author="THOMAS FRANCART" w:date="2020-07-23T10:50:00Z"/>
          <w:rFonts w:asciiTheme="minorHAnsi" w:hAnsiTheme="minorHAnsi"/>
          <w:lang w:val="fr-FR" w:eastAsia="fr-FR"/>
        </w:rPr>
      </w:pPr>
      <w:del w:id="1255" w:author="THOMAS FRANCART" w:date="2020-07-23T10:50:00Z">
        <w:r>
          <w:fldChar w:fldCharType="begin"/>
        </w:r>
      </w:del>
      <w:del w:id="1256" w:author="THOMAS FRANCART" w:date="2020-07-23T10:50:00Z">
        <w:r>
          <w:delInstrText xml:space="preserve"> HYPERLINK \l "_Toc487186699" </w:delInstrText>
        </w:r>
      </w:del>
      <w:del w:id="1257" w:author="THOMAS FRANCART" w:date="2020-07-23T10:50:00Z">
        <w:r>
          <w:fldChar w:fldCharType="separate"/>
        </w:r>
      </w:del>
      <w:ins w:id="1258" w:author="THOMAS FRANCART" w:date="2020-07-23T10:50:00Z">
        <w:r>
          <w:rPr>
            <w:b/>
            <w:bCs/>
            <w:lang w:val="fr-FR"/>
          </w:rPr>
          <w:t xml:space="preserve">Erreur ! Référence de lien hypertexte non valide.</w:t>
        </w:r>
      </w:ins>
      <w:del w:id="1259" w:author="THOMAS FRANCART" w:date="2020-07-23T10:50:00Z">
        <w:r>
          <w:rPr>
            <w:rStyle w:val="1090"/>
            <w:lang w:val="en-GB"/>
          </w:rPr>
          <w:delText xml:space="preserve">Titles</w:delText>
        </w:r>
      </w:del>
      <w:del w:id="1260" w:author="THOMAS FRANCART" w:date="2020-07-23T10:50:00Z">
        <w:r>
          <w:tab/>
        </w:r>
      </w:del>
      <w:del w:id="1261" w:author="THOMAS FRANCART" w:date="2020-07-23T10:50:00Z">
        <w:r>
          <w:fldChar w:fldCharType="begin"/>
        </w:r>
      </w:del>
      <w:del w:id="1262" w:author="THOMAS FRANCART" w:date="2020-07-23T10:50:00Z">
        <w:r>
          <w:delInstrText xml:space="preserve"> PAGEREF _Toc487186699 \h </w:delInstrText>
        </w:r>
      </w:del>
      <w:del w:id="1263" w:author="THOMAS FRANCART" w:date="2020-07-23T10:50:00Z">
        <w:r>
          <w:fldChar w:fldCharType="separate"/>
        </w:r>
      </w:del>
      <w:del w:id="1264" w:author="THOMAS FRANCART" w:date="2020-07-23T10:50:00Z">
        <w:r>
          <w:delText xml:space="preserve">48</w:delText>
        </w:r>
      </w:del>
      <w:del w:id="1265" w:author="THOMAS FRANCART" w:date="2020-07-23T10:50:00Z">
        <w:r>
          <w:fldChar w:fldCharType="end"/>
        </w:r>
      </w:del>
      <w:del w:id="1266" w:author="THOMAS FRANCART" w:date="2020-07-23T10:50:00Z">
        <w:r>
          <w:fldChar w:fldCharType="end"/>
        </w:r>
      </w:del>
      <w:del w:id="1267" w:author="THOMAS FRANCART" w:date="2020-07-23T10:50:00Z">
        <w:r>
          <w:rPr>
            <w:rFonts w:asciiTheme="minorHAnsi" w:hAnsiTheme="minorHAnsi"/>
            <w:lang w:val="fr-FR" w:eastAsia="fr-FR"/>
          </w:rPr>
        </w:r>
      </w:del>
      <w:del w:id="1268" w:author="THOMAS FRANCART" w:date="2020-07-23T10:50:00Z">
        <w:r>
          <w:rPr>
            <w:rFonts w:asciiTheme="minorHAnsi" w:hAnsiTheme="minorHAnsi"/>
            <w:lang w:val="fr-FR" w:eastAsia="fr-FR"/>
          </w:rPr>
        </w:r>
      </w:del>
    </w:p>
    <w:p>
      <w:pPr>
        <w:pStyle w:val="1099"/>
        <w:pBdr/>
        <w:tabs>
          <w:tab w:val="right" w:leader="dot" w:pos="9017"/>
        </w:tabs>
        <w:spacing/>
        <w:ind/>
        <w:rPr>
          <w:del w:id="1269" w:author="THOMAS FRANCART" w:date="2020-07-23T10:50:00Z"/>
          <w:rFonts w:asciiTheme="minorHAnsi" w:hAnsiTheme="minorHAnsi"/>
          <w:lang w:val="fr-FR" w:eastAsia="fr-FR"/>
        </w:rPr>
      </w:pPr>
      <w:del w:id="1270" w:author="THOMAS FRANCART" w:date="2020-07-23T10:50:00Z">
        <w:r>
          <w:fldChar w:fldCharType="begin"/>
        </w:r>
      </w:del>
      <w:del w:id="1271" w:author="THOMAS FRANCART" w:date="2020-07-23T10:50:00Z">
        <w:r>
          <w:delInstrText xml:space="preserve"> HYPERLINK \l "_Toc487186700" </w:delInstrText>
        </w:r>
      </w:del>
      <w:del w:id="1272" w:author="THOMAS FRANCART" w:date="2020-07-23T10:50:00Z">
        <w:r>
          <w:fldChar w:fldCharType="separate"/>
        </w:r>
      </w:del>
      <w:ins w:id="1273" w:author="THOMAS FRANCART" w:date="2020-07-23T10:50:00Z">
        <w:r>
          <w:rPr>
            <w:b/>
            <w:bCs/>
            <w:lang w:val="fr-FR"/>
          </w:rPr>
          <w:t xml:space="preserve">Erreur ! Référence de lien hypertexte non valide.</w:t>
        </w:r>
      </w:ins>
      <w:del w:id="1274" w:author="THOMAS FRANCART" w:date="2020-07-23T10:50:00Z">
        <w:r>
          <w:rPr>
            <w:rStyle w:val="1090"/>
            <w:lang w:val="en-GB"/>
          </w:rPr>
          <w:delText xml:space="preserve">Organizations (Publishers, Issuing Bodies, ISSN Centres)</w:delText>
        </w:r>
      </w:del>
      <w:del w:id="1275" w:author="THOMAS FRANCART" w:date="2020-07-23T10:50:00Z">
        <w:r>
          <w:tab/>
        </w:r>
      </w:del>
      <w:del w:id="1276" w:author="THOMAS FRANCART" w:date="2020-07-23T10:50:00Z">
        <w:r>
          <w:fldChar w:fldCharType="begin"/>
        </w:r>
      </w:del>
      <w:del w:id="1277" w:author="THOMAS FRANCART" w:date="2020-07-23T10:50:00Z">
        <w:r>
          <w:delInstrText xml:space="preserve"> PAGEREF _Toc487186700 \h </w:delInstrText>
        </w:r>
      </w:del>
      <w:del w:id="1278" w:author="THOMAS FRANCART" w:date="2020-07-23T10:50:00Z">
        <w:r>
          <w:fldChar w:fldCharType="separate"/>
        </w:r>
      </w:del>
      <w:del w:id="1279" w:author="THOMAS FRANCART" w:date="2020-07-23T10:50:00Z">
        <w:r>
          <w:delText xml:space="preserve">49</w:delText>
        </w:r>
      </w:del>
      <w:del w:id="1280" w:author="THOMAS FRANCART" w:date="2020-07-23T10:50:00Z">
        <w:r>
          <w:fldChar w:fldCharType="end"/>
        </w:r>
      </w:del>
      <w:del w:id="1281" w:author="THOMAS FRANCART" w:date="2020-07-23T10:50:00Z">
        <w:r>
          <w:fldChar w:fldCharType="end"/>
        </w:r>
      </w:del>
      <w:del w:id="1282" w:author="THOMAS FRANCART" w:date="2020-07-23T10:50:00Z">
        <w:r>
          <w:rPr>
            <w:rFonts w:asciiTheme="minorHAnsi" w:hAnsiTheme="minorHAnsi"/>
            <w:lang w:val="fr-FR" w:eastAsia="fr-FR"/>
          </w:rPr>
        </w:r>
      </w:del>
      <w:del w:id="1283" w:author="THOMAS FRANCART" w:date="2020-07-23T10:50:00Z">
        <w:r>
          <w:rPr>
            <w:rFonts w:asciiTheme="minorHAnsi" w:hAnsiTheme="minorHAnsi"/>
            <w:lang w:val="fr-FR" w:eastAsia="fr-FR"/>
          </w:rPr>
        </w:r>
      </w:del>
    </w:p>
    <w:p>
      <w:pPr>
        <w:pStyle w:val="1099"/>
        <w:pBdr/>
        <w:tabs>
          <w:tab w:val="right" w:leader="dot" w:pos="9017"/>
        </w:tabs>
        <w:spacing/>
        <w:ind/>
        <w:rPr>
          <w:del w:id="1284" w:author="THOMAS FRANCART" w:date="2020-07-23T10:50:00Z"/>
          <w:rFonts w:asciiTheme="minorHAnsi" w:hAnsiTheme="minorHAnsi"/>
          <w:lang w:val="fr-FR" w:eastAsia="fr-FR"/>
        </w:rPr>
      </w:pPr>
      <w:del w:id="1285" w:author="THOMAS FRANCART" w:date="2020-07-23T10:50:00Z">
        <w:r>
          <w:fldChar w:fldCharType="begin"/>
        </w:r>
      </w:del>
      <w:del w:id="1286" w:author="THOMAS FRANCART" w:date="2020-07-23T10:50:00Z">
        <w:r>
          <w:delInstrText xml:space="preserve"> HYPERLINK \l "_Toc487186701" </w:delInstrText>
        </w:r>
      </w:del>
      <w:del w:id="1287" w:author="THOMAS FRANCART" w:date="2020-07-23T10:50:00Z">
        <w:r>
          <w:fldChar w:fldCharType="separate"/>
        </w:r>
      </w:del>
      <w:ins w:id="1288" w:author="THOMAS FRANCART" w:date="2020-07-23T10:50:00Z">
        <w:r>
          <w:rPr>
            <w:b/>
            <w:bCs/>
            <w:lang w:val="fr-FR"/>
          </w:rPr>
          <w:t xml:space="preserve">Erreur ! Référence de lien hypertexte non valide.</w:t>
        </w:r>
      </w:ins>
      <w:del w:id="1289" w:author="THOMAS FRANCART" w:date="2020-07-23T10:50:00Z">
        <w:r>
          <w:rPr>
            <w:rStyle w:val="1090"/>
            <w:lang w:val="en-GB"/>
          </w:rPr>
          <w:delText xml:space="preserve">Classifications</w:delText>
        </w:r>
      </w:del>
      <w:del w:id="1290" w:author="THOMAS FRANCART" w:date="2020-07-23T10:50:00Z">
        <w:r>
          <w:tab/>
        </w:r>
      </w:del>
      <w:del w:id="1291" w:author="THOMAS FRANCART" w:date="2020-07-23T10:50:00Z">
        <w:r>
          <w:fldChar w:fldCharType="begin"/>
        </w:r>
      </w:del>
      <w:del w:id="1292" w:author="THOMAS FRANCART" w:date="2020-07-23T10:50:00Z">
        <w:r>
          <w:delInstrText xml:space="preserve"> PAGEREF _Toc487186701 \h </w:delInstrText>
        </w:r>
      </w:del>
      <w:del w:id="1293" w:author="THOMAS FRANCART" w:date="2020-07-23T10:50:00Z">
        <w:r>
          <w:fldChar w:fldCharType="separate"/>
        </w:r>
      </w:del>
      <w:del w:id="1294" w:author="THOMAS FRANCART" w:date="2020-07-23T10:50:00Z">
        <w:r>
          <w:delText xml:space="preserve">50</w:delText>
        </w:r>
      </w:del>
      <w:del w:id="1295" w:author="THOMAS FRANCART" w:date="2020-07-23T10:50:00Z">
        <w:r>
          <w:fldChar w:fldCharType="end"/>
        </w:r>
      </w:del>
      <w:del w:id="1296" w:author="THOMAS FRANCART" w:date="2020-07-23T10:50:00Z">
        <w:r>
          <w:fldChar w:fldCharType="end"/>
        </w:r>
      </w:del>
      <w:del w:id="1297" w:author="THOMAS FRANCART" w:date="2020-07-23T10:50:00Z">
        <w:r>
          <w:rPr>
            <w:rFonts w:asciiTheme="minorHAnsi" w:hAnsiTheme="minorHAnsi"/>
            <w:lang w:val="fr-FR" w:eastAsia="fr-FR"/>
          </w:rPr>
        </w:r>
      </w:del>
      <w:del w:id="1298" w:author="THOMAS FRANCART" w:date="2020-07-23T10:50:00Z">
        <w:r>
          <w:rPr>
            <w:rFonts w:asciiTheme="minorHAnsi" w:hAnsiTheme="minorHAnsi"/>
            <w:lang w:val="fr-FR" w:eastAsia="fr-FR"/>
          </w:rPr>
        </w:r>
      </w:del>
    </w:p>
    <w:p>
      <w:pPr>
        <w:pStyle w:val="1099"/>
        <w:pBdr/>
        <w:tabs>
          <w:tab w:val="right" w:leader="dot" w:pos="9017"/>
        </w:tabs>
        <w:spacing/>
        <w:ind/>
        <w:rPr>
          <w:del w:id="1299" w:author="THOMAS FRANCART" w:date="2020-07-23T10:50:00Z"/>
          <w:rFonts w:asciiTheme="minorHAnsi" w:hAnsiTheme="minorHAnsi"/>
          <w:lang w:val="fr-FR" w:eastAsia="fr-FR"/>
        </w:rPr>
      </w:pPr>
      <w:del w:id="1300" w:author="THOMAS FRANCART" w:date="2020-07-23T10:50:00Z">
        <w:r>
          <w:fldChar w:fldCharType="begin"/>
        </w:r>
      </w:del>
      <w:del w:id="1301" w:author="THOMAS FRANCART" w:date="2020-07-23T10:50:00Z">
        <w:r>
          <w:delInstrText xml:space="preserve"> HYPERLINK \l "_Toc487186702" </w:delInstrText>
        </w:r>
      </w:del>
      <w:del w:id="1302" w:author="THOMAS FRANCART" w:date="2020-07-23T10:50:00Z">
        <w:r>
          <w:fldChar w:fldCharType="separate"/>
        </w:r>
      </w:del>
      <w:ins w:id="1303" w:author="THOMAS FRANCART" w:date="2020-07-23T10:50:00Z">
        <w:r>
          <w:rPr>
            <w:b/>
            <w:bCs/>
            <w:lang w:val="fr-FR"/>
          </w:rPr>
          <w:t xml:space="preserve">Erreur ! Référence de lien hypertexte non valide.</w:t>
        </w:r>
      </w:ins>
      <w:del w:id="1304" w:author="THOMAS FRANCART" w:date="2020-07-23T10:50:00Z">
        <w:r>
          <w:rPr>
            <w:rStyle w:val="1090"/>
            <w:lang w:val="en-GB"/>
          </w:rPr>
          <w:delText xml:space="preserve">Notes</w:delText>
        </w:r>
      </w:del>
      <w:del w:id="1305" w:author="THOMAS FRANCART" w:date="2020-07-23T10:50:00Z">
        <w:r>
          <w:tab/>
        </w:r>
      </w:del>
      <w:del w:id="1306" w:author="THOMAS FRANCART" w:date="2020-07-23T10:50:00Z">
        <w:r>
          <w:fldChar w:fldCharType="begin"/>
        </w:r>
      </w:del>
      <w:del w:id="1307" w:author="THOMAS FRANCART" w:date="2020-07-23T10:50:00Z">
        <w:r>
          <w:delInstrText xml:space="preserve"> PAGEREF _Toc487186702 \h </w:delInstrText>
        </w:r>
      </w:del>
      <w:del w:id="1308" w:author="THOMAS FRANCART" w:date="2020-07-23T10:50:00Z">
        <w:r>
          <w:fldChar w:fldCharType="separate"/>
        </w:r>
      </w:del>
      <w:del w:id="1309" w:author="THOMAS FRANCART" w:date="2020-07-23T10:50:00Z">
        <w:r>
          <w:delText xml:space="preserve">51</w:delText>
        </w:r>
      </w:del>
      <w:del w:id="1310" w:author="THOMAS FRANCART" w:date="2020-07-23T10:50:00Z">
        <w:r>
          <w:fldChar w:fldCharType="end"/>
        </w:r>
      </w:del>
      <w:del w:id="1311" w:author="THOMAS FRANCART" w:date="2020-07-23T10:50:00Z">
        <w:r>
          <w:fldChar w:fldCharType="end"/>
        </w:r>
      </w:del>
      <w:del w:id="1312" w:author="THOMAS FRANCART" w:date="2020-07-23T10:50:00Z">
        <w:r>
          <w:rPr>
            <w:rFonts w:asciiTheme="minorHAnsi" w:hAnsiTheme="minorHAnsi"/>
            <w:lang w:val="fr-FR" w:eastAsia="fr-FR"/>
          </w:rPr>
        </w:r>
      </w:del>
      <w:del w:id="1313" w:author="THOMAS FRANCART" w:date="2020-07-23T10:50:00Z">
        <w:r>
          <w:rPr>
            <w:rFonts w:asciiTheme="minorHAnsi" w:hAnsiTheme="minorHAnsi"/>
            <w:lang w:val="fr-FR" w:eastAsia="fr-FR"/>
          </w:rPr>
        </w:r>
      </w:del>
    </w:p>
    <w:p>
      <w:pPr>
        <w:pStyle w:val="1098"/>
        <w:pBdr/>
        <w:tabs>
          <w:tab w:val="right" w:leader="dot" w:pos="9017"/>
        </w:tabs>
        <w:spacing/>
        <w:ind/>
        <w:rPr>
          <w:del w:id="1314" w:author="THOMAS FRANCART" w:date="2020-07-23T10:50:00Z"/>
          <w:rFonts w:asciiTheme="minorHAnsi" w:hAnsiTheme="minorHAnsi"/>
          <w:lang w:val="fr-FR" w:eastAsia="fr-FR"/>
        </w:rPr>
      </w:pPr>
      <w:del w:id="1315" w:author="THOMAS FRANCART" w:date="2020-07-23T10:50:00Z">
        <w:r>
          <w:fldChar w:fldCharType="begin"/>
        </w:r>
      </w:del>
      <w:del w:id="1316" w:author="THOMAS FRANCART" w:date="2020-07-23T10:50:00Z">
        <w:r>
          <w:delInstrText xml:space="preserve"> HYPERLINK \l "_Toc487186703" </w:delInstrText>
        </w:r>
      </w:del>
      <w:del w:id="1317" w:author="THOMAS FRANCART" w:date="2020-07-23T10:50:00Z">
        <w:r>
          <w:fldChar w:fldCharType="separate"/>
        </w:r>
      </w:del>
      <w:ins w:id="1318" w:author="THOMAS FRANCART" w:date="2020-07-23T10:50:00Z">
        <w:r>
          <w:rPr>
            <w:b/>
            <w:bCs/>
            <w:lang w:val="fr-FR"/>
          </w:rPr>
          <w:t xml:space="preserve">Erreur ! Référence de lien hypertexte non valide.</w:t>
        </w:r>
      </w:ins>
      <w:del w:id="1319" w:author="THOMAS FRANCART" w:date="2020-07-23T10:50:00Z">
        <w:r>
          <w:rPr>
            <w:rStyle w:val="1090"/>
            <w:lang w:val="en-GB"/>
          </w:rPr>
          <w:delText xml:space="preserve">ISSN controlled vocabularies</w:delText>
        </w:r>
      </w:del>
      <w:del w:id="1320" w:author="THOMAS FRANCART" w:date="2020-07-23T10:50:00Z">
        <w:r>
          <w:tab/>
        </w:r>
      </w:del>
      <w:del w:id="1321" w:author="THOMAS FRANCART" w:date="2020-07-23T10:50:00Z">
        <w:r>
          <w:fldChar w:fldCharType="begin"/>
        </w:r>
      </w:del>
      <w:del w:id="1322" w:author="THOMAS FRANCART" w:date="2020-07-23T10:50:00Z">
        <w:r>
          <w:delInstrText xml:space="preserve"> PAGEREF _Toc487186703 \h </w:delInstrText>
        </w:r>
      </w:del>
      <w:del w:id="1323" w:author="THOMAS FRANCART" w:date="2020-07-23T10:50:00Z">
        <w:r>
          <w:fldChar w:fldCharType="separate"/>
        </w:r>
      </w:del>
      <w:del w:id="1324" w:author="THOMAS FRANCART" w:date="2020-07-23T10:50:00Z">
        <w:r>
          <w:delText xml:space="preserve">51</w:delText>
        </w:r>
      </w:del>
      <w:del w:id="1325" w:author="THOMAS FRANCART" w:date="2020-07-23T10:50:00Z">
        <w:r>
          <w:fldChar w:fldCharType="end"/>
        </w:r>
      </w:del>
      <w:del w:id="1326" w:author="THOMAS FRANCART" w:date="2020-07-23T10:50:00Z">
        <w:r>
          <w:fldChar w:fldCharType="end"/>
        </w:r>
      </w:del>
      <w:del w:id="1327" w:author="THOMAS FRANCART" w:date="2020-07-23T10:50:00Z">
        <w:r>
          <w:rPr>
            <w:rFonts w:asciiTheme="minorHAnsi" w:hAnsiTheme="minorHAnsi"/>
            <w:lang w:val="fr-FR" w:eastAsia="fr-FR"/>
          </w:rPr>
        </w:r>
      </w:del>
      <w:del w:id="1328" w:author="THOMAS FRANCART" w:date="2020-07-23T10:50:00Z">
        <w:r>
          <w:rPr>
            <w:rFonts w:asciiTheme="minorHAnsi" w:hAnsiTheme="minorHAnsi"/>
            <w:lang w:val="fr-FR" w:eastAsia="fr-FR"/>
          </w:rPr>
        </w:r>
      </w:del>
    </w:p>
    <w:p>
      <w:pPr>
        <w:pStyle w:val="1099"/>
        <w:pBdr/>
        <w:tabs>
          <w:tab w:val="right" w:leader="dot" w:pos="9017"/>
        </w:tabs>
        <w:spacing/>
        <w:ind/>
        <w:rPr>
          <w:del w:id="1329" w:author="THOMAS FRANCART" w:date="2020-07-23T10:50:00Z"/>
          <w:rFonts w:asciiTheme="minorHAnsi" w:hAnsiTheme="minorHAnsi"/>
          <w:lang w:val="fr-FR" w:eastAsia="fr-FR"/>
        </w:rPr>
      </w:pPr>
      <w:del w:id="1330" w:author="THOMAS FRANCART" w:date="2020-07-23T10:50:00Z">
        <w:r>
          <w:fldChar w:fldCharType="begin"/>
        </w:r>
      </w:del>
      <w:del w:id="1331" w:author="THOMAS FRANCART" w:date="2020-07-23T10:50:00Z">
        <w:r>
          <w:delInstrText xml:space="preserve"> HYPERLINK \l "_Toc487186704" </w:delInstrText>
        </w:r>
      </w:del>
      <w:del w:id="1332" w:author="THOMAS FRANCART" w:date="2020-07-23T10:50:00Z">
        <w:r>
          <w:fldChar w:fldCharType="separate"/>
        </w:r>
      </w:del>
      <w:ins w:id="1333" w:author="THOMAS FRANCART" w:date="2020-07-23T10:50:00Z">
        <w:r>
          <w:rPr>
            <w:b/>
            <w:bCs/>
            <w:lang w:val="fr-FR"/>
          </w:rPr>
          <w:t xml:space="preserve">Erreur ! Référence de lien hypertexte non valide.</w:t>
        </w:r>
      </w:ins>
      <w:del w:id="1334" w:author="THOMAS FRANCART" w:date="2020-07-23T10:50:00Z">
        <w:r>
          <w:rPr>
            <w:rStyle w:val="1090"/>
            <w:lang w:val="en-GB"/>
          </w:rPr>
          <w:delText xml:space="preserve">List of record statuses</w:delText>
        </w:r>
      </w:del>
      <w:del w:id="1335" w:author="THOMAS FRANCART" w:date="2020-07-23T10:50:00Z">
        <w:r>
          <w:tab/>
        </w:r>
      </w:del>
      <w:del w:id="1336" w:author="THOMAS FRANCART" w:date="2020-07-23T10:50:00Z">
        <w:r>
          <w:fldChar w:fldCharType="begin"/>
        </w:r>
      </w:del>
      <w:del w:id="1337" w:author="THOMAS FRANCART" w:date="2020-07-23T10:50:00Z">
        <w:r>
          <w:delInstrText xml:space="preserve"> PAGEREF _Toc487186704 \h </w:delInstrText>
        </w:r>
      </w:del>
      <w:del w:id="1338" w:author="THOMAS FRANCART" w:date="2020-07-23T10:50:00Z">
        <w:r>
          <w:fldChar w:fldCharType="separate"/>
        </w:r>
      </w:del>
      <w:del w:id="1339" w:author="THOMAS FRANCART" w:date="2020-07-23T10:50:00Z">
        <w:r>
          <w:delText xml:space="preserve">51</w:delText>
        </w:r>
      </w:del>
      <w:del w:id="1340" w:author="THOMAS FRANCART" w:date="2020-07-23T10:50:00Z">
        <w:r>
          <w:fldChar w:fldCharType="end"/>
        </w:r>
      </w:del>
      <w:del w:id="1341" w:author="THOMAS FRANCART" w:date="2020-07-23T10:50:00Z">
        <w:r>
          <w:fldChar w:fldCharType="end"/>
        </w:r>
      </w:del>
      <w:del w:id="1342" w:author="THOMAS FRANCART" w:date="2020-07-23T10:50:00Z">
        <w:r>
          <w:rPr>
            <w:rFonts w:asciiTheme="minorHAnsi" w:hAnsiTheme="minorHAnsi"/>
            <w:lang w:val="fr-FR" w:eastAsia="fr-FR"/>
          </w:rPr>
        </w:r>
      </w:del>
      <w:del w:id="1343" w:author="THOMAS FRANCART" w:date="2020-07-23T10:50:00Z">
        <w:r>
          <w:rPr>
            <w:rFonts w:asciiTheme="minorHAnsi" w:hAnsiTheme="minorHAnsi"/>
            <w:lang w:val="fr-FR" w:eastAsia="fr-FR"/>
          </w:rPr>
        </w:r>
      </w:del>
    </w:p>
    <w:p>
      <w:pPr>
        <w:pStyle w:val="1099"/>
        <w:pBdr/>
        <w:tabs>
          <w:tab w:val="right" w:leader="dot" w:pos="9017"/>
        </w:tabs>
        <w:spacing/>
        <w:ind/>
        <w:rPr>
          <w:del w:id="1344" w:author="THOMAS FRANCART" w:date="2020-07-23T10:50:00Z"/>
          <w:rFonts w:asciiTheme="minorHAnsi" w:hAnsiTheme="minorHAnsi"/>
          <w:lang w:val="fr-FR" w:eastAsia="fr-FR"/>
        </w:rPr>
      </w:pPr>
      <w:del w:id="1345" w:author="THOMAS FRANCART" w:date="2020-07-23T10:50:00Z">
        <w:r>
          <w:fldChar w:fldCharType="begin"/>
        </w:r>
      </w:del>
      <w:del w:id="1346" w:author="THOMAS FRANCART" w:date="2020-07-23T10:50:00Z">
        <w:r>
          <w:delInstrText xml:space="preserve"> HYPERLINK \l "_Toc487186705" </w:delInstrText>
        </w:r>
      </w:del>
      <w:del w:id="1347" w:author="THOMAS FRANCART" w:date="2020-07-23T10:50:00Z">
        <w:r>
          <w:fldChar w:fldCharType="separate"/>
        </w:r>
      </w:del>
      <w:ins w:id="1348" w:author="THOMAS FRANCART" w:date="2020-07-23T10:50:00Z">
        <w:r>
          <w:rPr>
            <w:b/>
            <w:bCs/>
            <w:lang w:val="fr-FR"/>
          </w:rPr>
          <w:t xml:space="preserve">Erreur ! Référence de lien hypertexte non valide.</w:t>
        </w:r>
      </w:ins>
      <w:del w:id="1349" w:author="THOMAS FRANCART" w:date="2020-07-23T10:50:00Z">
        <w:r>
          <w:rPr>
            <w:rStyle w:val="1090"/>
            <w:lang w:val="en-GB"/>
          </w:rPr>
          <w:delText xml:space="preserve">List of identifier statuses</w:delText>
        </w:r>
      </w:del>
      <w:del w:id="1350" w:author="THOMAS FRANCART" w:date="2020-07-23T10:50:00Z">
        <w:r>
          <w:tab/>
        </w:r>
      </w:del>
      <w:del w:id="1351" w:author="THOMAS FRANCART" w:date="2020-07-23T10:50:00Z">
        <w:r>
          <w:fldChar w:fldCharType="begin"/>
        </w:r>
      </w:del>
      <w:del w:id="1352" w:author="THOMAS FRANCART" w:date="2020-07-23T10:50:00Z">
        <w:r>
          <w:delInstrText xml:space="preserve"> PAGEREF _Toc487186705 \h </w:delInstrText>
        </w:r>
      </w:del>
      <w:del w:id="1353" w:author="THOMAS FRANCART" w:date="2020-07-23T10:50:00Z">
        <w:r>
          <w:fldChar w:fldCharType="separate"/>
        </w:r>
      </w:del>
      <w:del w:id="1354" w:author="THOMAS FRANCART" w:date="2020-07-23T10:50:00Z">
        <w:r>
          <w:delText xml:space="preserve">52</w:delText>
        </w:r>
      </w:del>
      <w:del w:id="1355" w:author="THOMAS FRANCART" w:date="2020-07-23T10:50:00Z">
        <w:r>
          <w:fldChar w:fldCharType="end"/>
        </w:r>
      </w:del>
      <w:del w:id="1356" w:author="THOMAS FRANCART" w:date="2020-07-23T10:50:00Z">
        <w:r>
          <w:fldChar w:fldCharType="end"/>
        </w:r>
      </w:del>
      <w:del w:id="1357" w:author="THOMAS FRANCART" w:date="2020-07-23T10:50:00Z">
        <w:r>
          <w:rPr>
            <w:rFonts w:asciiTheme="minorHAnsi" w:hAnsiTheme="minorHAnsi"/>
            <w:lang w:val="fr-FR" w:eastAsia="fr-FR"/>
          </w:rPr>
        </w:r>
      </w:del>
      <w:del w:id="1358" w:author="THOMAS FRANCART" w:date="2020-07-23T10:50:00Z">
        <w:r>
          <w:rPr>
            <w:rFonts w:asciiTheme="minorHAnsi" w:hAnsiTheme="minorHAnsi"/>
            <w:lang w:val="fr-FR" w:eastAsia="fr-FR"/>
          </w:rPr>
        </w:r>
      </w:del>
    </w:p>
    <w:p>
      <w:pPr>
        <w:pStyle w:val="1099"/>
        <w:pBdr/>
        <w:tabs>
          <w:tab w:val="right" w:leader="dot" w:pos="9017"/>
        </w:tabs>
        <w:spacing/>
        <w:ind/>
        <w:rPr>
          <w:del w:id="1359" w:author="THOMAS FRANCART" w:date="2020-07-23T10:50:00Z"/>
          <w:rFonts w:asciiTheme="minorHAnsi" w:hAnsiTheme="minorHAnsi"/>
          <w:lang w:val="fr-FR" w:eastAsia="fr-FR"/>
        </w:rPr>
      </w:pPr>
      <w:del w:id="1360" w:author="THOMAS FRANCART" w:date="2020-07-23T10:50:00Z">
        <w:r>
          <w:fldChar w:fldCharType="begin"/>
        </w:r>
      </w:del>
      <w:del w:id="1361" w:author="THOMAS FRANCART" w:date="2020-07-23T10:50:00Z">
        <w:r>
          <w:delInstrText xml:space="preserve"> HYPERLINK \l "_Toc487186706" </w:delInstrText>
        </w:r>
      </w:del>
      <w:del w:id="1362" w:author="THOMAS FRANCART" w:date="2020-07-23T10:50:00Z">
        <w:r>
          <w:fldChar w:fldCharType="separate"/>
        </w:r>
      </w:del>
      <w:ins w:id="1363" w:author="THOMAS FRANCART" w:date="2020-07-23T10:50:00Z">
        <w:r>
          <w:rPr>
            <w:b/>
            <w:bCs/>
            <w:lang w:val="fr-FR"/>
          </w:rPr>
          <w:t xml:space="preserve">Erreur ! Référence de lien hypertexte non valide.</w:t>
        </w:r>
      </w:ins>
      <w:del w:id="1364" w:author="THOMAS FRANCART" w:date="2020-07-23T10:50:00Z">
        <w:r>
          <w:rPr>
            <w:rStyle w:val="1090"/>
            <w:lang w:val="en-GB"/>
          </w:rPr>
          <w:delText xml:space="preserve">List of media</w:delText>
        </w:r>
      </w:del>
      <w:del w:id="1365" w:author="THOMAS FRANCART" w:date="2020-07-23T10:50:00Z">
        <w:r>
          <w:tab/>
        </w:r>
      </w:del>
      <w:del w:id="1366" w:author="THOMAS FRANCART" w:date="2020-07-23T10:50:00Z">
        <w:r>
          <w:fldChar w:fldCharType="begin"/>
        </w:r>
      </w:del>
      <w:del w:id="1367" w:author="THOMAS FRANCART" w:date="2020-07-23T10:50:00Z">
        <w:r>
          <w:delInstrText xml:space="preserve"> PAGEREF _Toc487186706 \h </w:delInstrText>
        </w:r>
      </w:del>
      <w:del w:id="1368" w:author="THOMAS FRANCART" w:date="2020-07-23T10:50:00Z">
        <w:r>
          <w:fldChar w:fldCharType="separate"/>
        </w:r>
      </w:del>
      <w:del w:id="1369" w:author="THOMAS FRANCART" w:date="2020-07-23T10:50:00Z">
        <w:r>
          <w:delText xml:space="preserve">52</w:delText>
        </w:r>
      </w:del>
      <w:del w:id="1370" w:author="THOMAS FRANCART" w:date="2020-07-23T10:50:00Z">
        <w:r>
          <w:fldChar w:fldCharType="end"/>
        </w:r>
      </w:del>
      <w:del w:id="1371" w:author="THOMAS FRANCART" w:date="2020-07-23T10:50:00Z">
        <w:r>
          <w:fldChar w:fldCharType="end"/>
        </w:r>
      </w:del>
      <w:del w:id="1372" w:author="THOMAS FRANCART" w:date="2020-07-23T10:50:00Z">
        <w:r>
          <w:rPr>
            <w:rFonts w:asciiTheme="minorHAnsi" w:hAnsiTheme="minorHAnsi"/>
            <w:lang w:val="fr-FR" w:eastAsia="fr-FR"/>
          </w:rPr>
        </w:r>
      </w:del>
      <w:del w:id="1373" w:author="THOMAS FRANCART" w:date="2020-07-23T10:50:00Z">
        <w:r>
          <w:rPr>
            <w:rFonts w:asciiTheme="minorHAnsi" w:hAnsiTheme="minorHAnsi"/>
            <w:lang w:val="fr-FR" w:eastAsia="fr-FR"/>
          </w:rPr>
        </w:r>
      </w:del>
    </w:p>
    <w:p>
      <w:pPr>
        <w:pBdr/>
        <w:spacing/>
        <w:ind/>
        <w:jc w:val="left"/>
        <w:rPr>
          <w:lang w:val="en-GB"/>
        </w:rPr>
      </w:pPr>
      <w:r>
        <w:rPr>
          <w:lang w:val="en-GB"/>
        </w:rPr>
        <w:fldChar w:fldCharType="end"/>
      </w:r>
      <w:r>
        <w:rPr>
          <w:lang w:val="en-GB"/>
        </w:rPr>
        <w:br w:type="page" w:clear="all"/>
      </w:r>
      <w:r>
        <w:rPr>
          <w:lang w:val="en-GB"/>
        </w:rPr>
      </w:r>
      <w:r>
        <w:rPr>
          <w:lang w:val="en-GB"/>
        </w:rPr>
      </w:r>
    </w:p>
    <w:p>
      <w:pPr>
        <w:pStyle w:val="1071"/>
        <w:pBdr/>
        <w:spacing/>
        <w:ind/>
        <w:rPr>
          <w:lang w:val="en-GB"/>
        </w:rPr>
      </w:pPr>
      <w:r/>
      <w:bookmarkStart w:id="317" w:name="_Toc483392530"/>
      <w:r/>
      <w:bookmarkStart w:id="318" w:name="_Toc46393860"/>
      <w:r>
        <w:rPr>
          <w:lang w:val="en-GB"/>
        </w:rPr>
        <w:t xml:space="preserve">Introduction</w:t>
      </w:r>
      <w:bookmarkEnd w:id="317"/>
      <w:r/>
      <w:bookmarkEnd w:id="318"/>
      <w:r>
        <w:rPr>
          <w:lang w:val="en-GB"/>
        </w:rPr>
      </w:r>
      <w:r>
        <w:rPr>
          <w:lang w:val="en-GB"/>
        </w:rPr>
      </w:r>
    </w:p>
    <w:p>
      <w:pPr>
        <w:pStyle w:val="1072"/>
        <w:pBdr/>
        <w:spacing/>
        <w:ind/>
        <w:rPr>
          <w:lang w:val="en-GB"/>
        </w:rPr>
      </w:pPr>
      <w:r/>
      <w:bookmarkStart w:id="319" w:name="_Toc483392531"/>
      <w:r/>
      <w:bookmarkStart w:id="320" w:name="_Toc46393861"/>
      <w:r>
        <w:rPr>
          <w:lang w:val="en-GB"/>
        </w:rPr>
        <w:t xml:space="preserve">Context</w:t>
      </w:r>
      <w:bookmarkEnd w:id="319"/>
      <w:r/>
      <w:bookmarkEnd w:id="320"/>
      <w:r>
        <w:rPr>
          <w:lang w:val="en-GB"/>
        </w:rPr>
      </w:r>
      <w:r>
        <w:rPr>
          <w:lang w:val="en-GB"/>
        </w:rPr>
      </w:r>
    </w:p>
    <w:p>
      <w:pPr>
        <w:pBdr/>
        <w:spacing/>
        <w:ind/>
        <w:rPr>
          <w:lang w:val="en-GB"/>
        </w:rPr>
      </w:pPr>
      <w:r>
        <w:rPr>
          <w:lang w:val="en-GB"/>
        </w:rPr>
        <w:t xml:space="preserve">The ISSN is an identification system intended to reliably identify </w:t>
      </w:r>
      <w:r>
        <w:rPr>
          <w:lang w:val="en-GB"/>
        </w:rPr>
        <w:t xml:space="preserve">serials and </w:t>
      </w:r>
      <w:r>
        <w:rPr>
          <w:lang w:val="en-GB"/>
        </w:rPr>
        <w:t xml:space="preserve">other </w:t>
      </w:r>
      <w:r>
        <w:rPr>
          <w:lang w:val="en-GB"/>
        </w:rPr>
        <w:t xml:space="preserve">ongoing resources worldwide</w:t>
      </w:r>
      <w:r>
        <w:rPr>
          <w:lang w:val="en-GB"/>
        </w:rPr>
        <w:t xml:space="preserve">: it covers therefore not only periodicals, monographic </w:t>
      </w:r>
      <w:r>
        <w:rPr>
          <w:lang w:val="en-GB"/>
        </w:rPr>
        <w:t xml:space="preserve">series</w:t>
      </w:r>
      <w:r>
        <w:rPr>
          <w:lang w:val="en-GB"/>
        </w:rPr>
        <w:t xml:space="preserve"> and newspapers, but also publications such as scholarly databases, websites and blogs. ISSN assignment is ensured by a network </w:t>
      </w:r>
      <w:r>
        <w:rPr>
          <w:lang w:val="en-GB"/>
        </w:rPr>
        <w:t xml:space="preserve">of </w:t>
      </w:r>
      <w:r>
        <w:rPr>
          <w:lang w:val="en-GB"/>
        </w:rPr>
        <w:t xml:space="preserve">ninety</w:t>
      </w:r>
      <w:r>
        <w:rPr>
          <w:lang w:val="en-GB"/>
        </w:rPr>
        <w:t xml:space="preserve"> national centres.</w:t>
      </w:r>
      <w:r>
        <w:rPr>
          <w:lang w:val="en-GB"/>
        </w:rPr>
        <w:t xml:space="preserve"> An intergovernmental organisation, the ISSN International Centre, </w:t>
      </w:r>
      <w:r>
        <w:rPr>
          <w:lang w:val="en-GB"/>
        </w:rPr>
        <w:t xml:space="preserve">is in charge of</w:t>
      </w:r>
      <w:r>
        <w:rPr>
          <w:lang w:val="en-GB"/>
        </w:rPr>
        <w:t xml:space="preserve"> coordinating the network and ingesting ISSN records produced by National Centres. It manages a central database, the ISSN Register, and provides tools and services to access</w:t>
      </w:r>
      <w:r>
        <w:rPr>
          <w:lang w:val="en-GB"/>
        </w:rPr>
        <w:t xml:space="preserve"> </w:t>
      </w:r>
      <w:r>
        <w:rPr>
          <w:lang w:val="en-GB"/>
        </w:rPr>
        <w:t xml:space="preserve">that information.</w:t>
      </w:r>
      <w:r>
        <w:rPr>
          <w:lang w:val="en-GB"/>
        </w:rPr>
      </w:r>
      <w:r>
        <w:rPr>
          <w:lang w:val="en-GB"/>
        </w:rPr>
      </w:r>
    </w:p>
    <w:p>
      <w:pPr>
        <w:pBdr/>
        <w:spacing/>
        <w:ind/>
        <w:rPr>
          <w:lang w:val="en-GB"/>
        </w:rPr>
      </w:pPr>
      <w:r>
        <w:rPr>
          <w:lang w:val="en-GB"/>
        </w:rPr>
        <w:t xml:space="preserve">The need for st</w:t>
      </w:r>
      <w:r>
        <w:rPr>
          <w:lang w:val="en-GB"/>
        </w:rPr>
        <w:t xml:space="preserve">andard, internationally recognized, and persistent identifiers has been recognized for many years – the ISSN system itself was established in 1975. This need has been dramatically increased by the emergence of linked data. Identifiers make it possible to l</w:t>
      </w:r>
      <w:r>
        <w:rPr>
          <w:lang w:val="en-GB"/>
        </w:rPr>
        <w:t xml:space="preserve">ink heterogeneous sets of metadata, which should be easily accessible and not stored in closed silos. The ISSN International Centre has thus developed a new Portal, intended on one hand to freely distribute a subpart of the ISSN Register; and on the other </w:t>
      </w:r>
      <w:r>
        <w:rPr>
          <w:lang w:val="en-GB"/>
        </w:rPr>
        <w:t xml:space="preserve">hand</w:t>
      </w:r>
      <w:r>
        <w:rPr>
          <w:lang w:val="en-GB"/>
        </w:rPr>
        <w:t xml:space="preserve"> to provide linked and enriched information to its customers.</w:t>
      </w:r>
      <w:r>
        <w:rPr>
          <w:lang w:val="en-GB"/>
        </w:rPr>
      </w:r>
      <w:r>
        <w:rPr>
          <w:lang w:val="en-GB"/>
        </w:rPr>
      </w:r>
    </w:p>
    <w:p>
      <w:pPr>
        <w:pBdr/>
        <w:spacing/>
        <w:ind/>
        <w:rPr>
          <w:lang w:val="en-GB"/>
        </w:rPr>
      </w:pPr>
      <w:r>
        <w:rPr>
          <w:lang w:val="en-GB"/>
        </w:rPr>
        <w:t xml:space="preserve">ISSN linked data will be stored and accessible to different kind</w:t>
      </w:r>
      <w:r>
        <w:rPr>
          <w:lang w:val="en-GB"/>
        </w:rPr>
        <w:t xml:space="preserve">s</w:t>
      </w:r>
      <w:r>
        <w:rPr>
          <w:lang w:val="en-GB"/>
        </w:rPr>
        <w:t xml:space="preserve"> of users in different databases and applications:</w:t>
      </w:r>
      <w:r>
        <w:rPr>
          <w:lang w:val="en-GB"/>
        </w:rPr>
      </w:r>
      <w:r>
        <w:rPr>
          <w:lang w:val="en-GB"/>
        </w:rPr>
      </w:r>
    </w:p>
    <w:p>
      <w:pPr>
        <w:pStyle w:val="1091"/>
        <w:numPr>
          <w:ilvl w:val="0"/>
          <w:numId w:val="23"/>
        </w:numPr>
        <w:pBdr/>
        <w:spacing/>
        <w:ind/>
        <w:rPr>
          <w:lang w:val="en-GB"/>
        </w:rPr>
      </w:pPr>
      <w:r>
        <w:rPr>
          <w:lang w:val="en-GB"/>
        </w:rPr>
        <w:t xml:space="preserve">On the one hand, information from the ISSN Register </w:t>
      </w:r>
      <w:r>
        <w:rPr>
          <w:lang w:val="en-GB"/>
        </w:rPr>
        <w:t xml:space="preserve">is</w:t>
      </w:r>
      <w:r>
        <w:rPr>
          <w:lang w:val="en-GB"/>
        </w:rPr>
        <w:t xml:space="preserve"> stored in </w:t>
      </w:r>
      <w:r>
        <w:rPr>
          <w:lang w:val="en-GB"/>
        </w:rPr>
        <w:t xml:space="preserve">a</w:t>
      </w:r>
      <w:r>
        <w:rPr>
          <w:lang w:val="en-GB"/>
        </w:rPr>
        <w:t xml:space="preserve"> RDF </w:t>
      </w:r>
      <w:r>
        <w:rPr>
          <w:lang w:val="en-GB"/>
        </w:rPr>
        <w:t xml:space="preserve">triplestore</w:t>
      </w:r>
      <w:r>
        <w:rPr>
          <w:lang w:val="en-GB"/>
        </w:rPr>
        <w:t xml:space="preserve">, where it </w:t>
      </w:r>
      <w:r>
        <w:rPr>
          <w:lang w:val="en-GB"/>
        </w:rPr>
        <w:t xml:space="preserve">will </w:t>
      </w:r>
      <w:r>
        <w:rPr>
          <w:lang w:val="en-GB"/>
        </w:rPr>
        <w:t xml:space="preserve">be enriched by other sources of information. Access to this </w:t>
      </w:r>
      <w:r>
        <w:rPr>
          <w:lang w:val="en-GB"/>
        </w:rPr>
        <w:t xml:space="preserve">triplestore</w:t>
      </w:r>
      <w:r>
        <w:rPr>
          <w:lang w:val="en-GB"/>
        </w:rPr>
        <w:t xml:space="preserve"> </w:t>
      </w:r>
      <w:r>
        <w:rPr>
          <w:lang w:val="en-GB"/>
        </w:rPr>
        <w:t xml:space="preserve">is</w:t>
      </w:r>
      <w:r>
        <w:rPr>
          <w:lang w:val="en-GB"/>
        </w:rPr>
        <w:t xml:space="preserve"> </w:t>
      </w:r>
      <w:r>
        <w:rPr>
          <w:lang w:val="en-GB"/>
        </w:rPr>
        <w:t xml:space="preserve">provided to ISSN customers and partners through a SPARQL endpoint.</w:t>
      </w:r>
      <w:r>
        <w:rPr>
          <w:lang w:val="en-GB"/>
        </w:rPr>
      </w:r>
      <w:r>
        <w:rPr>
          <w:lang w:val="en-GB"/>
        </w:rPr>
      </w:r>
    </w:p>
    <w:p>
      <w:pPr>
        <w:pStyle w:val="1091"/>
        <w:numPr>
          <w:ilvl w:val="0"/>
          <w:numId w:val="23"/>
        </w:numPr>
        <w:pBdr/>
        <w:spacing/>
        <w:ind/>
        <w:rPr>
          <w:lang w:val="en-GB"/>
        </w:rPr>
      </w:pPr>
      <w:r>
        <w:rPr>
          <w:lang w:val="en-GB"/>
        </w:rPr>
        <w:t xml:space="preserve">On the other hand, information from an ISSN record or a set of ISSN records </w:t>
      </w:r>
      <w:r>
        <w:rPr>
          <w:lang w:val="en-GB"/>
        </w:rPr>
        <w:t xml:space="preserve">is</w:t>
      </w:r>
      <w:r>
        <w:rPr>
          <w:lang w:val="en-GB"/>
        </w:rPr>
        <w:t xml:space="preserve"> </w:t>
      </w:r>
      <w:r>
        <w:rPr>
          <w:lang w:val="en-GB"/>
        </w:rPr>
        <w:t xml:space="preserve">downloadable from the ISSN Portal. ISSN customers and partners </w:t>
      </w:r>
      <w:r>
        <w:rPr>
          <w:lang w:val="en-GB"/>
        </w:rPr>
        <w:t xml:space="preserve">are</w:t>
      </w:r>
      <w:r>
        <w:rPr>
          <w:lang w:val="en-GB"/>
        </w:rPr>
        <w:t xml:space="preserve"> able to</w:t>
      </w:r>
      <w:r>
        <w:rPr>
          <w:lang w:val="en-GB"/>
        </w:rPr>
        <w:t xml:space="preserve"> access to full record information, while “free” (non-registered) users will only access a sub-part of the record, corresponding to the “essential”</w:t>
      </w:r>
      <w:r>
        <w:rPr>
          <w:lang w:val="en-GB"/>
        </w:rPr>
        <w:t xml:space="preserve"> </w:t>
      </w:r>
      <w:r>
        <w:rPr>
          <w:lang w:val="en-GB"/>
        </w:rPr>
        <w:t xml:space="preserve">identification metadata. </w:t>
      </w:r>
      <w:r>
        <w:rPr>
          <w:lang w:val="en-GB"/>
        </w:rPr>
        <w:t xml:space="preserve">In addition</w:t>
      </w:r>
      <w:r>
        <w:rPr>
          <w:lang w:val="en-GB"/>
        </w:rPr>
        <w:t xml:space="preserve">, several APIs are provided to customers </w:t>
      </w:r>
      <w:r>
        <w:rPr>
          <w:lang w:val="en-GB"/>
        </w:rPr>
        <w:t xml:space="preserve">in order to</w:t>
      </w:r>
      <w:r>
        <w:rPr>
          <w:lang w:val="en-GB"/>
        </w:rPr>
        <w:t xml:space="preserve"> automate metadata retrieval.</w:t>
      </w:r>
      <w:r>
        <w:rPr>
          <w:lang w:val="en-GB"/>
        </w:rPr>
      </w:r>
      <w:r>
        <w:rPr>
          <w:lang w:val="en-GB"/>
        </w:rPr>
      </w:r>
    </w:p>
    <w:p>
      <w:pPr>
        <w:pBdr/>
        <w:spacing/>
        <w:ind/>
        <w:rPr>
          <w:lang w:val="en-GB"/>
        </w:rPr>
      </w:pPr>
      <w:r>
        <w:rPr>
          <w:lang w:val="en-GB"/>
        </w:rPr>
        <w:t xml:space="preserve">This document presents how bibliographic information from the ISSN Register is mapped in linked data. To that end, </w:t>
      </w:r>
      <w:r>
        <w:rPr>
          <w:lang w:val="en-GB"/>
        </w:rPr>
        <w:t xml:space="preserve">an ISSN data model and an ISSN application profile have been designed. The data model is intended to be consistent with the overarching models of the bibliographic communities (especially the IFLA-Library Reference Model), while </w:t>
      </w:r>
      <w:r>
        <w:rPr>
          <w:lang w:val="en-GB"/>
        </w:rPr>
        <w:t xml:space="preserve">taking into account</w:t>
      </w:r>
      <w:r>
        <w:rPr>
          <w:lang w:val="en-GB"/>
        </w:rPr>
        <w:t xml:space="preserve"> the specificities of continuing </w:t>
      </w:r>
      <w:r>
        <w:rPr>
          <w:lang w:val="en-GB"/>
        </w:rPr>
        <w:t xml:space="preserve">resources – especially their dynamic and event-oriented nature. The ISSN application profile implementing this data model is based on popular and simple ontologies (mainly Schema.org and Dublin Core) for the most common metadata and on more specific ones (</w:t>
      </w:r>
      <w:r>
        <w:rPr>
          <w:lang w:val="en-GB"/>
        </w:rPr>
        <w:t xml:space="preserve">Bibframe</w:t>
      </w:r>
      <w:r>
        <w:rPr>
          <w:lang w:val="en-GB"/>
        </w:rPr>
        <w:t xml:space="preserve">, Marc21rdf.info) when it comes to detailed bibliographic information.</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This </w:t>
      </w:r>
      <w:r>
        <w:rPr>
          <w:lang w:val="en-GB"/>
        </w:rPr>
        <w:t xml:space="preserve">application profile</w:t>
      </w:r>
      <w:r>
        <w:rPr>
          <w:lang w:val="en-GB"/>
        </w:rPr>
        <w:t xml:space="preserve"> provides a support for the release of all ISSN Register information, including data provenance, as well as for the distribution of “essential” information as linked open data. </w:t>
      </w:r>
      <w:r>
        <w:rPr>
          <w:lang w:val="en-GB"/>
        </w:rPr>
        <w:t xml:space="preserve">It </w:t>
      </w:r>
      <w:r>
        <w:rPr>
          <w:lang w:val="en-GB"/>
        </w:rPr>
        <w:t xml:space="preserve">is also</w:t>
      </w:r>
      <w:r>
        <w:rPr>
          <w:lang w:val="en-GB"/>
        </w:rPr>
        <w:t xml:space="preserve"> intended to be flexible and extensible enough to be enriched by new </w:t>
      </w:r>
      <w:r>
        <w:rPr>
          <w:lang w:val="en-GB"/>
        </w:rPr>
        <w:t xml:space="preserve">kind</w:t>
      </w:r>
      <w:r>
        <w:rPr>
          <w:lang w:val="en-GB"/>
        </w:rPr>
        <w:t xml:space="preserve">s</w:t>
      </w:r>
      <w:r>
        <w:rPr>
          <w:lang w:val="en-GB"/>
        </w:rPr>
        <w:t xml:space="preserve"> of information (e.g. extended classification, geo-localisation…) as a support for new services.</w:t>
      </w:r>
      <w:r>
        <w:rPr>
          <w:lang w:val="en-GB"/>
        </w:rPr>
      </w:r>
      <w:r>
        <w:rPr>
          <w:lang w:val="en-GB"/>
        </w:rPr>
      </w:r>
    </w:p>
    <w:p>
      <w:pPr>
        <w:pBdr/>
        <w:spacing/>
        <w:ind/>
        <w:rPr>
          <w:lang w:val="en-GB"/>
        </w:rPr>
      </w:pPr>
      <w:r>
        <w:rPr>
          <w:lang w:val="en-GB"/>
        </w:rPr>
      </w:r>
      <w:r>
        <w:rPr>
          <w:lang w:val="en-GB"/>
        </w:rPr>
      </w:r>
      <w:r>
        <w:rPr>
          <w:lang w:val="en-GB"/>
        </w:rPr>
      </w:r>
    </w:p>
    <w:p>
      <w:pPr>
        <w:pStyle w:val="1072"/>
        <w:pBdr/>
        <w:spacing/>
        <w:ind/>
        <w:rPr>
          <w:lang w:val="en-GB"/>
        </w:rPr>
      </w:pPr>
      <w:r/>
      <w:bookmarkStart w:id="321" w:name="_Toc483392532"/>
      <w:r/>
      <w:bookmarkStart w:id="322" w:name="_Toc46393862"/>
      <w:r>
        <w:rPr>
          <w:lang w:val="en-GB"/>
        </w:rPr>
        <w:t xml:space="preserve">Prefixes used in this document</w:t>
      </w:r>
      <w:bookmarkEnd w:id="321"/>
      <w:r/>
      <w:bookmarkEnd w:id="322"/>
      <w:r>
        <w:rPr>
          <w:lang w:val="en-GB"/>
        </w:rPr>
      </w:r>
      <w:r>
        <w:rPr>
          <w:lang w:val="en-GB"/>
        </w:rPr>
      </w:r>
    </w:p>
    <w:p>
      <w:pPr>
        <w:pBdr/>
        <w:spacing/>
        <w:ind/>
        <w:rPr>
          <w:lang w:val="en-GB"/>
        </w:rPr>
      </w:pPr>
      <w:r>
        <w:rPr>
          <w:lang w:val="en-GB"/>
        </w:rPr>
        <w:t xml:space="preserve">This document uses the namespace pre</w:t>
      </w:r>
      <w:r>
        <w:rPr>
          <w:lang w:val="en-GB"/>
        </w:rPr>
        <w:t xml:space="preserve">fixes listed in the table below</w:t>
      </w:r>
      <w:r>
        <w:rPr>
          <w:lang w:val="en-GB"/>
        </w:rPr>
        <w:t xml:space="preserve">:</w:t>
      </w:r>
      <w:r>
        <w:rPr>
          <w:lang w:val="en-GB"/>
        </w:rPr>
      </w:r>
      <w:r>
        <w:rPr>
          <w:lang w:val="en-GB"/>
        </w:rPr>
      </w:r>
    </w:p>
    <w:p>
      <w:pPr>
        <w:pBdr/>
        <w:spacing/>
        <w:ind/>
        <w:rPr>
          <w:lang w:val="en-GB"/>
        </w:rPr>
      </w:pPr>
      <w:r>
        <w:rPr>
          <w:lang w:val="en-GB"/>
        </w:rPr>
      </w:r>
      <w:r>
        <w:rPr>
          <w:lang w:val="en-GB"/>
        </w:rPr>
      </w:r>
      <w:r>
        <w:rPr>
          <w:lang w:val="en-GB"/>
        </w:rPr>
      </w:r>
    </w:p>
    <w:tbl>
      <w:tblPr>
        <w:tblW w:w="6280" w:type="dxa"/>
        <w:tblInd w:w="93" w:type="dxa"/>
        <w:tblBorders/>
        <w:tblLook w:val="04A0" w:firstRow="1" w:lastRow="0" w:firstColumn="1" w:lastColumn="0" w:noHBand="0" w:noVBand="1"/>
        <w:tblPrChange w:id="1374" w:author="thomas" w:date="2024-06-04T09:35:07Z" oouserid="thomas">
          <w:tblPr>
            <w:tblW w:w="6280" w:type="dxa"/>
            <w:tblInd w:w="93" w:type="dxa"/>
            <w:tblBorders/>
          </w:tblPr>
        </w:tblPrChange>
      </w:tblPr>
      <w:tblGrid>
        <w:gridCol w:w="1480"/>
        <w:gridCol w:w="480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Prefix</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r>
      <w:tr>
        <w:trPr>
          <w:trHeight w:val="377"/>
          <w:trPrChange w:id="1375" w:author="thomas" w:date="2024-06-04T09:35:07Z" oouserid="thomas">
            <w:trPr>
              <w:trHeight w:val="300"/>
            </w:trPr>
          </w:trPrChange>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376" w:author="thomas" w:date="2024-06-04T09:20:51Z" oouserid="thomas"/>
              </w:rPr>
              <w:pPrChange w:author="thomas" w:date="2024-06-04T09:35:57Z" w:id="1377" oouserid="thomas">
                <w:pPr>
                  <w:pBdr/>
                  <w:spacing/>
                  <w:ind/>
                </w:pPr>
              </w:pPrChange>
            </w:pPr>
            <w:ins w:id="1378" w:author="thomas" w:date="2024-06-04T09:20:51Z" oouserid="thomas">
              <w:r>
                <w:rPr>
                  <w:rFonts w:ascii="Calibri" w:hAnsi="Calibri" w:eastAsia="Calibri" w:cs="Calibri"/>
                  <w:b w:val="0"/>
                  <w:i w:val="0"/>
                  <w:strike w:val="0"/>
                  <w:color w:val="000000"/>
                  <w:sz w:val="22"/>
                  <w:u w:val="none"/>
                  <w:vertAlign w:val="baseline"/>
                </w:rPr>
                <w:t xml:space="preserve">bf</w:t>
              </w:r>
            </w:ins>
            <w:ins w:id="1379"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tabs>
                <w:tab w:val="right" w:leader="none" w:pos="4584"/>
              </w:tabs>
              <w:spacing w:after="0" w:afterAutospacing="0"/>
              <w:ind/>
              <w:rPr>
                <w:ins w:id="1380" w:author="thomas" w:date="2024-06-04T09:20:51Z" oouserid="thomas"/>
              </w:rPr>
              <w:pPrChange w:author="thomas" w:date="2024-06-04T09:35:57Z" w:id="1381" oouserid="thomas">
                <w:pPr>
                  <w:pBdr/>
                  <w:spacing/>
                  <w:ind/>
                </w:pPr>
              </w:pPrChange>
            </w:pPr>
            <w:ins w:id="1382" w:author="thomas" w:date="2024-06-04T09:35:10Z" oouserid="thomas">
              <w:r>
                <w:rPr>
                  <w:rFonts w:ascii="Calibri" w:hAnsi="Calibri" w:eastAsia="Calibri" w:cs="Calibri"/>
                  <w:b w:val="0"/>
                  <w:i w:val="0"/>
                  <w:strike w:val="0"/>
                  <w:color w:val="000000"/>
                  <w:sz w:val="22"/>
                  <w:u w:val="none"/>
                  <w:vertAlign w:val="baseline"/>
                </w:rPr>
              </w:r>
            </w:ins>
            <w:hyperlink r:id="rId11" w:tooltip="http://id.loc.gov/ontologies/bibframe/" w:history="1">
              <w:ins w:id="1383" w:author="thomas" w:date="2024-06-04T09:35:10Z" oouserid="thomas">
                <w:r>
                  <w:rPr>
                    <w:rStyle w:val="1090"/>
                    <w:rFonts w:ascii="Calibri" w:hAnsi="Calibri" w:eastAsia="Calibri" w:cs="Calibri"/>
                    <w:b w:val="0"/>
                    <w:i w:val="0"/>
                    <w:strike w:val="0"/>
                    <w:sz w:val="22"/>
                  </w:rPr>
                  <w:t xml:space="preserve">http://id.loc.gov/ontologies/bibframe/</w:t>
                </w:r>
              </w:ins>
              <w:ins w:id="1384" w:author="thomas" w:date="2024-06-04T09:20:51Z" oouserid="thomas">
                <w:r>
                  <w:rPr>
                    <w:rStyle w:val="1090"/>
                  </w:rPr>
                </w:r>
              </w:ins>
              <w:ins w:id="1385" w:author="thomas" w:date="2024-06-04T09:35:10Z" oouserid="thomas">
                <w:r>
                  <w:rPr>
                    <w:rStyle w:val="1090"/>
                  </w:rPr>
                </w:r>
              </w:ins>
            </w:hyperlink>
            <w:ins w:id="1386" w:author="thomas" w:date="2024-06-04T09:35:10Z" oouserid="thomas">
              <w:r>
                <w:tab/>
              </w:r>
            </w:ins>
            <w:ins w:id="1387" w:author="thomas" w:date="2024-06-04T09:20:51Z" oouserid="thomas">
              <w:r/>
            </w:ins>
          </w:p>
        </w:tc>
      </w:tr>
      <w:tr>
        <w:trPr>
          <w:trHeight w:val="300"/>
          <w:ins w:id="1388" w:author="thomas" w:date="2024-06-04T09:35:02Z" oouserid="thomas"/>
        </w:trPr>
        <w:tc>
          <w:tcPr>
            <w:shd w:val="clear" w:color="ffffff" w:fill="ffffff"/>
            <w:tcBorders>
              <w:top w:val="none" w:color="000000" w:sz="4" w:space="0"/>
              <w:left w:val="none" w:color="000000" w:sz="4" w:space="0"/>
              <w:bottom w:val="none" w:color="000000" w:sz="4" w:space="0"/>
              <w:right w:val="none" w:color="000000" w:sz="4" w:space="0"/>
            </w:tcBorders>
            <w:tcW w:w="1480" w:type="dxa"/>
            <w:vAlign w:val="bottom"/>
            <w:vMerge w:val="restart"/>
            <w:textDirection w:val="lrTb"/>
            <w:noWrap/>
          </w:tcPr>
          <w:p>
            <w:pPr>
              <w:pBdr/>
              <w:spacing w:after="0" w:afterAutospacing="0"/>
              <w:ind/>
              <w:rPr>
                <w:ins w:id="1389" w:author="thomas" w:date="2024-06-04T09:35:03Z" oouserid="thomas"/>
              </w:rPr>
              <w:pPrChange w:author="thomas" w:date="2024-06-04T09:35:57Z" w:id="1390" oouserid="thomas">
                <w:pPr>
                  <w:pBdr/>
                  <w:spacing/>
                  <w:ind/>
                </w:pPr>
              </w:pPrChange>
            </w:pPr>
            <w:ins w:id="1391" w:author="thomas" w:date="2024-06-04T09:35:03Z" oouserid="thomas">
              <w:r>
                <w:rPr>
                  <w:rFonts w:ascii="Calibri" w:hAnsi="Calibri" w:eastAsia="Calibri" w:cs="Calibri"/>
                  <w:b w:val="0"/>
                  <w:i w:val="0"/>
                  <w:strike w:val="0"/>
                  <w:color w:val="000000"/>
                  <w:sz w:val="22"/>
                  <w:u w:val="none"/>
                  <w:vertAlign w:val="baseline"/>
                </w:rPr>
                <w:t xml:space="preserve">bflc</w:t>
              </w:r>
            </w:ins>
            <w:ins w:id="1392" w:author="thomas" w:date="2024-06-04T09:35:03Z" oouserid="thomas">
              <w:r/>
            </w:ins>
          </w:p>
        </w:tc>
        <w:tc>
          <w:tcPr>
            <w:shd w:val="clear" w:color="ffffff" w:fill="ffffff"/>
            <w:tcBorders>
              <w:top w:val="none" w:color="000000" w:sz="4" w:space="0"/>
              <w:left w:val="none" w:color="000000" w:sz="4" w:space="0"/>
              <w:bottom w:val="none" w:color="000000" w:sz="4" w:space="0"/>
              <w:right w:val="none" w:color="000000" w:sz="4" w:space="0"/>
            </w:tcBorders>
            <w:tcW w:w="4800" w:type="dxa"/>
            <w:vAlign w:val="bottom"/>
            <w:vMerge w:val="restart"/>
            <w:textDirection w:val="lrTb"/>
            <w:noWrap/>
          </w:tcPr>
          <w:p>
            <w:pPr>
              <w:pBdr/>
              <w:spacing w:after="0" w:afterAutospacing="0"/>
              <w:ind/>
              <w:rPr>
                <w:ins w:id="1393" w:author="thomas" w:date="2024-06-04T09:35:03Z" oouserid="thomas"/>
              </w:rPr>
              <w:pPrChange w:author="thomas" w:date="2024-06-04T09:35:57Z" w:id="1394" oouserid="thomas">
                <w:pPr>
                  <w:pBdr/>
                  <w:spacing/>
                  <w:ind/>
                </w:pPr>
              </w:pPrChange>
            </w:pPr>
            <w:ins w:id="1395" w:author="thomas" w:date="2024-06-04T09:35:03Z" oouserid="thomas">
              <w:r>
                <w:rPr>
                  <w:rFonts w:ascii="Calibri" w:hAnsi="Calibri" w:eastAsia="Calibri" w:cs="Calibri"/>
                  <w:b w:val="0"/>
                  <w:i w:val="0"/>
                  <w:strike w:val="0"/>
                  <w:color w:val="000000"/>
                  <w:sz w:val="22"/>
                  <w:u w:val="none"/>
                  <w:vertAlign w:val="baseline"/>
                </w:rPr>
                <w:t xml:space="preserve">http://id.loc.gov/ontologies/bflc/</w:t>
              </w:r>
            </w:ins>
            <w:ins w:id="1396" w:author="thomas" w:date="2024-06-04T09:35:03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397" w:author="thomas" w:date="2024-06-04T09:20:51Z" oouserid="thomas"/>
              </w:rPr>
              <w:pPrChange w:author="thomas" w:date="2024-06-04T09:35:57Z" w:id="1398" oouserid="thomas">
                <w:pPr>
                  <w:pBdr/>
                  <w:spacing/>
                  <w:ind/>
                </w:pPr>
              </w:pPrChange>
            </w:pPr>
            <w:ins w:id="1399" w:author="thomas" w:date="2024-06-04T09:20:51Z" oouserid="thomas">
              <w:r>
                <w:rPr>
                  <w:rFonts w:ascii="Calibri" w:hAnsi="Calibri" w:eastAsia="Calibri" w:cs="Calibri"/>
                  <w:b w:val="0"/>
                  <w:i w:val="0"/>
                  <w:strike w:val="0"/>
                  <w:color w:val="000000"/>
                  <w:sz w:val="22"/>
                  <w:u w:val="none"/>
                  <w:vertAlign w:val="baseline"/>
                </w:rPr>
                <w:t xml:space="preserve">bfmarc</w:t>
              </w:r>
            </w:ins>
            <w:ins w:id="1400"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01" w:author="thomas" w:date="2024-06-04T09:20:51Z" oouserid="thomas"/>
              </w:rPr>
              <w:pPrChange w:author="thomas" w:date="2024-06-04T09:35:57Z" w:id="1402" oouserid="thomas">
                <w:pPr>
                  <w:pBdr/>
                  <w:spacing/>
                  <w:ind/>
                </w:pPr>
              </w:pPrChange>
            </w:pPr>
            <w:ins w:id="1403" w:author="thomas" w:date="2024-06-04T09:20:51Z" oouserid="thomas">
              <w:r>
                <w:rPr>
                  <w:rFonts w:ascii="Calibri" w:hAnsi="Calibri" w:eastAsia="Calibri" w:cs="Calibri"/>
                  <w:b w:val="0"/>
                  <w:i w:val="0"/>
                  <w:strike w:val="0"/>
                  <w:color w:val="000000"/>
                  <w:sz w:val="22"/>
                  <w:u w:val="none"/>
                  <w:vertAlign w:val="baseline"/>
                </w:rPr>
                <w:t xml:space="preserve">http://bibfra.me/vocab/marc/</w:t>
              </w:r>
            </w:ins>
            <w:ins w:id="1404"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05" w:author="thomas" w:date="2024-06-04T09:20:51Z" oouserid="thomas"/>
              </w:rPr>
              <w:pPrChange w:author="thomas" w:date="2024-06-04T09:35:57Z" w:id="1406" oouserid="thomas">
                <w:pPr>
                  <w:pBdr/>
                  <w:spacing/>
                  <w:ind/>
                </w:pPr>
              </w:pPrChange>
            </w:pPr>
            <w:ins w:id="1407" w:author="thomas" w:date="2024-06-04T09:20:51Z" oouserid="thomas">
              <w:r>
                <w:rPr>
                  <w:rFonts w:ascii="Calibri" w:hAnsi="Calibri" w:eastAsia="Calibri" w:cs="Calibri"/>
                  <w:b w:val="0"/>
                  <w:i w:val="0"/>
                  <w:strike w:val="0"/>
                  <w:color w:val="000000"/>
                  <w:sz w:val="22"/>
                  <w:u w:val="none"/>
                  <w:vertAlign w:val="baseline"/>
                </w:rPr>
                <w:t xml:space="preserve">bfrel</w:t>
              </w:r>
            </w:ins>
            <w:ins w:id="1408"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09" w:author="thomas" w:date="2024-06-04T09:20:51Z" oouserid="thomas"/>
              </w:rPr>
              <w:pPrChange w:author="thomas" w:date="2024-06-04T09:35:57Z" w:id="1410" oouserid="thomas">
                <w:pPr>
                  <w:pBdr/>
                  <w:spacing/>
                  <w:ind/>
                </w:pPr>
              </w:pPrChange>
            </w:pPr>
            <w:ins w:id="1411" w:author="thomas" w:date="2024-06-04T09:20:51Z" oouserid="thomas">
              <w:r>
                <w:rPr>
                  <w:rFonts w:ascii="Calibri" w:hAnsi="Calibri" w:eastAsia="Calibri" w:cs="Calibri"/>
                  <w:b w:val="0"/>
                  <w:i w:val="0"/>
                  <w:strike w:val="0"/>
                  <w:color w:val="000000"/>
                  <w:sz w:val="22"/>
                  <w:u w:val="none"/>
                  <w:vertAlign w:val="baseline"/>
                </w:rPr>
                <w:t xml:space="preserve">http://id.loc.gov/vocabulary/relators/</w:t>
              </w:r>
            </w:ins>
            <w:ins w:id="1412"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13" w:author="thomas" w:date="2024-06-04T09:20:51Z" oouserid="thomas"/>
              </w:rPr>
              <w:pPrChange w:author="thomas" w:date="2024-06-04T09:35:57Z" w:id="1414" oouserid="thomas">
                <w:pPr>
                  <w:pBdr/>
                  <w:spacing/>
                  <w:ind/>
                </w:pPr>
              </w:pPrChange>
            </w:pPr>
            <w:ins w:id="1415" w:author="thomas" w:date="2024-06-04T09:20:51Z" oouserid="thomas">
              <w:r>
                <w:rPr>
                  <w:rFonts w:ascii="Calibri" w:hAnsi="Calibri" w:eastAsia="Calibri" w:cs="Calibri"/>
                  <w:b w:val="0"/>
                  <w:i w:val="0"/>
                  <w:strike w:val="0"/>
                  <w:color w:val="000000"/>
                  <w:sz w:val="22"/>
                  <w:u w:val="none"/>
                  <w:vertAlign w:val="baseline"/>
                </w:rPr>
                <w:t xml:space="preserve">bibo</w:t>
              </w:r>
            </w:ins>
            <w:ins w:id="1416"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17" w:author="thomas" w:date="2024-06-04T09:20:51Z" oouserid="thomas"/>
              </w:rPr>
              <w:pPrChange w:author="thomas" w:date="2024-06-04T09:35:57Z" w:id="1418" oouserid="thomas">
                <w:pPr>
                  <w:pBdr/>
                  <w:spacing/>
                  <w:ind/>
                </w:pPr>
              </w:pPrChange>
            </w:pPr>
            <w:ins w:id="1419" w:author="thomas" w:date="2024-06-04T09:20:51Z" oouserid="thomas">
              <w:r>
                <w:rPr>
                  <w:rFonts w:ascii="Calibri" w:hAnsi="Calibri" w:eastAsia="Calibri" w:cs="Calibri"/>
                  <w:b w:val="0"/>
                  <w:i w:val="0"/>
                  <w:strike w:val="0"/>
                  <w:color w:val="000000"/>
                  <w:sz w:val="22"/>
                  <w:u w:val="none"/>
                  <w:vertAlign w:val="baseline"/>
                </w:rPr>
                <w:t xml:space="preserve">http://purl.org/ontology/bibo/</w:t>
              </w:r>
            </w:ins>
            <w:ins w:id="1420"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21" w:author="thomas" w:date="2024-06-04T09:20:51Z" oouserid="thomas"/>
              </w:rPr>
              <w:pPrChange w:author="thomas" w:date="2024-06-04T09:35:57Z" w:id="1422" oouserid="thomas">
                <w:pPr>
                  <w:pBdr/>
                  <w:spacing/>
                  <w:ind/>
                </w:pPr>
              </w:pPrChange>
            </w:pPr>
            <w:ins w:id="1423" w:author="thomas" w:date="2024-06-04T09:20:51Z" oouserid="thomas">
              <w:r>
                <w:rPr>
                  <w:rFonts w:ascii="Calibri" w:hAnsi="Calibri" w:eastAsia="Calibri" w:cs="Calibri"/>
                  <w:b w:val="0"/>
                  <w:i w:val="0"/>
                  <w:strike w:val="0"/>
                  <w:color w:val="000000"/>
                  <w:sz w:val="22"/>
                  <w:u w:val="none"/>
                  <w:vertAlign w:val="baseline"/>
                </w:rPr>
                <w:t xml:space="preserve">dc</w:t>
              </w:r>
            </w:ins>
            <w:ins w:id="1424"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25" w:author="thomas" w:date="2024-06-04T09:20:51Z" oouserid="thomas"/>
              </w:rPr>
              <w:pPrChange w:author="thomas" w:date="2024-06-04T09:35:57Z" w:id="1426" oouserid="thomas">
                <w:pPr>
                  <w:pBdr/>
                  <w:spacing/>
                  <w:ind/>
                </w:pPr>
              </w:pPrChange>
            </w:pPr>
            <w:ins w:id="1427" w:author="thomas" w:date="2024-06-04T09:20:51Z" oouserid="thomas">
              <w:r>
                <w:rPr>
                  <w:rFonts w:ascii="Calibri" w:hAnsi="Calibri" w:eastAsia="Calibri" w:cs="Calibri"/>
                  <w:b w:val="0"/>
                  <w:i w:val="0"/>
                  <w:strike w:val="0"/>
                  <w:color w:val="000000"/>
                  <w:sz w:val="22"/>
                  <w:u w:val="none"/>
                  <w:vertAlign w:val="baseline"/>
                </w:rPr>
                <w:t xml:space="preserve">http://purl.org/dc/elements/1.1/</w:t>
              </w:r>
            </w:ins>
            <w:ins w:id="1428"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29" w:author="thomas" w:date="2024-06-04T09:20:51Z" oouserid="thomas"/>
              </w:rPr>
              <w:pPrChange w:author="thomas" w:date="2024-06-04T09:35:57Z" w:id="1430" oouserid="thomas">
                <w:pPr>
                  <w:pBdr/>
                  <w:spacing/>
                  <w:ind/>
                </w:pPr>
              </w:pPrChange>
            </w:pPr>
            <w:ins w:id="1431" w:author="thomas" w:date="2024-06-04T09:20:51Z" oouserid="thomas">
              <w:r>
                <w:rPr>
                  <w:rFonts w:ascii="Calibri" w:hAnsi="Calibri" w:eastAsia="Calibri" w:cs="Calibri"/>
                  <w:b w:val="0"/>
                  <w:i w:val="0"/>
                  <w:strike w:val="0"/>
                  <w:color w:val="000000"/>
                  <w:sz w:val="22"/>
                  <w:u w:val="none"/>
                  <w:vertAlign w:val="baseline"/>
                </w:rPr>
                <w:t xml:space="preserve">dcam</w:t>
              </w:r>
            </w:ins>
            <w:ins w:id="1432"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33" w:author="thomas" w:date="2024-06-04T09:20:51Z" oouserid="thomas"/>
              </w:rPr>
              <w:pPrChange w:author="thomas" w:date="2024-06-04T09:35:57Z" w:id="1434" oouserid="thomas">
                <w:pPr>
                  <w:pBdr/>
                  <w:spacing/>
                  <w:ind/>
                </w:pPr>
              </w:pPrChange>
            </w:pPr>
            <w:ins w:id="1435" w:author="thomas" w:date="2024-06-04T09:20:51Z" oouserid="thomas">
              <w:r>
                <w:rPr>
                  <w:rFonts w:ascii="Calibri" w:hAnsi="Calibri" w:eastAsia="Calibri" w:cs="Calibri"/>
                  <w:b w:val="0"/>
                  <w:i w:val="0"/>
                  <w:strike w:val="0"/>
                  <w:color w:val="000000"/>
                  <w:sz w:val="22"/>
                  <w:u w:val="none"/>
                  <w:vertAlign w:val="baseline"/>
                </w:rPr>
                <w:t xml:space="preserve">http://purl.org/dc/dcam/</w:t>
              </w:r>
            </w:ins>
            <w:ins w:id="1436"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37" w:author="thomas" w:date="2024-06-04T09:20:51Z" oouserid="thomas"/>
              </w:rPr>
              <w:pPrChange w:author="thomas" w:date="2024-06-04T09:35:57Z" w:id="1438" oouserid="thomas">
                <w:pPr>
                  <w:pBdr/>
                  <w:spacing/>
                  <w:ind/>
                </w:pPr>
              </w:pPrChange>
            </w:pPr>
            <w:ins w:id="1439" w:author="thomas" w:date="2024-06-04T09:20:51Z" oouserid="thomas">
              <w:r>
                <w:rPr>
                  <w:rFonts w:ascii="Calibri" w:hAnsi="Calibri" w:eastAsia="Calibri" w:cs="Calibri"/>
                  <w:b w:val="0"/>
                  <w:i w:val="0"/>
                  <w:strike w:val="0"/>
                  <w:color w:val="000000"/>
                  <w:sz w:val="22"/>
                  <w:u w:val="none"/>
                  <w:vertAlign w:val="baseline"/>
                </w:rPr>
                <w:t xml:space="preserve">dct</w:t>
              </w:r>
            </w:ins>
            <w:ins w:id="1440"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41" w:author="thomas" w:date="2024-06-04T09:20:51Z" oouserid="thomas"/>
              </w:rPr>
              <w:pPrChange w:author="thomas" w:date="2024-06-04T09:35:57Z" w:id="1442" oouserid="thomas">
                <w:pPr>
                  <w:pBdr/>
                  <w:spacing/>
                  <w:ind/>
                </w:pPr>
              </w:pPrChange>
            </w:pPr>
            <w:ins w:id="1443" w:author="thomas" w:date="2024-06-04T09:20:51Z" oouserid="thomas">
              <w:r>
                <w:rPr>
                  <w:rFonts w:ascii="Calibri" w:hAnsi="Calibri" w:eastAsia="Calibri" w:cs="Calibri"/>
                  <w:b w:val="0"/>
                  <w:i w:val="0"/>
                  <w:strike w:val="0"/>
                  <w:color w:val="000000"/>
                  <w:sz w:val="22"/>
                  <w:u w:val="none"/>
                  <w:vertAlign w:val="baseline"/>
                </w:rPr>
                <w:t xml:space="preserve">http://purl.org/dc/terms/</w:t>
              </w:r>
            </w:ins>
            <w:ins w:id="1444"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45" w:author="thomas" w:date="2024-06-04T09:20:51Z" oouserid="thomas"/>
              </w:rPr>
              <w:pPrChange w:author="thomas" w:date="2024-06-04T09:35:57Z" w:id="1446" oouserid="thomas">
                <w:pPr>
                  <w:pBdr/>
                  <w:spacing/>
                  <w:ind/>
                </w:pPr>
              </w:pPrChange>
            </w:pPr>
            <w:ins w:id="1447" w:author="thomas" w:date="2024-06-04T09:20:51Z" oouserid="thomas">
              <w:r>
                <w:rPr>
                  <w:rFonts w:ascii="Calibri" w:hAnsi="Calibri" w:eastAsia="Calibri" w:cs="Calibri"/>
                  <w:b w:val="0"/>
                  <w:i w:val="0"/>
                  <w:strike w:val="0"/>
                  <w:color w:val="000000"/>
                  <w:sz w:val="22"/>
                  <w:u w:val="none"/>
                  <w:vertAlign w:val="baseline"/>
                </w:rPr>
                <w:t xml:space="preserve">dctype</w:t>
              </w:r>
            </w:ins>
            <w:ins w:id="1448"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49" w:author="thomas" w:date="2024-06-04T09:20:51Z" oouserid="thomas"/>
              </w:rPr>
              <w:pPrChange w:author="thomas" w:date="2024-06-04T09:35:57Z" w:id="1450" oouserid="thomas">
                <w:pPr>
                  <w:pBdr/>
                  <w:spacing/>
                  <w:ind/>
                </w:pPr>
              </w:pPrChange>
            </w:pPr>
            <w:ins w:id="1451" w:author="thomas" w:date="2024-06-04T09:20:51Z" oouserid="thomas">
              <w:r>
                <w:rPr>
                  <w:rFonts w:ascii="Calibri" w:hAnsi="Calibri" w:eastAsia="Calibri" w:cs="Calibri"/>
                  <w:b w:val="0"/>
                  <w:i w:val="0"/>
                  <w:strike w:val="0"/>
                  <w:color w:val="000000"/>
                  <w:sz w:val="22"/>
                  <w:u w:val="none"/>
                  <w:vertAlign w:val="baseline"/>
                </w:rPr>
                <w:t xml:space="preserve">http://purl.org/dc/dcmitype/</w:t>
              </w:r>
            </w:ins>
            <w:ins w:id="1452"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53" w:author="thomas" w:date="2024-06-04T09:20:51Z" oouserid="thomas"/>
              </w:rPr>
              <w:pPrChange w:author="thomas" w:date="2024-06-04T09:35:57Z" w:id="1454" oouserid="thomas">
                <w:pPr>
                  <w:pBdr/>
                  <w:spacing/>
                  <w:ind/>
                </w:pPr>
              </w:pPrChange>
            </w:pPr>
            <w:ins w:id="1455" w:author="thomas" w:date="2024-06-04T09:20:51Z" oouserid="thomas">
              <w:r>
                <w:rPr>
                  <w:rFonts w:ascii="Calibri" w:hAnsi="Calibri" w:eastAsia="Calibri" w:cs="Calibri"/>
                  <w:b w:val="0"/>
                  <w:i w:val="0"/>
                  <w:strike w:val="0"/>
                  <w:color w:val="000000"/>
                  <w:sz w:val="22"/>
                  <w:u w:val="none"/>
                  <w:vertAlign w:val="baseline"/>
                </w:rPr>
                <w:t xml:space="preserve">gn</w:t>
              </w:r>
            </w:ins>
            <w:ins w:id="1456"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57" w:author="thomas" w:date="2024-06-04T09:20:51Z" oouserid="thomas"/>
              </w:rPr>
              <w:pPrChange w:author="thomas" w:date="2024-06-04T09:35:57Z" w:id="1458" oouserid="thomas">
                <w:pPr>
                  <w:pBdr/>
                  <w:spacing/>
                  <w:ind/>
                </w:pPr>
              </w:pPrChange>
            </w:pPr>
            <w:ins w:id="1459" w:author="thomas" w:date="2024-06-04T09:20:51Z" oouserid="thomas">
              <w:r>
                <w:rPr>
                  <w:rFonts w:ascii="Calibri" w:hAnsi="Calibri" w:eastAsia="Calibri" w:cs="Calibri"/>
                  <w:b w:val="0"/>
                  <w:i w:val="0"/>
                  <w:strike w:val="0"/>
                  <w:color w:val="000000"/>
                  <w:sz w:val="22"/>
                  <w:u w:val="none"/>
                  <w:vertAlign w:val="baseline"/>
                </w:rPr>
                <w:t xml:space="preserve">http://www.geonames.org/ontology#</w:t>
              </w:r>
            </w:ins>
            <w:ins w:id="1460" w:author="thomas" w:date="2024-06-04T09:20:51Z" oouserid="thomas">
              <w:r/>
            </w:ins>
          </w:p>
        </w:tc>
      </w:tr>
      <w:tr>
        <w:trPr>
          <w:trHeight w:val="300"/>
          <w:del w:id="1461" w:author="thomas" w:date="2024-06-04T08:15:1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62" w:author="thomas" w:date="2024-06-04T09:20:51Z" oouserid="thomas"/>
              </w:rPr>
              <w:pPrChange w:author="thomas" w:date="2024-06-04T09:35:57Z" w:id="1463" oouserid="thomas">
                <w:pPr>
                  <w:pBdr/>
                  <w:spacing/>
                  <w:ind/>
                </w:pPr>
              </w:pPrChange>
            </w:pPr>
            <w:ins w:id="1464" w:author="thomas" w:date="2024-06-04T09:20:51Z" oouserid="thomas">
              <w:r>
                <w:rPr>
                  <w:rFonts w:ascii="Calibri" w:hAnsi="Calibri" w:eastAsia="Calibri" w:cs="Calibri"/>
                  <w:b w:val="0"/>
                  <w:i w:val="0"/>
                  <w:strike w:val="0"/>
                  <w:color w:val="000000"/>
                  <w:sz w:val="22"/>
                  <w:u w:val="none"/>
                  <w:vertAlign w:val="baseline"/>
                </w:rPr>
                <w:t xml:space="preserve">m2100X</w:t>
              </w:r>
            </w:ins>
            <w:ins w:id="146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66" w:author="thomas" w:date="2024-06-04T09:20:51Z" oouserid="thomas"/>
              </w:rPr>
              <w:pPrChange w:author="thomas" w:date="2024-06-04T09:35:57Z" w:id="1467" oouserid="thomas">
                <w:pPr>
                  <w:pBdr/>
                  <w:spacing/>
                  <w:ind/>
                </w:pPr>
              </w:pPrChange>
            </w:pPr>
            <w:ins w:id="1468" w:author="thomas" w:date="2024-06-04T09:20:51Z" oouserid="thomas">
              <w:r>
                <w:rPr>
                  <w:rFonts w:ascii="Calibri" w:hAnsi="Calibri" w:eastAsia="Calibri" w:cs="Calibri"/>
                  <w:b w:val="0"/>
                  <w:i w:val="0"/>
                  <w:strike w:val="0"/>
                  <w:color w:val="000000"/>
                  <w:sz w:val="22"/>
                  <w:u w:val="none"/>
                  <w:vertAlign w:val="baseline"/>
                </w:rPr>
                <w:t xml:space="preserve">http://marc21rdf.info/elements/00X/</w:t>
              </w:r>
            </w:ins>
            <w:ins w:id="146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70" w:author="thomas" w:date="2024-06-04T09:20:51Z" oouserid="thomas"/>
              </w:rPr>
              <w:pPrChange w:author="thomas" w:date="2024-06-04T09:35:57Z" w:id="1471" oouserid="thomas">
                <w:pPr>
                  <w:pBdr/>
                  <w:spacing/>
                  <w:ind/>
                </w:pPr>
              </w:pPrChange>
            </w:pPr>
            <w:ins w:id="1472" w:author="thomas" w:date="2024-06-04T09:20:51Z" oouserid="thomas">
              <w:r>
                <w:rPr>
                  <w:rFonts w:ascii="Calibri" w:hAnsi="Calibri" w:eastAsia="Calibri" w:cs="Calibri"/>
                  <w:b w:val="0"/>
                  <w:i w:val="0"/>
                  <w:strike w:val="0"/>
                  <w:color w:val="000000"/>
                  <w:sz w:val="22"/>
                  <w:u w:val="none"/>
                  <w:vertAlign w:val="baseline"/>
                </w:rPr>
                <w:t xml:space="preserve">m213XX</w:t>
              </w:r>
            </w:ins>
            <w:ins w:id="1473"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74" w:author="thomas" w:date="2024-06-04T09:20:51Z" oouserid="thomas"/>
              </w:rPr>
              <w:pPrChange w:author="thomas" w:date="2024-06-04T09:35:57Z" w:id="1475" oouserid="thomas">
                <w:pPr>
                  <w:pBdr/>
                  <w:spacing/>
                  <w:ind/>
                </w:pPr>
              </w:pPrChange>
            </w:pPr>
            <w:ins w:id="1476" w:author="thomas" w:date="2024-06-04T09:20:51Z" oouserid="thomas">
              <w:r>
                <w:rPr>
                  <w:rFonts w:ascii="Calibri" w:hAnsi="Calibri" w:eastAsia="Calibri" w:cs="Calibri"/>
                  <w:b w:val="0"/>
                  <w:i w:val="0"/>
                  <w:strike w:val="0"/>
                  <w:color w:val="000000"/>
                  <w:sz w:val="22"/>
                  <w:u w:val="none"/>
                  <w:vertAlign w:val="baseline"/>
                </w:rPr>
                <w:t xml:space="preserve">http://marc21rdf.info/elements/3XX/</w:t>
              </w:r>
            </w:ins>
            <w:ins w:id="1477"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78" w:author="thomas" w:date="2024-06-04T09:20:51Z" oouserid="thomas"/>
              </w:rPr>
              <w:pPrChange w:author="thomas" w:date="2024-06-04T09:35:57Z" w:id="1479" oouserid="thomas">
                <w:pPr>
                  <w:pBdr/>
                  <w:spacing/>
                  <w:ind/>
                </w:pPr>
              </w:pPrChange>
            </w:pPr>
            <w:ins w:id="1480" w:author="thomas" w:date="2024-06-04T09:20:51Z" oouserid="thomas">
              <w:r>
                <w:rPr>
                  <w:rFonts w:ascii="Calibri" w:hAnsi="Calibri" w:eastAsia="Calibri" w:cs="Calibri"/>
                  <w:b w:val="0"/>
                  <w:i w:val="0"/>
                  <w:strike w:val="0"/>
                  <w:color w:val="000000"/>
                  <w:sz w:val="22"/>
                  <w:u w:val="none"/>
                  <w:vertAlign w:val="baseline"/>
                </w:rPr>
                <w:t xml:space="preserve">m21terms</w:t>
              </w:r>
            </w:ins>
            <w:ins w:id="1481"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82" w:author="thomas" w:date="2024-06-04T09:20:51Z" oouserid="thomas"/>
              </w:rPr>
              <w:pPrChange w:author="thomas" w:date="2024-06-04T09:35:57Z" w:id="1483" oouserid="thomas">
                <w:pPr>
                  <w:pBdr/>
                  <w:spacing/>
                  <w:ind/>
                </w:pPr>
              </w:pPrChange>
            </w:pPr>
            <w:ins w:id="1484" w:author="thomas" w:date="2024-06-04T09:20:51Z" oouserid="thomas">
              <w:r>
                <w:rPr>
                  <w:rFonts w:ascii="Calibri" w:hAnsi="Calibri" w:eastAsia="Calibri" w:cs="Calibri"/>
                  <w:b w:val="0"/>
                  <w:i w:val="0"/>
                  <w:strike w:val="0"/>
                  <w:color w:val="000000"/>
                  <w:sz w:val="22"/>
                  <w:u w:val="none"/>
                  <w:vertAlign w:val="baseline"/>
                </w:rPr>
                <w:t xml:space="preserve">http://marc21rdf.info/terms/</w:t>
              </w:r>
            </w:ins>
            <w:ins w:id="1485"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86" w:author="thomas" w:date="2024-06-04T09:20:51Z" oouserid="thomas"/>
              </w:rPr>
              <w:pPrChange w:author="thomas" w:date="2024-06-04T09:35:57Z" w:id="1487" oouserid="thomas">
                <w:pPr>
                  <w:pBdr/>
                  <w:spacing/>
                  <w:ind/>
                </w:pPr>
              </w:pPrChange>
            </w:pPr>
            <w:ins w:id="1488" w:author="thomas" w:date="2024-06-04T09:20:51Z" oouserid="thomas">
              <w:r>
                <w:rPr>
                  <w:rFonts w:ascii="Calibri" w:hAnsi="Calibri" w:eastAsia="Calibri" w:cs="Calibri"/>
                  <w:b w:val="0"/>
                  <w:i w:val="0"/>
                  <w:strike w:val="0"/>
                  <w:color w:val="000000"/>
                  <w:sz w:val="22"/>
                  <w:u w:val="none"/>
                  <w:vertAlign w:val="baseline"/>
                </w:rPr>
                <w:t xml:space="preserve">prov</w:t>
              </w:r>
            </w:ins>
            <w:ins w:id="1489"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90" w:author="thomas" w:date="2024-06-04T09:20:51Z" oouserid="thomas"/>
              </w:rPr>
              <w:pPrChange w:author="thomas" w:date="2024-06-04T09:35:57Z" w:id="1491" oouserid="thomas">
                <w:pPr>
                  <w:pBdr/>
                  <w:spacing/>
                  <w:ind/>
                </w:pPr>
              </w:pPrChange>
            </w:pPr>
            <w:ins w:id="1492" w:author="thomas" w:date="2024-06-04T09:20:51Z" oouserid="thomas">
              <w:r>
                <w:rPr>
                  <w:rFonts w:ascii="Calibri" w:hAnsi="Calibri" w:eastAsia="Calibri" w:cs="Calibri"/>
                  <w:b w:val="0"/>
                  <w:i w:val="0"/>
                  <w:strike w:val="0"/>
                  <w:color w:val="000000"/>
                  <w:sz w:val="22"/>
                  <w:u w:val="none"/>
                  <w:vertAlign w:val="baseline"/>
                </w:rPr>
                <w:t xml:space="preserve">http://www.w3.org/ns/prov#</w:t>
              </w:r>
            </w:ins>
            <w:ins w:id="1493"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494" w:author="thomas" w:date="2024-06-04T09:20:51Z" oouserid="thomas"/>
              </w:rPr>
              <w:pPrChange w:author="thomas" w:date="2024-06-04T09:35:57Z" w:id="1495" oouserid="thomas">
                <w:pPr>
                  <w:pBdr/>
                  <w:spacing/>
                  <w:ind/>
                </w:pPr>
              </w:pPrChange>
            </w:pPr>
            <w:ins w:id="1496" w:author="thomas" w:date="2024-06-04T09:20:51Z" oouserid="thomas">
              <w:r>
                <w:rPr>
                  <w:rFonts w:ascii="Calibri" w:hAnsi="Calibri" w:eastAsia="Calibri" w:cs="Calibri"/>
                  <w:b w:val="0"/>
                  <w:i w:val="0"/>
                  <w:strike w:val="0"/>
                  <w:color w:val="000000"/>
                  <w:sz w:val="22"/>
                  <w:u w:val="none"/>
                  <w:vertAlign w:val="baseline"/>
                </w:rPr>
                <w:t xml:space="preserve">rdf</w:t>
              </w:r>
            </w:ins>
            <w:ins w:id="1497"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498" w:author="thomas" w:date="2024-06-04T09:20:51Z" oouserid="thomas"/>
              </w:rPr>
              <w:pPrChange w:author="thomas" w:date="2024-06-04T09:35:57Z" w:id="1499" oouserid="thomas">
                <w:pPr>
                  <w:pBdr/>
                  <w:spacing/>
                  <w:ind/>
                </w:pPr>
              </w:pPrChange>
            </w:pPr>
            <w:ins w:id="1500" w:author="thomas" w:date="2024-06-04T09:20:51Z" oouserid="thomas">
              <w:r>
                <w:rPr>
                  <w:rFonts w:ascii="Calibri" w:hAnsi="Calibri" w:eastAsia="Calibri" w:cs="Calibri"/>
                  <w:b w:val="0"/>
                  <w:i w:val="0"/>
                  <w:strike w:val="0"/>
                  <w:color w:val="000000"/>
                  <w:sz w:val="22"/>
                  <w:u w:val="none"/>
                  <w:vertAlign w:val="baseline"/>
                </w:rPr>
                <w:t xml:space="preserve">http://www.w3.org/1999/02/22-rdf-syntax-ns#</w:t>
              </w:r>
            </w:ins>
            <w:ins w:id="1501"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02" w:author="thomas" w:date="2024-06-04T09:20:51Z" oouserid="thomas"/>
              </w:rPr>
              <w:pPrChange w:author="thomas" w:date="2024-06-04T09:35:57Z" w:id="1503" oouserid="thomas">
                <w:pPr>
                  <w:pBdr/>
                  <w:spacing/>
                  <w:ind/>
                </w:pPr>
              </w:pPrChange>
            </w:pPr>
            <w:ins w:id="1504" w:author="thomas" w:date="2024-06-04T09:20:51Z" oouserid="thomas">
              <w:r>
                <w:rPr>
                  <w:rFonts w:ascii="Calibri" w:hAnsi="Calibri" w:eastAsia="Calibri" w:cs="Calibri"/>
                  <w:b w:val="0"/>
                  <w:i w:val="0"/>
                  <w:strike w:val="0"/>
                  <w:color w:val="000000"/>
                  <w:sz w:val="22"/>
                  <w:u w:val="none"/>
                  <w:vertAlign w:val="baseline"/>
                </w:rPr>
                <w:t xml:space="preserve">rdfs</w:t>
              </w:r>
            </w:ins>
            <w:ins w:id="1505"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06" w:author="thomas" w:date="2024-06-04T09:20:51Z" oouserid="thomas"/>
              </w:rPr>
              <w:pPrChange w:author="thomas" w:date="2024-06-04T09:35:57Z" w:id="1507" oouserid="thomas">
                <w:pPr>
                  <w:pBdr/>
                  <w:spacing/>
                  <w:ind/>
                </w:pPr>
              </w:pPrChange>
            </w:pPr>
            <w:ins w:id="1508" w:author="thomas" w:date="2024-06-04T09:20:51Z" oouserid="thomas">
              <w:r>
                <w:rPr>
                  <w:rFonts w:ascii="Calibri" w:hAnsi="Calibri" w:eastAsia="Calibri" w:cs="Calibri"/>
                  <w:b w:val="0"/>
                  <w:i w:val="0"/>
                  <w:strike w:val="0"/>
                  <w:color w:val="000000"/>
                  <w:sz w:val="22"/>
                  <w:u w:val="none"/>
                  <w:vertAlign w:val="baseline"/>
                </w:rPr>
                <w:t xml:space="preserve">http://www.w3.org/2000/01/rdf-schema#</w:t>
              </w:r>
            </w:ins>
            <w:ins w:id="1509" w:author="thomas" w:date="2024-06-04T09:20:51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10" w:author="thomas" w:date="2024-06-04T09:20:51Z" oouserid="thomas"/>
              </w:rPr>
              <w:pPrChange w:author="thomas" w:date="2024-06-04T09:35:57Z" w:id="1511" oouserid="thomas">
                <w:pPr>
                  <w:pBdr/>
                  <w:spacing/>
                  <w:ind/>
                </w:pPr>
              </w:pPrChange>
            </w:pPr>
            <w:ins w:id="1512" w:author="thomas" w:date="2024-06-04T09:20:51Z" oouserid="thomas">
              <w:r>
                <w:rPr>
                  <w:rFonts w:ascii="Calibri" w:hAnsi="Calibri" w:eastAsia="Calibri" w:cs="Calibri"/>
                  <w:b w:val="0"/>
                  <w:i w:val="0"/>
                  <w:strike w:val="0"/>
                  <w:color w:val="000000"/>
                  <w:sz w:val="22"/>
                  <w:u w:val="none"/>
                  <w:vertAlign w:val="baseline"/>
                </w:rPr>
                <w:t xml:space="preserve">schema</w:t>
              </w:r>
            </w:ins>
            <w:ins w:id="1513" w:author="thomas" w:date="2024-06-04T09:20:51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14" w:author="thomas" w:date="2024-06-04T09:20:51Z" oouserid="thomas"/>
              </w:rPr>
              <w:pPrChange w:author="thomas" w:date="2024-06-04T09:35:57Z" w:id="1515" oouserid="thomas">
                <w:pPr>
                  <w:pBdr/>
                  <w:spacing/>
                  <w:ind/>
                </w:pPr>
              </w:pPrChange>
            </w:pPr>
            <w:ins w:id="1516" w:author="thomas" w:date="2024-06-04T09:20:51Z" oouserid="thomas">
              <w:r>
                <w:rPr>
                  <w:rFonts w:ascii="Calibri" w:hAnsi="Calibri" w:eastAsia="Calibri" w:cs="Calibri"/>
                  <w:b w:val="0"/>
                  <w:i w:val="0"/>
                  <w:strike w:val="0"/>
                  <w:color w:val="000000"/>
                  <w:sz w:val="22"/>
                  <w:u w:val="none"/>
                  <w:vertAlign w:val="baseline"/>
                </w:rPr>
                <w:t xml:space="preserve">http://schema.org/</w:t>
              </w:r>
            </w:ins>
            <w:ins w:id="1517" w:author="thomas" w:date="2024-06-04T09:20:51Z" oouserid="thomas">
              <w:r/>
            </w:ins>
          </w:p>
        </w:tc>
      </w:tr>
      <w:tr>
        <w:trPr>
          <w:trHeight w:val="300"/>
          <w:del w:id="1518" w:author="thomas" w:date="2024-06-04T10:15:30Z" oouserid="thomas"/>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line="240" w:lineRule="auto"/>
              <w:ind/>
              <w:jc w:val="left"/>
              <w:rPr>
                <w:rFonts w:ascii="Calibri" w:hAnsi="Calibri" w:eastAsia="Times New Roman" w:cs="Calibri"/>
                <w:color w:val="000000"/>
              </w:rPr>
            </w:pPr>
            <w:del w:id="1519" w:author="thomas" w:date="2024-06-04T10:15:30Z" oouserid="thomas">
              <w:r>
                <w:rPr>
                  <w:rFonts w:ascii="Calibri" w:hAnsi="Calibri" w:eastAsia="Times New Roman" w:cs="Calibri"/>
                  <w:color w:val="000000"/>
                </w:rPr>
                <w:delText xml:space="preserve">bfmarc</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line="240" w:lineRule="auto"/>
              <w:ind/>
              <w:jc w:val="left"/>
              <w:rPr>
                <w:rFonts w:ascii="Calibri" w:hAnsi="Calibri" w:eastAsia="Times New Roman" w:cs="Calibri"/>
                <w:color w:val="000000"/>
              </w:rPr>
            </w:pPr>
            <w:del w:id="1520" w:author="thomas" w:date="2024-06-04T10:15:30Z" oouserid="thomas">
              <w:r>
                <w:rPr>
                  <w:rFonts w:ascii="Calibri" w:hAnsi="Calibri" w:eastAsia="Times New Roman" w:cs="Calibri"/>
                  <w:color w:val="000000"/>
                </w:rPr>
                <w:delText xml:space="preserve">http://bibfra.me/vocab/marc</w:delText>
              </w:r>
            </w:del>
            <w:r>
              <w:rPr>
                <w:rFonts w:ascii="Calibri" w:hAnsi="Calibri" w:eastAsia="Times New Roman" w:cs="Calibri"/>
                <w:color w:val="000000"/>
              </w:rPr>
            </w:r>
            <w:r>
              <w:rPr>
                <w:rFonts w:ascii="Calibri" w:hAnsi="Calibri" w:eastAsia="Times New Roman" w:cs="Calibri"/>
                <w:color w:val="000000"/>
              </w:rPr>
            </w:r>
          </w:p>
        </w:tc>
      </w:tr>
      <w:tr>
        <w:trPr>
          <w:trHeight w:val="300"/>
        </w:trPr>
        <w:tc>
          <w:tcPr>
            <w:gridSpan w:val="2"/>
            <w:shd w:val="clear" w:color="auto" w:fill="auto"/>
            <w:tcBorders>
              <w:top w:val="single" w:color="auto" w:sz="4" w:space="0"/>
              <w:left w:val="none" w:color="000000" w:sz="4" w:space="0"/>
              <w:bottom w:val="none" w:color="000000" w:sz="4" w:space="0"/>
              <w:right w:val="none" w:color="000000" w:sz="4" w:space="0"/>
            </w:tcBorders>
            <w:tcW w:w="6280" w:type="dxa"/>
            <w:vAlign w:val="bottom"/>
            <w:textDirection w:val="lrTb"/>
            <w:noWrap/>
          </w:tcPr>
          <w:p>
            <w:pPr>
              <w:pBdr/>
              <w:spacing w:after="0" w:line="240" w:lineRule="auto"/>
              <w:ind/>
              <w:jc w:val="center"/>
              <w:rPr>
                <w:rFonts w:ascii="Calibri" w:hAnsi="Calibri" w:eastAsia="Times New Roman" w:cs="Calibri"/>
                <w:b/>
                <w:bCs/>
                <w:i/>
                <w:iCs/>
                <w:color w:val="000000"/>
              </w:rPr>
            </w:pPr>
            <w:r>
              <w:rPr>
                <w:rFonts w:ascii="Calibri" w:hAnsi="Calibri" w:eastAsia="Times New Roman" w:cs="Calibri"/>
                <w:b/>
                <w:bCs/>
                <w:i/>
                <w:iCs/>
                <w:color w:val="000000"/>
              </w:rPr>
              <w:t xml:space="preserve">ISSN specific vocabularies</w:t>
            </w:r>
            <w:r>
              <w:rPr>
                <w:rFonts w:ascii="Calibri" w:hAnsi="Calibri" w:eastAsia="Times New Roman" w:cs="Calibri"/>
                <w:b/>
                <w:bCs/>
                <w:i/>
                <w:iCs/>
                <w:color w:val="000000"/>
              </w:rPr>
            </w:r>
            <w:r>
              <w:rPr>
                <w:rFonts w:ascii="Calibri" w:hAnsi="Calibri" w:eastAsia="Times New Roman" w:cs="Calibri"/>
                <w:b/>
                <w:bCs/>
                <w:i/>
                <w:i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21" w:author="thomas" w:date="2024-06-04T09:20:57Z" oouserid="thomas"/>
              </w:rPr>
              <w:pPrChange w:author="thomas" w:date="2024-06-04T09:35:45Z" w:id="1522" oouserid="thomas">
                <w:pPr>
                  <w:pBdr/>
                  <w:spacing/>
                  <w:ind/>
                </w:pPr>
              </w:pPrChange>
            </w:pPr>
            <w:ins w:id="1523" w:author="thomas" w:date="2024-06-04T09:20:57Z" oouserid="thomas">
              <w:r>
                <w:rPr>
                  <w:rFonts w:ascii="Calibri" w:hAnsi="Calibri" w:eastAsia="Calibri" w:cs="Calibri"/>
                  <w:b w:val="0"/>
                  <w:i w:val="0"/>
                  <w:strike w:val="0"/>
                  <w:color w:val="000000"/>
                  <w:sz w:val="22"/>
                  <w:u w:val="none"/>
                  <w:vertAlign w:val="baseline"/>
                </w:rPr>
                <w:t xml:space="preserve">issnprop</w:t>
              </w:r>
            </w:ins>
            <w:ins w:id="1524"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25" w:author="thomas" w:date="2024-06-04T09:20:57Z" oouserid="thomas"/>
              </w:rPr>
              <w:pPrChange w:author="thomas" w:date="2024-06-04T09:35:45Z" w:id="1526" oouserid="thomas">
                <w:pPr>
                  <w:pBdr/>
                  <w:spacing/>
                  <w:ind/>
                </w:pPr>
              </w:pPrChange>
            </w:pPr>
            <w:ins w:id="1527" w:author="thomas" w:date="2024-06-04T09:20:57Z" oouserid="thomas">
              <w:r>
                <w:rPr>
                  <w:rFonts w:ascii="Calibri" w:hAnsi="Calibri" w:eastAsia="Calibri" w:cs="Calibri"/>
                  <w:b w:val="0"/>
                  <w:i w:val="0"/>
                  <w:strike w:val="0"/>
                  <w:color w:val="000000"/>
                  <w:sz w:val="22"/>
                  <w:u w:val="none"/>
                  <w:vertAlign w:val="baseline"/>
                </w:rPr>
                <w:t xml:space="preserve">http://issn.org/vocabularies/properties/</w:t>
              </w:r>
            </w:ins>
            <w:ins w:id="1528"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29" w:author="thomas" w:date="2024-06-04T09:20:57Z" oouserid="thomas"/>
              </w:rPr>
              <w:pPrChange w:author="thomas" w:date="2024-06-04T09:35:45Z" w:id="1530" oouserid="thomas">
                <w:pPr>
                  <w:pBdr/>
                  <w:spacing/>
                  <w:ind/>
                </w:pPr>
              </w:pPrChange>
            </w:pPr>
            <w:ins w:id="1531" w:author="thomas" w:date="2024-06-04T09:20:57Z" oouserid="thomas">
              <w:r>
                <w:rPr>
                  <w:rFonts w:ascii="Calibri" w:hAnsi="Calibri" w:eastAsia="Calibri" w:cs="Calibri"/>
                  <w:b w:val="0"/>
                  <w:i w:val="0"/>
                  <w:strike w:val="0"/>
                  <w:color w:val="000000"/>
                  <w:sz w:val="22"/>
                  <w:u w:val="none"/>
                  <w:vertAlign w:val="baseline"/>
                </w:rPr>
                <w:t xml:space="preserve">idStatus</w:t>
              </w:r>
            </w:ins>
            <w:ins w:id="1532"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33" w:author="thomas" w:date="2024-06-04T09:20:57Z" oouserid="thomas"/>
              </w:rPr>
              <w:pPrChange w:author="thomas" w:date="2024-06-04T09:35:45Z" w:id="1534" oouserid="thomas">
                <w:pPr>
                  <w:pBdr/>
                  <w:spacing/>
                  <w:ind/>
                </w:pPr>
              </w:pPrChange>
            </w:pPr>
            <w:ins w:id="1535" w:author="thomas" w:date="2024-06-04T09:20:57Z" oouserid="thomas">
              <w:r>
                <w:rPr>
                  <w:rFonts w:ascii="Calibri" w:hAnsi="Calibri" w:eastAsia="Calibri" w:cs="Calibri"/>
                  <w:b w:val="0"/>
                  <w:i w:val="0"/>
                  <w:strike w:val="0"/>
                  <w:color w:val="000000"/>
                  <w:sz w:val="22"/>
                  <w:u w:val="none"/>
                  <w:vertAlign w:val="baseline"/>
                </w:rPr>
                <w:t xml:space="preserve">http://issn.org/vocabularies/IdentifierStatus#</w:t>
              </w:r>
            </w:ins>
            <w:ins w:id="1536"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37" w:author="thomas" w:date="2024-06-04T09:20:57Z" oouserid="thomas"/>
              </w:rPr>
              <w:pPrChange w:author="thomas" w:date="2024-06-04T09:35:45Z" w:id="1538" oouserid="thomas">
                <w:pPr>
                  <w:pBdr/>
                  <w:spacing/>
                  <w:ind/>
                </w:pPr>
              </w:pPrChange>
            </w:pPr>
            <w:ins w:id="1539" w:author="thomas" w:date="2024-06-04T09:20:57Z" oouserid="thomas">
              <w:r>
                <w:rPr>
                  <w:rFonts w:ascii="Calibri" w:hAnsi="Calibri" w:eastAsia="Calibri" w:cs="Calibri"/>
                  <w:b w:val="0"/>
                  <w:i w:val="0"/>
                  <w:strike w:val="0"/>
                  <w:color w:val="000000"/>
                  <w:sz w:val="22"/>
                  <w:u w:val="none"/>
                  <w:vertAlign w:val="baseline"/>
                </w:rPr>
                <w:t xml:space="preserve">media</w:t>
              </w:r>
            </w:ins>
            <w:ins w:id="1540"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41" w:author="thomas" w:date="2024-06-04T09:20:57Z" oouserid="thomas"/>
              </w:rPr>
              <w:pPrChange w:author="thomas" w:date="2024-06-04T09:35:45Z" w:id="1542" oouserid="thomas">
                <w:pPr>
                  <w:pBdr/>
                  <w:spacing/>
                  <w:ind/>
                </w:pPr>
              </w:pPrChange>
            </w:pPr>
            <w:ins w:id="1543" w:author="thomas" w:date="2024-06-04T09:20:57Z" oouserid="thomas">
              <w:r>
                <w:rPr>
                  <w:rFonts w:ascii="Calibri" w:hAnsi="Calibri" w:eastAsia="Calibri" w:cs="Calibri"/>
                  <w:b w:val="0"/>
                  <w:i w:val="0"/>
                  <w:strike w:val="0"/>
                  <w:color w:val="000000"/>
                  <w:sz w:val="22"/>
                  <w:u w:val="none"/>
                  <w:vertAlign w:val="baseline"/>
                </w:rPr>
                <w:t xml:space="preserve">http://issn.org/vocabularies/Medium#</w:t>
              </w:r>
            </w:ins>
            <w:ins w:id="1544" w:author="thomas" w:date="2024-06-04T09:20:57Z" oouserid="thomas">
              <w:r/>
            </w:ins>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480" w:type="dxa"/>
            <w:vAlign w:val="bottom"/>
            <w:textDirection w:val="lrTb"/>
            <w:noWrap/>
          </w:tcPr>
          <w:p>
            <w:pPr>
              <w:pBdr/>
              <w:spacing w:after="0" w:afterAutospacing="0"/>
              <w:ind/>
              <w:rPr>
                <w:ins w:id="1545" w:author="thomas" w:date="2024-06-04T09:20:57Z" oouserid="thomas"/>
              </w:rPr>
              <w:pPrChange w:author="thomas" w:date="2024-06-04T09:36:05Z" w:id="1546" oouserid="thomas">
                <w:pPr>
                  <w:pBdr/>
                  <w:spacing/>
                  <w:ind/>
                </w:pPr>
              </w:pPrChange>
            </w:pPr>
            <w:ins w:id="1547" w:author="thomas" w:date="2024-06-04T09:20:57Z" oouserid="thomas">
              <w:r>
                <w:rPr>
                  <w:rFonts w:ascii="Calibri" w:hAnsi="Calibri" w:eastAsia="Calibri" w:cs="Calibri"/>
                  <w:b w:val="0"/>
                  <w:i w:val="0"/>
                  <w:strike w:val="0"/>
                  <w:color w:val="000000"/>
                  <w:sz w:val="22"/>
                  <w:u w:val="none"/>
                  <w:vertAlign w:val="baseline"/>
                </w:rPr>
                <w:t xml:space="preserve">recordStatus</w:t>
              </w:r>
            </w:ins>
            <w:ins w:id="1548" w:author="thomas" w:date="2024-06-04T09:20:57Z" oouserid="thomas">
              <w:r/>
            </w:ins>
          </w:p>
        </w:tc>
        <w:tc>
          <w:tcPr>
            <w:shd w:val="clear" w:color="auto" w:fill="auto"/>
            <w:tcBorders>
              <w:top w:val="none" w:color="000000" w:sz="4" w:space="0"/>
              <w:left w:val="none" w:color="000000" w:sz="4" w:space="0"/>
              <w:bottom w:val="none" w:color="000000" w:sz="4" w:space="0"/>
              <w:right w:val="none" w:color="000000" w:sz="4" w:space="0"/>
            </w:tcBorders>
            <w:tcW w:w="4800" w:type="dxa"/>
            <w:vAlign w:val="bottom"/>
            <w:textDirection w:val="lrTb"/>
            <w:noWrap/>
          </w:tcPr>
          <w:p>
            <w:pPr>
              <w:pBdr/>
              <w:spacing w:after="0" w:afterAutospacing="0"/>
              <w:ind/>
              <w:rPr>
                <w:ins w:id="1549" w:author="thomas" w:date="2024-06-04T09:20:57Z" oouserid="thomas"/>
              </w:rPr>
              <w:pPrChange w:author="thomas" w:date="2024-06-04T09:36:05Z" w:id="1550" oouserid="thomas">
                <w:pPr>
                  <w:pBdr/>
                  <w:spacing/>
                  <w:ind/>
                </w:pPr>
              </w:pPrChange>
            </w:pPr>
            <w:ins w:id="1551" w:author="thomas" w:date="2024-06-04T09:20:57Z" oouserid="thomas">
              <w:r>
                <w:rPr>
                  <w:rFonts w:ascii="Calibri" w:hAnsi="Calibri" w:eastAsia="Calibri" w:cs="Calibri"/>
                  <w:b w:val="0"/>
                  <w:i w:val="0"/>
                  <w:strike w:val="0"/>
                  <w:color w:val="000000"/>
                  <w:sz w:val="22"/>
                  <w:u w:val="none"/>
                  <w:vertAlign w:val="baseline"/>
                </w:rPr>
                <w:t xml:space="preserve">http://issn.org/vocabularies/RecordStatus#</w:t>
              </w:r>
            </w:ins>
            <w:ins w:id="1552" w:author="thomas" w:date="2024-06-04T09:20:57Z" oouserid="thomas">
              <w:r/>
            </w:ins>
          </w:p>
        </w:tc>
      </w:tr>
    </w:tbl>
    <w:p>
      <w:pPr>
        <w:pBdr/>
        <w:spacing/>
        <w:ind/>
        <w:rPr>
          <w:lang w:val="en-GB"/>
        </w:rPr>
      </w:pPr>
      <w:r>
        <w:rPr>
          <w:lang w:val="en-GB"/>
        </w:rPr>
      </w:r>
      <w:r>
        <w:rPr>
          <w:lang w:val="en-GB"/>
        </w:rPr>
      </w:r>
      <w:r>
        <w:rPr>
          <w:lang w:val="en-GB"/>
        </w:rPr>
      </w:r>
    </w:p>
    <w:p>
      <w:pPr>
        <w:pStyle w:val="1072"/>
        <w:pBdr/>
        <w:spacing/>
        <w:ind/>
        <w:rPr>
          <w:lang w:val="en-GB"/>
        </w:rPr>
      </w:pPr>
      <w:r/>
      <w:bookmarkStart w:id="323" w:name="_Toc483392533"/>
      <w:r/>
      <w:bookmarkStart w:id="324" w:name="_Toc46393863"/>
      <w:r>
        <w:rPr>
          <w:lang w:val="en-GB"/>
        </w:rPr>
        <w:t xml:space="preserve">Overview of </w:t>
      </w:r>
      <w:r>
        <w:rPr>
          <w:lang w:val="en-GB"/>
        </w:rPr>
        <w:t xml:space="preserve">the ISSN linked data model</w:t>
      </w:r>
      <w:bookmarkEnd w:id="323"/>
      <w:r/>
      <w:bookmarkEnd w:id="324"/>
      <w:r>
        <w:rPr>
          <w:lang w:val="en-GB"/>
        </w:rPr>
      </w:r>
      <w:r>
        <w:rPr>
          <w:lang w:val="en-GB"/>
        </w:rPr>
      </w:r>
    </w:p>
    <w:p>
      <w:pPr>
        <w:pBdr/>
        <w:spacing/>
        <w:ind/>
        <w:rPr>
          <w:lang w:val="en-GB"/>
        </w:rPr>
      </w:pPr>
      <w:r>
        <w:rPr>
          <w:lang w:val="en-GB"/>
        </w:rPr>
        <w:t xml:space="preserve">The ISSN Linked Data model is composed of the </w:t>
      </w:r>
      <w:r>
        <w:rPr>
          <w:lang w:val="en-GB"/>
        </w:rPr>
        <w:t xml:space="preserve">following entities</w:t>
      </w:r>
      <w:r>
        <w:rPr>
          <w:lang w:val="en-GB"/>
        </w:rPr>
        <w:t xml:space="preserve">:</w:t>
      </w:r>
      <w:r>
        <w:rPr>
          <w:lang w:val="en-GB"/>
        </w:rPr>
      </w:r>
      <w:r>
        <w:rPr>
          <w:lang w:val="en-GB"/>
        </w:rPr>
      </w:r>
    </w:p>
    <w:p>
      <w:pPr>
        <w:pStyle w:val="1091"/>
        <w:numPr>
          <w:ilvl w:val="0"/>
          <w:numId w:val="1"/>
        </w:numPr>
        <w:pBdr/>
        <w:spacing/>
        <w:ind/>
        <w:rPr>
          <w:lang w:val="en-GB"/>
        </w:rPr>
      </w:pPr>
      <w:r>
        <w:rPr>
          <w:lang w:val="en-GB"/>
        </w:rPr>
        <w:t xml:space="preserve">The </w:t>
      </w:r>
      <w:r>
        <w:rPr>
          <w:b/>
          <w:lang w:val="en-GB"/>
        </w:rPr>
        <w:t xml:space="preserve">ISSN </w:t>
      </w:r>
      <w:r>
        <w:rPr>
          <w:b/>
          <w:lang w:val="en-GB"/>
        </w:rPr>
        <w:t xml:space="preserve">R</w:t>
      </w:r>
      <w:r>
        <w:rPr>
          <w:b/>
          <w:lang w:val="en-GB"/>
        </w:rPr>
        <w:t xml:space="preserve">esource</w:t>
      </w:r>
      <w:r>
        <w:rPr>
          <w:lang w:val="en-GB"/>
        </w:rPr>
        <w:t xml:space="preserve">:</w:t>
      </w:r>
      <w:r>
        <w:rPr>
          <w:lang w:val="en-GB"/>
        </w:rPr>
        <w:t xml:space="preserve"> </w:t>
      </w:r>
      <w:r>
        <w:rPr>
          <w:lang w:val="en-GB"/>
        </w:rPr>
        <w:t xml:space="preserve">identifies </w:t>
      </w:r>
      <w:r>
        <w:rPr>
          <w:lang w:val="en-GB"/>
        </w:rPr>
        <w:t xml:space="preserve">a </w:t>
      </w:r>
      <w:r>
        <w:rPr>
          <w:lang w:val="en-GB"/>
        </w:rPr>
        <w:t xml:space="preserve">continuing resource</w:t>
      </w:r>
      <w:r>
        <w:rPr>
          <w:lang w:val="en-GB"/>
        </w:rPr>
        <w:t xml:space="preserve"> to which an ISSN has been assigned by the ISSN network. T</w:t>
      </w:r>
      <w:r>
        <w:rPr>
          <w:lang w:val="en-GB"/>
        </w:rPr>
        <w:t xml:space="preserve">his is the central resource in the graph;</w:t>
      </w:r>
      <w:r>
        <w:rPr>
          <w:lang w:val="en-GB"/>
        </w:rPr>
        <w:t xml:space="preserve"> in particular, it carries</w:t>
      </w:r>
      <w:r>
        <w:rPr>
          <w:lang w:val="en-GB"/>
        </w:rPr>
        <w:t xml:space="preserve"> or link</w:t>
      </w:r>
      <w:r>
        <w:rPr>
          <w:lang w:val="en-GB"/>
        </w:rPr>
        <w:t xml:space="preserve">s</w:t>
      </w:r>
      <w:r>
        <w:rPr>
          <w:lang w:val="en-GB"/>
        </w:rPr>
        <w:t xml:space="preserve"> to</w:t>
      </w:r>
      <w:r>
        <w:rPr>
          <w:lang w:val="en-GB"/>
        </w:rPr>
        <w:t xml:space="preserve"> the following information:</w:t>
      </w:r>
      <w:r>
        <w:rPr>
          <w:lang w:val="en-GB"/>
        </w:rPr>
      </w:r>
      <w:r>
        <w:rPr>
          <w:lang w:val="en-GB"/>
        </w:rPr>
      </w:r>
    </w:p>
    <w:p>
      <w:pPr>
        <w:pStyle w:val="1091"/>
        <w:numPr>
          <w:ilvl w:val="1"/>
          <w:numId w:val="1"/>
        </w:numPr>
        <w:pBdr/>
        <w:spacing/>
        <w:ind/>
        <w:rPr>
          <w:lang w:val="en-GB"/>
        </w:rPr>
      </w:pPr>
      <w:r>
        <w:rPr>
          <w:lang w:val="en-GB"/>
        </w:rPr>
        <w:t xml:space="preserve">Identifiers</w:t>
      </w:r>
      <w:r>
        <w:rPr>
          <w:lang w:val="en-GB"/>
        </w:rPr>
        <w:t xml:space="preserve"> </w:t>
      </w:r>
      <w:r>
        <w:rPr>
          <w:lang w:val="en-GB"/>
        </w:rPr>
        <w:t xml:space="preserve">of the </w:t>
      </w:r>
      <w:r>
        <w:rPr>
          <w:lang w:val="en-GB"/>
        </w:rPr>
        <w:t xml:space="preserve">continuing resource</w:t>
      </w:r>
      <w:r>
        <w:rPr>
          <w:lang w:val="en-GB"/>
        </w:rPr>
        <w:t xml:space="preserve"> (</w:t>
      </w:r>
      <w:r>
        <w:rPr>
          <w:lang w:val="en-GB"/>
        </w:rPr>
        <w:t xml:space="preserve">t</w:t>
      </w:r>
      <w:r>
        <w:rPr>
          <w:lang w:val="en-GB"/>
        </w:rPr>
        <w:t xml:space="preserve">he ISSN number</w:t>
      </w:r>
      <w:r>
        <w:rPr>
          <w:lang w:val="en-GB"/>
        </w:rPr>
        <w:t xml:space="preserve"> itself</w:t>
      </w:r>
      <w:r>
        <w:rPr>
          <w:lang w:val="en-GB"/>
        </w:rPr>
        <w:t xml:space="preserve"> </w:t>
      </w:r>
      <w:r>
        <w:rPr>
          <w:lang w:val="en-GB"/>
        </w:rPr>
        <w:t xml:space="preserve">and others</w:t>
      </w:r>
      <w:r>
        <w:rPr>
          <w:lang w:val="en-GB"/>
        </w:rPr>
        <w:t xml:space="preserve">)</w:t>
      </w:r>
      <w:r>
        <w:rPr>
          <w:lang w:val="en-GB"/>
        </w:rPr>
        <w:t xml:space="preserve">;</w:t>
      </w:r>
      <w:r>
        <w:rPr>
          <w:lang w:val="en-GB"/>
        </w:rPr>
      </w:r>
      <w:r>
        <w:rPr>
          <w:lang w:val="en-GB"/>
        </w:rPr>
      </w:r>
    </w:p>
    <w:p>
      <w:pPr>
        <w:pStyle w:val="1091"/>
        <w:numPr>
          <w:ilvl w:val="1"/>
          <w:numId w:val="1"/>
        </w:numPr>
        <w:pBdr/>
        <w:spacing/>
        <w:ind/>
        <w:rPr>
          <w:lang w:val="en-GB"/>
        </w:rPr>
      </w:pPr>
      <w:r>
        <w:rPr>
          <w:lang w:val="en-GB"/>
        </w:rPr>
        <w:t xml:space="preserve">Issuing bodies of the </w:t>
      </w:r>
      <w:r>
        <w:rPr>
          <w:lang w:val="en-GB"/>
        </w:rPr>
        <w:t xml:space="preserve">continuing </w:t>
      </w:r>
      <w:r>
        <w:rPr>
          <w:lang w:val="en-GB"/>
        </w:rPr>
        <w:t xml:space="preserve">resource</w:t>
      </w:r>
      <w:r>
        <w:rPr>
          <w:lang w:val="en-GB"/>
        </w:rPr>
        <w:t xml:space="preserve">;</w:t>
      </w:r>
      <w:r>
        <w:rPr>
          <w:lang w:val="en-GB"/>
        </w:rPr>
      </w:r>
      <w:r>
        <w:rPr>
          <w:lang w:val="en-GB"/>
        </w:rPr>
      </w:r>
    </w:p>
    <w:p>
      <w:pPr>
        <w:pStyle w:val="1091"/>
        <w:numPr>
          <w:ilvl w:val="1"/>
          <w:numId w:val="1"/>
        </w:numPr>
        <w:pBdr/>
        <w:spacing/>
        <w:ind/>
        <w:rPr>
          <w:lang w:val="en-GB"/>
        </w:rPr>
      </w:pPr>
      <w:r>
        <w:rPr>
          <w:lang w:val="en-GB"/>
        </w:rPr>
        <w:t xml:space="preserve">Country and dates of </w:t>
      </w:r>
      <w:r>
        <w:rPr>
          <w:lang w:val="en-GB"/>
        </w:rPr>
        <w:t xml:space="preserve">publication;</w:t>
      </w:r>
      <w:r>
        <w:rPr>
          <w:lang w:val="en-GB"/>
        </w:rPr>
      </w:r>
      <w:r>
        <w:rPr>
          <w:lang w:val="en-GB"/>
        </w:rPr>
      </w:r>
    </w:p>
    <w:p>
      <w:pPr>
        <w:pStyle w:val="1091"/>
        <w:numPr>
          <w:ilvl w:val="1"/>
          <w:numId w:val="1"/>
        </w:numPr>
        <w:pBdr/>
        <w:spacing/>
        <w:ind/>
        <w:rPr>
          <w:lang w:val="en-GB"/>
        </w:rPr>
      </w:pPr>
      <w:r>
        <w:rPr>
          <w:lang w:val="en-GB"/>
        </w:rPr>
        <w:t xml:space="preserve">Titles, classifications and </w:t>
      </w:r>
      <w:r>
        <w:rPr>
          <w:lang w:val="en-GB"/>
        </w:rPr>
        <w:t xml:space="preserve">notes;</w:t>
      </w:r>
      <w:r>
        <w:rPr>
          <w:lang w:val="en-GB"/>
        </w:rPr>
      </w:r>
      <w:r>
        <w:rPr>
          <w:lang w:val="en-GB"/>
        </w:rPr>
      </w:r>
    </w:p>
    <w:p>
      <w:pPr>
        <w:pStyle w:val="1091"/>
        <w:numPr>
          <w:ilvl w:val="1"/>
          <w:numId w:val="1"/>
        </w:numPr>
        <w:pBdr/>
        <w:spacing/>
        <w:ind/>
        <w:rPr>
          <w:lang w:val="en-GB"/>
        </w:rPr>
      </w:pPr>
      <w:r>
        <w:rPr>
          <w:lang w:val="en-GB"/>
        </w:rPr>
        <w:t xml:space="preserve">Links to other </w:t>
      </w:r>
      <w:r>
        <w:rPr>
          <w:lang w:val="en-GB"/>
        </w:rPr>
        <w:t xml:space="preserve">resources</w:t>
      </w:r>
      <w:r>
        <w:rPr>
          <w:lang w:val="en-GB"/>
        </w:rPr>
        <w:t xml:space="preserve">;</w:t>
      </w:r>
      <w:r>
        <w:rPr>
          <w:lang w:val="en-GB"/>
        </w:rPr>
      </w:r>
      <w:r>
        <w:rPr>
          <w:lang w:val="en-GB"/>
        </w:rPr>
      </w:r>
    </w:p>
    <w:p>
      <w:pPr>
        <w:pStyle w:val="1091"/>
        <w:numPr>
          <w:ilvl w:val="0"/>
          <w:numId w:val="1"/>
        </w:numPr>
        <w:pBdr/>
        <w:spacing/>
        <w:ind/>
        <w:rPr>
          <w:lang w:val="en-GB"/>
        </w:rPr>
      </w:pPr>
      <w:r>
        <w:rPr>
          <w:lang w:val="en-GB"/>
        </w:rPr>
        <w:t xml:space="preserve">The </w:t>
      </w:r>
      <w:r>
        <w:rPr>
          <w:b/>
          <w:lang w:val="en-GB"/>
        </w:rPr>
        <w:t xml:space="preserve">ISSN </w:t>
      </w:r>
      <w:r>
        <w:rPr>
          <w:b/>
          <w:lang w:val="en-GB"/>
        </w:rPr>
        <w:t xml:space="preserve">Record</w:t>
      </w:r>
      <w:r>
        <w:rPr>
          <w:lang w:val="en-GB"/>
        </w:rPr>
        <w:t xml:space="preserve">:</w:t>
      </w:r>
      <w:r>
        <w:rPr>
          <w:lang w:val="en-GB"/>
        </w:rPr>
        <w:t xml:space="preserve"> identifies the record/document created by an ISSN </w:t>
      </w:r>
      <w:r>
        <w:rPr>
          <w:lang w:val="en-GB"/>
        </w:rPr>
        <w:t xml:space="preserve">Centre</w:t>
      </w:r>
      <w:r>
        <w:rPr>
          <w:lang w:val="en-GB"/>
        </w:rPr>
        <w:t xml:space="preserve"> when assigning an ISSN to a </w:t>
      </w:r>
      <w:r>
        <w:rPr>
          <w:lang w:val="en-GB"/>
        </w:rPr>
        <w:t xml:space="preserve">continuing resource</w:t>
      </w:r>
      <w:r>
        <w:rPr>
          <w:lang w:val="en-GB"/>
        </w:rPr>
        <w:t xml:space="preserve">;</w:t>
      </w:r>
      <w:r>
        <w:rPr>
          <w:lang w:val="en-GB"/>
        </w:rPr>
      </w:r>
      <w:r>
        <w:rPr>
          <w:lang w:val="en-GB"/>
        </w:rPr>
      </w:r>
    </w:p>
    <w:p>
      <w:pPr>
        <w:pStyle w:val="1091"/>
        <w:numPr>
          <w:ilvl w:val="0"/>
          <w:numId w:val="1"/>
        </w:numPr>
        <w:pBdr/>
        <w:spacing/>
        <w:ind/>
        <w:rPr>
          <w:lang w:val="en-GB"/>
        </w:rPr>
      </w:pPr>
      <w:r>
        <w:rPr>
          <w:lang w:val="en-GB"/>
        </w:rPr>
        <w:t xml:space="preserve">The </w:t>
      </w:r>
      <w:r>
        <w:rPr>
          <w:b/>
          <w:lang w:val="en-GB"/>
        </w:rPr>
        <w:t xml:space="preserve">Record Creation </w:t>
      </w:r>
      <w:r>
        <w:rPr>
          <w:b/>
          <w:lang w:val="en-GB"/>
        </w:rPr>
        <w:t xml:space="preserve">Activity </w:t>
      </w:r>
      <w:r>
        <w:rPr>
          <w:lang w:val="en-GB"/>
        </w:rPr>
        <w:t xml:space="preserve">:</w:t>
      </w:r>
      <w:r>
        <w:rPr>
          <w:lang w:val="en-GB"/>
        </w:rPr>
        <w:t xml:space="preserve"> identifies the event of creation of the record by an ISSN </w:t>
      </w:r>
      <w:r>
        <w:rPr>
          <w:lang w:val="en-GB"/>
        </w:rPr>
        <w:t xml:space="preserve">Centre</w:t>
      </w:r>
      <w:r>
        <w:rPr>
          <w:lang w:val="en-GB"/>
        </w:rPr>
        <w:t xml:space="preserve"> ;</w:t>
      </w:r>
      <w:r>
        <w:rPr>
          <w:lang w:val="en-GB"/>
        </w:rPr>
      </w:r>
      <w:r>
        <w:rPr>
          <w:lang w:val="en-GB"/>
        </w:rPr>
      </w:r>
    </w:p>
    <w:p>
      <w:pPr>
        <w:pStyle w:val="1091"/>
        <w:numPr>
          <w:ilvl w:val="0"/>
          <w:numId w:val="1"/>
        </w:numPr>
        <w:pBdr/>
        <w:spacing/>
        <w:ind/>
        <w:rPr>
          <w:lang w:val="en-GB"/>
        </w:rPr>
      </w:pPr>
      <w:r>
        <w:rPr>
          <w:b/>
          <w:lang w:val="en-GB"/>
        </w:rPr>
        <w:t xml:space="preserve">Publication Events</w:t>
      </w:r>
      <w:r>
        <w:rPr>
          <w:lang w:val="en-GB"/>
        </w:rPr>
        <w:t xml:space="preserve"> in the publication history</w:t>
      </w:r>
      <w:r>
        <w:rPr>
          <w:lang w:val="en-GB"/>
        </w:rPr>
        <w:t xml:space="preserve"> of an </w:t>
      </w:r>
      <w:r>
        <w:rPr>
          <w:lang w:val="en-GB"/>
        </w:rPr>
        <w:t xml:space="preserve">ISSN</w:t>
      </w:r>
      <w:r>
        <w:rPr>
          <w:lang w:val="en-GB"/>
        </w:rPr>
        <w:t xml:space="preserve"> :</w:t>
      </w:r>
      <w:r>
        <w:rPr>
          <w:lang w:val="en-GB"/>
        </w:rPr>
        <w:t xml:space="preserve"> </w:t>
      </w:r>
      <w:r>
        <w:rPr>
          <w:lang w:val="en-GB"/>
        </w:rPr>
        <w:t xml:space="preserve">each event identifies </w:t>
      </w:r>
      <w:r>
        <w:rPr>
          <w:lang w:val="en-GB"/>
        </w:rPr>
        <w:t xml:space="preserve">the publication of the </w:t>
      </w:r>
      <w:r>
        <w:rPr>
          <w:lang w:val="en-GB"/>
        </w:rPr>
        <w:t xml:space="preserve">continuing resource</w:t>
      </w:r>
      <w:r>
        <w:rPr>
          <w:lang w:val="en-GB"/>
        </w:rPr>
        <w:t xml:space="preserve"> by a given publisher, in a given place, during a given date range ;</w:t>
      </w:r>
      <w:r>
        <w:rPr>
          <w:lang w:val="en-GB"/>
        </w:rPr>
      </w:r>
      <w:r>
        <w:rPr>
          <w:lang w:val="en-GB"/>
        </w:rPr>
      </w:r>
    </w:p>
    <w:p>
      <w:pPr>
        <w:pStyle w:val="1071"/>
        <w:pBdr/>
        <w:spacing/>
        <w:ind/>
        <w:rPr>
          <w:lang w:val="en-GB"/>
        </w:rPr>
      </w:pPr>
      <w:r/>
      <w:bookmarkStart w:id="325" w:name="_Toc483392534"/>
      <w:r/>
      <w:bookmarkStart w:id="326" w:name="_Toc46393864"/>
      <w:r>
        <w:rPr>
          <w:lang w:val="en-GB"/>
        </w:rPr>
        <w:t xml:space="preserve">N</w:t>
      </w:r>
      <w:r>
        <w:rPr>
          <w:lang w:val="en-GB"/>
        </w:rPr>
        <w:t xml:space="preserve">aming conventions</w:t>
      </w:r>
      <w:bookmarkEnd w:id="325"/>
      <w:r/>
      <w:bookmarkEnd w:id="326"/>
      <w:r>
        <w:rPr>
          <w:lang w:val="en-GB"/>
        </w:rPr>
      </w:r>
      <w:r>
        <w:rPr>
          <w:lang w:val="en-GB"/>
        </w:rPr>
      </w:r>
    </w:p>
    <w:p>
      <w:pPr>
        <w:pStyle w:val="1072"/>
        <w:pBdr/>
        <w:spacing/>
        <w:ind/>
        <w:rPr>
          <w:lang w:val="en-GB"/>
        </w:rPr>
      </w:pPr>
      <w:r/>
      <w:bookmarkStart w:id="327" w:name="_Toc483392535"/>
      <w:r/>
      <w:bookmarkStart w:id="328" w:name="_Toc46393865"/>
      <w:r>
        <w:rPr>
          <w:lang w:val="en-GB"/>
        </w:rPr>
        <w:t xml:space="preserve">ISSN URI </w:t>
      </w:r>
      <w:r>
        <w:rPr>
          <w:lang w:val="en-GB"/>
        </w:rPr>
        <w:t xml:space="preserve">templates</w:t>
      </w:r>
      <w:bookmarkEnd w:id="327"/>
      <w:r/>
      <w:bookmarkEnd w:id="328"/>
      <w:r>
        <w:rPr>
          <w:lang w:val="en-GB"/>
        </w:rPr>
      </w:r>
      <w:r>
        <w:rPr>
          <w:lang w:val="en-GB"/>
        </w:rPr>
      </w:r>
    </w:p>
    <w:p>
      <w:pPr>
        <w:pStyle w:val="1073"/>
        <w:pBdr/>
        <w:spacing/>
        <w:ind/>
        <w:rPr>
          <w:lang w:val="en-GB"/>
        </w:rPr>
      </w:pPr>
      <w:r/>
      <w:bookmarkStart w:id="329" w:name="_Toc483392536"/>
      <w:r>
        <w:rPr>
          <w:lang w:val="en-GB"/>
        </w:rPr>
        <w:t xml:space="preserve">URI </w:t>
      </w:r>
      <w:r>
        <w:rPr>
          <w:lang w:val="en-GB"/>
        </w:rPr>
        <w:t xml:space="preserve">template</w:t>
      </w:r>
      <w:r>
        <w:rPr>
          <w:lang w:val="en-GB"/>
        </w:rPr>
        <w:t xml:space="preserve"> for resources</w:t>
      </w:r>
      <w:bookmarkEnd w:id="329"/>
      <w:r>
        <w:rPr>
          <w:lang w:val="en-GB"/>
        </w:rPr>
      </w:r>
      <w:r>
        <w:rPr>
          <w:lang w:val="en-GB"/>
        </w:rPr>
      </w:r>
    </w:p>
    <w:p>
      <w:pPr>
        <w:pBdr/>
        <w:spacing/>
        <w:ind/>
        <w:jc w:val="left"/>
        <w:rPr>
          <w:lang w:val="en-GB"/>
        </w:rPr>
      </w:pPr>
      <w:r>
        <w:rPr>
          <w:lang w:val="en-GB"/>
        </w:rPr>
        <w:t xml:space="preserve">The URI template for ISSN resources is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_type}</w:t>
      </w:r>
      <w:r>
        <w:rPr>
          <w:rFonts w:ascii="Consolas" w:hAnsi="Consolas" w:cs="Consolas"/>
          <w:shd w:val="clear" w:color="auto" w:fill="daeef3" w:themeFill="accent5" w:themeFillTint="33"/>
          <w:lang w:val="en-GB"/>
        </w:rPr>
        <w:t xml:space="preserve">/{</w:t>
      </w:r>
      <w:r>
        <w:rPr>
          <w:rFonts w:ascii="Consolas" w:hAnsi="Consolas" w:cs="Consolas"/>
          <w:shd w:val="clear" w:color="auto" w:fill="daeef3" w:themeFill="accent5" w:themeFillTint="33"/>
          <w:lang w:val="en-GB"/>
        </w:rPr>
        <w:t xml:space="preserve">resource_identifier</w:t>
      </w:r>
      <w:r>
        <w:rPr>
          <w:rFonts w:ascii="Consolas" w:hAnsi="Consolas" w:cs="Consolas"/>
          <w:shd w:val="clear" w:color="auto" w:fill="daeef3" w:themeFill="accent5" w:themeFillTint="33"/>
          <w:lang w:val="en-GB"/>
        </w:rPr>
        <w:t xml:space="preserve">}</w:t>
      </w:r>
      <w:r>
        <w:rPr>
          <w:lang w:val="en-GB"/>
        </w:rPr>
        <w:t xml:space="preserve">. The </w:t>
      </w:r>
      <w:r>
        <w:rPr>
          <w:rStyle w:val="1092"/>
          <w:lang w:val="en-GB"/>
        </w:rPr>
        <w:t xml:space="preserve">{</w:t>
      </w:r>
      <w:r>
        <w:rPr>
          <w:rStyle w:val="1092"/>
          <w:lang w:val="en-GB"/>
        </w:rPr>
        <w:t xml:space="preserve">identifier</w:t>
      </w:r>
      <w:r>
        <w:rPr>
          <w:rStyle w:val="1092"/>
          <w:lang w:val="en-GB"/>
        </w:rPr>
        <w:t xml:space="preserve">_type</w:t>
      </w:r>
      <w:r>
        <w:rPr>
          <w:rStyle w:val="1092"/>
          <w:lang w:val="en-GB"/>
        </w:rPr>
        <w:t xml:space="preserve">}</w:t>
      </w:r>
      <w:r>
        <w:rPr>
          <w:lang w:val="en-GB"/>
        </w:rPr>
        <w:t xml:space="preserve"> URI component can </w:t>
      </w:r>
      <w:r>
        <w:rPr>
          <w:lang w:val="en-GB"/>
        </w:rPr>
        <w:t xml:space="preserve">have</w:t>
      </w:r>
      <w:r>
        <w:rPr>
          <w:lang w:val="en-GB"/>
        </w:rPr>
        <w:t xml:space="preserve"> the </w:t>
      </w:r>
      <w:r>
        <w:rPr>
          <w:lang w:val="en-GB"/>
        </w:rPr>
        <w:t xml:space="preserve">following</w:t>
      </w:r>
      <w:r>
        <w:rPr>
          <w:lang w:val="en-GB"/>
        </w:rPr>
        <w:t xml:space="preserve"> values</w:t>
      </w:r>
      <w:r>
        <w:rPr>
          <w:lang w:val="en-GB"/>
        </w:rPr>
        <w:t xml:space="preserve">:</w:t>
      </w:r>
      <w:r>
        <w:rPr>
          <w:lang w:val="en-GB"/>
        </w:rPr>
      </w:r>
      <w:r>
        <w:rPr>
          <w:lang w:val="en-GB"/>
        </w:rPr>
      </w:r>
    </w:p>
    <w:p>
      <w:pPr>
        <w:pStyle w:val="1091"/>
        <w:numPr>
          <w:ilvl w:val="0"/>
          <w:numId w:val="6"/>
        </w:numPr>
        <w:pBdr/>
        <w:spacing/>
        <w:ind/>
        <w:jc w:val="left"/>
        <w:rPr>
          <w:lang w:val="en-GB"/>
        </w:rPr>
      </w:pPr>
      <w:r>
        <w:rPr>
          <w:rStyle w:val="1092"/>
          <w:lang w:val="en-GB"/>
        </w:rPr>
        <w:t xml:space="preserve">ISSN</w:t>
      </w:r>
      <w:r>
        <w:rPr>
          <w:lang w:val="en-GB"/>
        </w:rPr>
        <w:t xml:space="preserve"> for resources </w:t>
      </w:r>
      <w:r>
        <w:rPr>
          <w:lang w:val="en-GB"/>
        </w:rPr>
        <w:t xml:space="preserve">identified by </w:t>
      </w:r>
      <w:r>
        <w:rPr>
          <w:lang w:val="en-GB"/>
        </w:rPr>
        <w:t xml:space="preserve">an ISSN;</w:t>
      </w:r>
      <w:r>
        <w:rPr>
          <w:lang w:val="en-GB"/>
        </w:rPr>
        <w:t xml:space="preserve"> (e.g. </w:t>
      </w:r>
      <w:r>
        <w:rPr>
          <w:rStyle w:val="1092"/>
          <w:lang w:val="en-GB"/>
        </w:rPr>
        <w:t xml:space="preserve">http://issn.org/resource/ISSN/</w:t>
      </w:r>
      <w:r>
        <w:rPr>
          <w:rStyle w:val="1092"/>
          <w:lang w:val="en-GB"/>
        </w:rPr>
        <w:t xml:space="preserve">1683-4135</w:t>
      </w:r>
      <w:r>
        <w:rPr>
          <w:lang w:val="en-GB"/>
        </w:rPr>
        <w:t xml:space="preserve">)</w:t>
      </w:r>
      <w:r>
        <w:rPr>
          <w:lang w:val="en-GB"/>
        </w:rPr>
        <w:t xml:space="preserve">;</w:t>
      </w:r>
      <w:r>
        <w:rPr>
          <w:lang w:val="en-GB"/>
        </w:rPr>
      </w:r>
      <w:r>
        <w:rPr>
          <w:lang w:val="en-GB"/>
        </w:rPr>
      </w:r>
    </w:p>
    <w:p>
      <w:pPr>
        <w:pStyle w:val="1091"/>
        <w:numPr>
          <w:ilvl w:val="0"/>
          <w:numId w:val="6"/>
        </w:numPr>
        <w:pBdr/>
        <w:spacing/>
        <w:ind/>
        <w:jc w:val="left"/>
        <w:rPr>
          <w:shd w:val="clear" w:color="auto" w:fill="daeef3" w:themeFill="accent5" w:themeFillTint="33"/>
          <w:lang w:val="en-GB"/>
        </w:rPr>
      </w:pPr>
      <w:r>
        <w:rPr>
          <w:rStyle w:val="1092"/>
          <w:lang w:val="en-GB"/>
        </w:rPr>
        <w:t xml:space="preserve">ISSN-L</w:t>
      </w:r>
      <w:r>
        <w:t xml:space="preserve"> for resources identif</w:t>
      </w:r>
      <w:r>
        <w:t xml:space="preserve">ied by</w:t>
      </w:r>
      <w:r>
        <w:t xml:space="preserve"> an ISSN-L</w:t>
      </w:r>
      <w:r>
        <w:t xml:space="preserve"> (e.g. </w:t>
      </w:r>
      <w:r>
        <w:rPr>
          <w:rStyle w:val="1092"/>
          <w:lang w:val="en-GB"/>
        </w:rPr>
        <w:t xml:space="preserve">http://issn.org/resource/ISSN-L/1683-3775</w:t>
      </w:r>
      <w:r>
        <w:t xml:space="preserve">)</w:t>
      </w:r>
      <w:r>
        <w:t xml:space="preserve">. </w:t>
      </w:r>
      <w:r>
        <w:rPr>
          <w:shd w:val="clear" w:color="auto" w:fill="daeef3" w:themeFill="accent5" w:themeFillTint="33"/>
          <w:lang w:val="en-GB"/>
        </w:rPr>
      </w:r>
      <w:r>
        <w:rPr>
          <w:shd w:val="clear" w:color="auto" w:fill="daeef3" w:themeFill="accent5" w:themeFillTint="33"/>
          <w:lang w:val="en-GB"/>
        </w:rPr>
      </w:r>
    </w:p>
    <w:p>
      <w:pPr>
        <w:pBdr/>
        <w:spacing/>
        <w:ind/>
        <w:rPr>
          <w:lang w:val="en-GB"/>
        </w:rPr>
      </w:pPr>
      <w:r>
        <w:rPr>
          <w:lang w:val="en-GB"/>
        </w:rPr>
        <w:t xml:space="preserve">It is an open debate within institutions providing bibliographic information as linked data, if the main entity identified by an URI should be the resource itself, or the record corresponding to the reso</w:t>
      </w:r>
      <w:r>
        <w:rPr>
          <w:lang w:val="en-GB"/>
        </w:rPr>
        <w:t xml:space="preserve">urce within the institution. Libraries often prefer the latter solution. As a matter of fact, library catalogues provide records about a resource, not the original resource itself (even though the record may itself provide a link to the original resource).</w:t>
      </w:r>
      <w:r>
        <w:rPr>
          <w:lang w:val="en-GB"/>
        </w:rPr>
      </w:r>
      <w:r>
        <w:rPr>
          <w:lang w:val="en-GB"/>
        </w:rPr>
      </w:r>
    </w:p>
    <w:p>
      <w:pPr>
        <w:pBdr/>
        <w:spacing/>
        <w:ind/>
        <w:jc w:val="left"/>
        <w:rPr>
          <w:lang w:val="en-GB"/>
        </w:rPr>
      </w:pPr>
      <w:r>
        <w:rPr>
          <w:lang w:val="en-GB"/>
        </w:rPr>
        <w:t xml:space="preserve">The ISSN International Centre decided however to adopt the first solution, and to state that the </w:t>
      </w:r>
      <w:r>
        <w:rPr>
          <w:lang w:val="en-GB"/>
        </w:rPr>
        <w:t xml:space="preserve">main URI identifies the resource itself. ISSN identifiers are indeed not designed to be the identifiers of a resource within the ISSN Register only, but to serve as the reference identifier in any cases. The URI pattern </w:t>
      </w:r>
      <w:r>
        <w:t xml:space="preserve">http://issn.org/resource/{identifier_type}/{resource_identifier}</w:t>
      </w:r>
      <w:r>
        <w:t xml:space="preserve"> can therefore serve in different circumstances and within various datasets to identify a specific continuing resource.</w:t>
      </w:r>
      <w:r>
        <w:rPr>
          <w:lang w:val="en-GB"/>
        </w:rPr>
      </w:r>
      <w:r>
        <w:rPr>
          <w:lang w:val="en-GB"/>
        </w:rPr>
      </w:r>
    </w:p>
    <w:p>
      <w:pPr>
        <w:pBdr/>
        <w:spacing/>
        <w:ind/>
        <w:jc w:val="left"/>
        <w:rPr>
          <w:lang w:val="en-GB"/>
        </w:rPr>
      </w:pPr>
      <w:r>
        <w:t xml:space="preserve">An ISSN</w:t>
      </w:r>
      <w:r>
        <w:t xml:space="preserve"> identifies </w:t>
      </w:r>
      <w:r>
        <w:rPr>
          <w:lang w:val="en-GB"/>
        </w:rPr>
        <w:t xml:space="preserve">a specific continuing resource on a specific medium (print, online, digital </w:t>
      </w:r>
      <w:r>
        <w:rPr>
          <w:lang w:val="en-GB"/>
        </w:rPr>
        <w:t xml:space="preserve">carrier, other</w:t>
      </w:r>
      <w:r>
        <w:rPr>
          <w:lang w:val="en-GB"/>
        </w:rPr>
        <w:t xml:space="preserve">). The </w:t>
      </w:r>
      <w:r>
        <w:rPr>
          <w:lang w:val="en-GB"/>
        </w:rPr>
        <w:t xml:space="preserve">“</w:t>
      </w:r>
      <w:r>
        <w:rPr>
          <w:lang w:val="en-GB"/>
        </w:rPr>
        <w:t xml:space="preserve">Linking ISSN</w:t>
      </w:r>
      <w:r>
        <w:rPr>
          <w:lang w:val="en-GB"/>
        </w:rPr>
        <w:t xml:space="preserve">”</w:t>
      </w:r>
      <w:r>
        <w:rPr>
          <w:lang w:val="en-GB"/>
        </w:rPr>
        <w:t xml:space="preserve"> or </w:t>
      </w:r>
      <w:r>
        <w:rPr>
          <w:lang w:val="en-GB"/>
        </w:rPr>
        <w:t xml:space="preserve">“</w:t>
      </w:r>
      <w:r>
        <w:rPr>
          <w:lang w:val="en-GB"/>
        </w:rPr>
        <w:t xml:space="preserve">ISSN-L</w:t>
      </w:r>
      <w:r>
        <w:rPr>
          <w:lang w:val="en-GB"/>
        </w:rPr>
        <w:t xml:space="preserve">”</w:t>
      </w:r>
      <w:r>
        <w:rPr>
          <w:lang w:val="en-GB"/>
        </w:rPr>
        <w:t xml:space="preserve">, on the other hand, provides a reference identifier to a title whatever its medium. It also provide</w:t>
      </w:r>
      <w:r>
        <w:rPr>
          <w:lang w:val="en-GB"/>
        </w:rPr>
        <w:t xml:space="preserve">s</w:t>
      </w:r>
      <w:r>
        <w:rPr>
          <w:lang w:val="en-GB"/>
        </w:rPr>
        <w:t xml:space="preserve"> a link between the different ISSN of the different medium editions. By convention, a continuing resource published on only one medium has also an ISSN-</w:t>
      </w:r>
      <w:r>
        <w:rPr>
          <w:lang w:val="en-GB"/>
        </w:rPr>
        <w:t xml:space="preserve">L</w:t>
      </w:r>
      <w:r>
        <w:rPr>
          <w:lang w:val="en-GB"/>
        </w:rPr>
        <w:t xml:space="preserve"> but this ISSN-L does not link together several ISSN.</w:t>
      </w:r>
      <w:r>
        <w:rPr>
          <w:lang w:val="en-GB"/>
        </w:rPr>
        <w:t xml:space="preserve"> The URI pattern </w:t>
      </w:r>
      <w:r>
        <w:rPr>
          <w:rFonts w:ascii="Consolas" w:hAnsi="Consolas" w:cs="Consolas"/>
          <w:shd w:val="clear" w:color="auto" w:fill="daeef3" w:themeFill="accent5" w:themeFillTint="33"/>
          <w:lang w:val="en-GB"/>
        </w:rPr>
        <w:t xml:space="preserve">http://issn.org/resource/</w:t>
      </w:r>
      <w:r>
        <w:rPr>
          <w:rFonts w:ascii="Consolas" w:hAnsi="Consolas" w:cs="Consolas"/>
          <w:shd w:val="clear" w:color="auto" w:fill="daeef3" w:themeFill="accent5" w:themeFillTint="33"/>
          <w:lang w:val="en-GB"/>
        </w:rPr>
        <w:t xml:space="preserve">ISSN-L</w:t>
      </w:r>
      <w:r>
        <w:rPr>
          <w:rFonts w:ascii="Consolas" w:hAnsi="Consolas" w:cs="Consolas"/>
          <w:shd w:val="clear" w:color="auto" w:fill="daeef3" w:themeFill="accent5" w:themeFillTint="33"/>
          <w:lang w:val="en-GB"/>
        </w:rPr>
        <w:t xml:space="preserve">/{resource_identifier}</w:t>
      </w:r>
      <w:r>
        <w:rPr>
          <w:lang w:val="en-GB"/>
        </w:rPr>
        <w:t xml:space="preserve"> </w:t>
      </w:r>
      <w:r>
        <w:rPr>
          <w:lang w:val="en-GB"/>
        </w:rPr>
        <w:t xml:space="preserve">identifies </w:t>
      </w:r>
      <w:r>
        <w:rPr>
          <w:lang w:val="en-GB"/>
        </w:rPr>
        <w:t xml:space="preserve">therefore a specific continuing resource, on its different publication media, while </w:t>
      </w:r>
      <w:r>
        <w:rPr>
          <w:rFonts w:ascii="Consolas" w:hAnsi="Consolas" w:cs="Consolas"/>
          <w:shd w:val="clear" w:color="auto" w:fill="daeef3" w:themeFill="accent5" w:themeFillTint="33"/>
          <w:lang w:val="en-GB"/>
        </w:rPr>
        <w:t xml:space="preserve">http://issn.org/resource/ISSN/{resource_identifier}</w:t>
      </w:r>
      <w:r>
        <w:rPr>
          <w:rFonts w:ascii="Consolas" w:hAnsi="Consolas" w:cs="Consolas"/>
          <w:shd w:val="clear" w:color="auto" w:fill="daeef3" w:themeFill="accent5" w:themeFillTint="33"/>
          <w:lang w:val="en-GB"/>
        </w:rPr>
        <w:t xml:space="preserve"> </w:t>
      </w:r>
      <w:r>
        <w:rPr>
          <w:lang w:val="en-GB"/>
        </w:rPr>
        <w:t xml:space="preserve">identifies </w:t>
      </w:r>
      <w:r>
        <w:rPr>
          <w:lang w:val="en-GB"/>
        </w:rPr>
        <w:t xml:space="preserve">a continuing resource on a specific medium.</w:t>
      </w:r>
      <w:r>
        <w:rPr>
          <w:lang w:val="en-GB"/>
        </w:rPr>
      </w:r>
      <w:r>
        <w:rPr>
          <w:lang w:val="en-GB"/>
        </w:rPr>
      </w:r>
    </w:p>
    <w:p>
      <w:pPr>
        <w:pBdr/>
        <w:spacing/>
        <w:ind/>
        <w:rPr>
          <w:lang w:val="en-GB"/>
        </w:rPr>
      </w:pPr>
      <w:r>
        <w:rPr>
          <w:lang w:val="en-GB"/>
        </w:rPr>
        <w:t xml:space="preserve">As other groupings may be designed by future versions of the ISSN ISO standard, like “ISSN families”, o</w:t>
      </w:r>
      <w:r>
        <w:rPr>
          <w:lang w:val="en-GB"/>
        </w:rPr>
        <w:t xml:space="preserve">ther </w:t>
      </w:r>
      <w:r>
        <w:rPr>
          <w:lang w:val="en-GB"/>
        </w:rPr>
        <w:t xml:space="preserve">identifier </w:t>
      </w:r>
      <w:r>
        <w:rPr>
          <w:lang w:val="en-GB"/>
        </w:rPr>
        <w:t xml:space="preserve">types may be added in the future</w:t>
      </w:r>
      <w:r>
        <w:rPr>
          <w:lang w:val="en-GB"/>
        </w:rPr>
        <w:t xml:space="preserve">.</w:t>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bookmarkStart w:id="330" w:name="_Toc483392537"/>
      <w:r>
        <w:rPr>
          <w:lang w:val="en-GB"/>
        </w:rPr>
        <w:t xml:space="preserve">URI </w:t>
      </w:r>
      <w:r>
        <w:rPr>
          <w:lang w:val="en-GB"/>
        </w:rPr>
        <w:t xml:space="preserve">template</w:t>
      </w:r>
      <w:r>
        <w:rPr>
          <w:lang w:val="en-GB"/>
        </w:rPr>
        <w:t xml:space="preserve"> for organisations</w:t>
      </w:r>
      <w:bookmarkEnd w:id="330"/>
      <w:r>
        <w:rPr>
          <w:lang w:val="en-GB"/>
        </w:rPr>
      </w:r>
      <w:r>
        <w:rPr>
          <w:lang w:val="en-GB"/>
        </w:rPr>
      </w:r>
    </w:p>
    <w:p>
      <w:pPr>
        <w:pBdr/>
        <w:spacing/>
        <w:ind/>
        <w:jc w:val="left"/>
        <w:rPr/>
      </w:pPr>
      <w:r>
        <w:rPr>
          <w:lang w:val="en-GB"/>
        </w:rPr>
        <w:t xml:space="preserve">The URI template for </w:t>
      </w:r>
      <w:r>
        <w:rPr>
          <w:lang w:val="en-GB"/>
        </w:rPr>
        <w:t xml:space="preserve">ISSN </w:t>
      </w:r>
      <w:r>
        <w:rPr>
          <w:lang w:val="en-GB"/>
        </w:rPr>
        <w:t xml:space="preserve">Centers</w:t>
      </w:r>
      <w:r>
        <w:rPr>
          <w:lang w:val="en-GB"/>
        </w:rPr>
        <w:t xml:space="preserve"> </w:t>
      </w:r>
      <w:r>
        <w:rPr>
          <w:lang w:val="en-GB"/>
        </w:rPr>
        <w:t xml:space="preserve">is </w:t>
      </w:r>
      <w:r>
        <w:rPr>
          <w:rFonts w:ascii="Consolas" w:hAnsi="Consolas" w:cs="Consolas"/>
          <w:shd w:val="clear" w:color="auto" w:fill="daeef3" w:themeFill="accent5" w:themeFillTint="33"/>
          <w:lang w:val="en-GB"/>
        </w:rPr>
        <w:t xml:space="preserve">http://issn.org/organization/ISSNCent</w:t>
      </w:r>
      <w:r>
        <w:rPr>
          <w:rFonts w:ascii="Consolas" w:hAnsi="Consolas" w:cs="Consolas"/>
          <w:shd w:val="clear" w:color="auto" w:fill="daeef3" w:themeFill="accent5" w:themeFillTint="33"/>
          <w:lang w:val="en-GB"/>
        </w:rPr>
        <w:t xml:space="preserve">er</w:t>
      </w:r>
      <w:r>
        <w:rPr>
          <w:rFonts w:ascii="Consolas" w:hAnsi="Consolas" w:cs="Consolas"/>
          <w:shd w:val="clear" w:color="auto" w:fill="daeef3" w:themeFill="accent5" w:themeFillTint="33"/>
          <w:lang w:val="en-GB"/>
        </w:rPr>
        <w:t xml:space="preserve">#{CCID}</w:t>
      </w:r>
      <w:r>
        <w:t xml:space="preserve">. </w:t>
      </w:r>
      <w:r>
        <w:t xml:space="preserve">(</w:t>
      </w:r>
      <w:r>
        <w:t xml:space="preserve">note :</w:t>
      </w:r>
      <w:r>
        <w:t xml:space="preserve"> “</w:t>
      </w:r>
      <w:r>
        <w:t xml:space="preserve">ISSNCenter</w:t>
      </w:r>
      <w:r>
        <w:t xml:space="preserve">”, final “</w:t>
      </w:r>
      <w:r>
        <w:t xml:space="preserve">er</w:t>
      </w:r>
      <w:r>
        <w:t xml:space="preserve">”) </w:t>
      </w:r>
      <w:r>
        <w:t xml:space="preserve">The CCID component is the ISSN Center code</w:t>
      </w:r>
      <w:r>
        <w:t xml:space="preserve">.</w:t>
      </w:r>
      <w:r/>
    </w:p>
    <w:p>
      <w:pPr>
        <w:pBdr/>
        <w:spacing/>
        <w:ind/>
        <w:rPr/>
      </w:pPr>
      <w:r>
        <w:t xml:space="preserve">The URI template</w:t>
      </w:r>
      <w:r>
        <w:t xml:space="preserve">s</w:t>
      </w:r>
      <w:r>
        <w:t xml:space="preserve"> for publishers</w:t>
      </w:r>
      <w:r>
        <w:t xml:space="preserve"> or issuing bodies or reproduction agencies generated from the MARC 21 Record </w:t>
      </w:r>
      <w:r>
        <w:t xml:space="preserve">are:</w:t>
      </w:r>
      <w:r/>
    </w:p>
    <w:p>
      <w:pPr>
        <w:pStyle w:val="1091"/>
        <w:numPr>
          <w:ilvl w:val="0"/>
          <w:numId w:val="25"/>
        </w:numPr>
        <w:pBdr/>
        <w:spacing/>
        <w:ind/>
        <w:rPr>
          <w:rStyle w:val="1092"/>
          <w:lang w:val="en-US"/>
        </w:rPr>
      </w:pPr>
      <w:r>
        <w:rPr>
          <w:rStyle w:val="1092"/>
          <w:lang w:val="en-US"/>
        </w:rPr>
        <w:t xml:space="preserve">http://issn.org/resource/ISSN/{</w:t>
      </w:r>
      <w:r>
        <w:rPr>
          <w:rStyle w:val="1092"/>
          <w:lang w:val="en-US"/>
        </w:rPr>
        <w:t xml:space="preserve">ISSN}#Publisher-{publisherName}</w:t>
      </w:r>
      <w:r>
        <w:rPr>
          <w:rStyle w:val="1092"/>
          <w:lang w:val="en-US"/>
        </w:rPr>
      </w:r>
      <w:r>
        <w:rPr>
          <w:rStyle w:val="1092"/>
          <w:lang w:val="en-US"/>
        </w:rPr>
      </w:r>
    </w:p>
    <w:p>
      <w:pPr>
        <w:pStyle w:val="1091"/>
        <w:numPr>
          <w:ilvl w:val="0"/>
          <w:numId w:val="25"/>
        </w:numPr>
        <w:pBdr/>
        <w:spacing/>
        <w:ind/>
        <w:rPr>
          <w:rStyle w:val="1092"/>
          <w:lang w:val="en-US"/>
        </w:rPr>
      </w:pPr>
      <w:r>
        <w:rPr>
          <w:rStyle w:val="1092"/>
          <w:lang w:val="en-US"/>
        </w:rPr>
        <w:t xml:space="preserve">http://issn.org/resource/</w:t>
      </w:r>
      <w:r>
        <w:rPr>
          <w:rStyle w:val="1092"/>
          <w:lang w:val="en-US"/>
        </w:rPr>
        <w:t xml:space="preserve">ISSN/{</w:t>
      </w:r>
      <w:r>
        <w:rPr>
          <w:rStyle w:val="1092"/>
          <w:lang w:val="en-US"/>
        </w:rPr>
        <w:t xml:space="preserve">ISSN}</w:t>
      </w:r>
      <w:r>
        <w:rPr>
          <w:rStyle w:val="1092"/>
          <w:lang w:val="en-US"/>
        </w:rPr>
        <w:t xml:space="preserve">#IssuingBody-{issuingBodyName}</w:t>
      </w:r>
      <w:r>
        <w:rPr>
          <w:rStyle w:val="1092"/>
          <w:lang w:val="en-US"/>
        </w:rPr>
      </w:r>
      <w:r>
        <w:rPr>
          <w:rStyle w:val="1092"/>
          <w:lang w:val="en-US"/>
        </w:rPr>
      </w:r>
    </w:p>
    <w:p>
      <w:pPr>
        <w:pStyle w:val="1091"/>
        <w:numPr>
          <w:ilvl w:val="0"/>
          <w:numId w:val="25"/>
        </w:numPr>
        <w:pBdr/>
        <w:spacing/>
        <w:ind/>
        <w:rPr>
          <w:rStyle w:val="1092"/>
          <w:lang w:val="en-US"/>
        </w:rPr>
      </w:pPr>
      <w:r>
        <w:rPr>
          <w:rStyle w:val="1092"/>
          <w:lang w:val="en-US"/>
        </w:rPr>
        <w:t xml:space="preserve">http://issn.org/resource/ISSN/{</w:t>
      </w:r>
      <w:r>
        <w:rPr>
          <w:rStyle w:val="1092"/>
          <w:lang w:val="en-US"/>
        </w:rPr>
        <w:t xml:space="preserve">ISSN}#ReproductionAgency-{reproductionA</w:t>
      </w:r>
      <w:r>
        <w:rPr>
          <w:rStyle w:val="1092"/>
          <w:lang w:val="en-US"/>
        </w:rPr>
        <w:t xml:space="preserve">g</w:t>
      </w:r>
      <w:r>
        <w:rPr>
          <w:rStyle w:val="1092"/>
          <w:lang w:val="en-US"/>
        </w:rPr>
        <w:t xml:space="preserve">encyName}</w:t>
      </w:r>
      <w:r>
        <w:rPr>
          <w:rStyle w:val="1092"/>
          <w:lang w:val="en-US"/>
        </w:rPr>
      </w:r>
      <w:r>
        <w:rPr>
          <w:rStyle w:val="1092"/>
          <w:lang w:val="en-US"/>
        </w:rPr>
      </w:r>
    </w:p>
    <w:p>
      <w:pPr>
        <w:pBdr/>
        <w:spacing/>
        <w:ind/>
        <w:rPr>
          <w:lang w:val="en-GB"/>
        </w:rPr>
      </w:pPr>
      <w:r>
        <w:t xml:space="preserve">These resources may be linked with an </w:t>
      </w:r>
      <w:r>
        <w:t xml:space="preserve">owl:sameAs</w:t>
      </w:r>
      <w:r>
        <w:t xml:space="preserve"> to URIs of </w:t>
      </w:r>
      <w:r>
        <w:t xml:space="preserve">organisations</w:t>
      </w:r>
      <w:r>
        <w:t xml:space="preserve"> from a central ISSN </w:t>
      </w:r>
      <w:r>
        <w:t xml:space="preserve">organisation</w:t>
      </w:r>
      <w:r>
        <w:t xml:space="preserve"> registry, following the pattern</w:t>
      </w:r>
      <w:r>
        <w:rPr>
          <w:lang w:val="en-GB"/>
        </w:rPr>
        <w:t xml:space="preserve"> </w:t>
      </w:r>
      <w:r>
        <w:rPr>
          <w:rStyle w:val="1092"/>
          <w:lang w:val="en-GB"/>
        </w:rPr>
        <w:t xml:space="preserve">http://issn.org/organization/publisher/{PublisherID}</w:t>
      </w:r>
      <w:del w:id="1553" w:author="THOMAS FRANCART" w:date="2020-07-23T09:36:00Z">
        <w:r>
          <w:rPr>
            <w:rStyle w:val="1092"/>
            <w:lang w:val="en-GB"/>
          </w:rPr>
          <w:delText xml:space="preserve">.</w:delText>
        </w:r>
      </w:del>
      <w:bookmarkStart w:id="335" w:name="_Toc483392538"/>
      <w:r>
        <w:rPr>
          <w:lang w:val="en-GB"/>
        </w:rPr>
        <w:t xml:space="preserve"> </w:t>
      </w:r>
      <w:r>
        <w:rPr>
          <w:lang w:val="en-GB"/>
        </w:rPr>
      </w:r>
      <w:r>
        <w:rPr>
          <w:lang w:val="en-GB"/>
        </w:rPr>
      </w:r>
    </w:p>
    <w:p>
      <w:pPr>
        <w:pStyle w:val="1073"/>
        <w:pBdr/>
        <w:spacing/>
        <w:ind/>
        <w:jc w:val="left"/>
        <w:rPr>
          <w:lang w:val="en-GB"/>
        </w:rPr>
      </w:pPr>
      <w:r>
        <w:rPr>
          <w:lang w:val="en-GB"/>
        </w:rPr>
        <w:t xml:space="preserve">URI</w:t>
      </w:r>
      <w:r>
        <w:rPr>
          <w:lang w:val="en-GB"/>
        </w:rPr>
        <w:t xml:space="preserve"> template for </w:t>
      </w:r>
      <w:r>
        <w:rPr>
          <w:lang w:val="en-GB"/>
        </w:rPr>
        <w:t xml:space="preserve">controlled </w:t>
      </w:r>
      <w:r>
        <w:rPr>
          <w:lang w:val="en-GB"/>
        </w:rPr>
        <w:t xml:space="preserve">vocabularies</w:t>
      </w:r>
      <w:bookmarkEnd w:id="335"/>
      <w:r>
        <w:rPr>
          <w:lang w:val="en-GB"/>
        </w:rPr>
      </w:r>
      <w:r>
        <w:rPr>
          <w:lang w:val="en-GB"/>
        </w:rPr>
      </w:r>
    </w:p>
    <w:p>
      <w:pPr>
        <w:pBdr/>
        <w:spacing/>
        <w:ind/>
        <w:rPr>
          <w:lang w:val="en-GB"/>
        </w:rPr>
      </w:pPr>
      <w:r>
        <w:rPr>
          <w:lang w:val="en-GB"/>
        </w:rPr>
        <w:t xml:space="preserve">The URI template for </w:t>
      </w:r>
      <w:r>
        <w:rPr>
          <w:lang w:val="en-GB"/>
        </w:rPr>
        <w:t xml:space="preserve">controlled vocabularies defined in the ISSN </w:t>
      </w:r>
      <w:r>
        <w:rPr>
          <w:lang w:val="en-GB"/>
        </w:rPr>
        <w:t xml:space="preserve">model</w:t>
      </w:r>
      <w:r>
        <w:rPr>
          <w:lang w:val="en-GB"/>
        </w:rPr>
        <w:t xml:space="preserve"> is </w:t>
      </w:r>
      <w:r>
        <w:rPr>
          <w:rFonts w:ascii="Consolas" w:hAnsi="Consolas" w:cs="Consolas"/>
          <w:shd w:val="clear" w:color="auto" w:fill="daeef3" w:themeFill="accent5" w:themeFillTint="33"/>
          <w:lang w:val="en-GB"/>
        </w:rPr>
        <w:t xml:space="preserve">http://issn.org/vocabularies/{vocabulary_</w:t>
      </w:r>
      <w:r>
        <w:rPr>
          <w:rFonts w:ascii="Consolas" w:hAnsi="Consolas" w:cs="Consolas"/>
          <w:shd w:val="clear" w:color="auto" w:fill="daeef3" w:themeFill="accent5" w:themeFillTint="33"/>
          <w:lang w:val="en-GB"/>
        </w:rPr>
        <w:t xml:space="preserve">identifier}#</w:t>
      </w:r>
      <w:r>
        <w:rPr>
          <w:rFonts w:ascii="Consolas" w:hAnsi="Consolas" w:cs="Consolas"/>
          <w:shd w:val="clear" w:color="auto" w:fill="daeef3" w:themeFill="accent5" w:themeFillTint="33"/>
          <w:lang w:val="en-GB"/>
        </w:rPr>
        <w:t xml:space="preserve">{concept_identifier}</w:t>
      </w:r>
      <w:r>
        <w:rPr>
          <w:lang w:val="en-GB"/>
        </w:rPr>
        <w:t xml:space="preserve">. The {</w:t>
      </w:r>
      <w:r>
        <w:rPr>
          <w:lang w:val="en-GB"/>
        </w:rPr>
        <w:t xml:space="preserve">vocabulary_identifier</w:t>
      </w:r>
      <w:r>
        <w:rPr>
          <w:lang w:val="en-GB"/>
        </w:rPr>
        <w:t xml:space="preserve">} URI component can have</w:t>
      </w:r>
      <w:r>
        <w:rPr>
          <w:lang w:val="en-GB"/>
        </w:rPr>
        <w:t xml:space="preserve"> the following </w:t>
      </w:r>
      <w:r>
        <w:rPr>
          <w:lang w:val="en-GB"/>
        </w:rPr>
        <w:t xml:space="preserve">values :</w:t>
      </w:r>
      <w:r>
        <w:rPr>
          <w:lang w:val="en-GB"/>
        </w:rPr>
      </w:r>
      <w:r>
        <w:rPr>
          <w:lang w:val="en-GB"/>
        </w:rPr>
      </w:r>
    </w:p>
    <w:p>
      <w:pPr>
        <w:pStyle w:val="1091"/>
        <w:numPr>
          <w:ilvl w:val="0"/>
          <w:numId w:val="7"/>
        </w:numPr>
        <w:pBdr/>
        <w:spacing/>
        <w:ind/>
        <w:jc w:val="left"/>
        <w:rPr>
          <w:lang w:val="en-GB"/>
        </w:rPr>
      </w:pPr>
      <w:r>
        <w:rPr>
          <w:rStyle w:val="1092"/>
          <w:lang w:val="en-GB"/>
        </w:rPr>
        <w:t xml:space="preserve">IdentifierStatus</w:t>
      </w:r>
      <w:r>
        <w:rPr>
          <w:lang w:val="en-GB"/>
        </w:rPr>
        <w:t xml:space="preserve"> for the list of possible statuses of an identifier</w:t>
      </w:r>
      <w:r>
        <w:rPr>
          <w:lang w:val="en-GB"/>
        </w:rPr>
        <w:t xml:space="preserve"> (e.g. </w:t>
      </w:r>
      <w:r>
        <w:rPr>
          <w:rStyle w:val="1092"/>
          <w:lang w:val="en-GB"/>
        </w:rPr>
        <w:t xml:space="preserve">http://issn.org/vocabularies/IdentifierStatus#Valid</w:t>
      </w:r>
      <w:r>
        <w:rPr>
          <w:lang w:val="en-GB"/>
        </w:rPr>
        <w:t xml:space="preserve">)</w:t>
      </w:r>
      <w:r>
        <w:rPr>
          <w:lang w:val="en-GB"/>
        </w:rPr>
        <w:t xml:space="preserve">;</w:t>
      </w:r>
      <w:r>
        <w:rPr>
          <w:lang w:val="en-GB"/>
        </w:rPr>
      </w:r>
      <w:r>
        <w:rPr>
          <w:lang w:val="en-GB"/>
        </w:rPr>
      </w:r>
    </w:p>
    <w:p>
      <w:pPr>
        <w:pStyle w:val="1091"/>
        <w:numPr>
          <w:ilvl w:val="0"/>
          <w:numId w:val="7"/>
        </w:numPr>
        <w:pBdr/>
        <w:spacing/>
        <w:ind/>
        <w:jc w:val="left"/>
        <w:rPr>
          <w:lang w:val="en-GB"/>
        </w:rPr>
      </w:pPr>
      <w:r>
        <w:rPr>
          <w:rStyle w:val="1092"/>
          <w:lang w:val="en-GB"/>
        </w:rPr>
        <w:t xml:space="preserve">RecordStatus</w:t>
      </w:r>
      <w:r>
        <w:rPr>
          <w:lang w:val="en-GB"/>
        </w:rPr>
        <w:t xml:space="preserve"> for the list of possible statuses for an ISSN record</w:t>
      </w:r>
      <w:r>
        <w:rPr>
          <w:lang w:val="en-GB"/>
        </w:rPr>
        <w:t xml:space="preserve"> (e.g. </w:t>
      </w:r>
      <w:hyperlink r:id="rId12" w:tooltip="http://issn.org/vocabularies/RecordStatus#Register" w:anchor="Register" w:history="1">
        <w:r>
          <w:rPr>
            <w:rStyle w:val="1090"/>
            <w:rFonts w:ascii="Consolas" w:hAnsi="Consolas" w:cs="Consolas"/>
            <w:shd w:val="clear" w:color="auto" w:fill="daeef3" w:themeFill="accent5" w:themeFillTint="33"/>
            <w:lang w:val="en-GB"/>
          </w:rPr>
          <w:t xml:space="preserve">http://issn.org/vocabularies/RecordStatus#Register</w:t>
        </w:r>
      </w:hyperlink>
      <w:r>
        <w:rPr>
          <w:lang w:val="en-GB"/>
        </w:rPr>
        <w:t xml:space="preserve">)</w:t>
      </w:r>
      <w:r>
        <w:rPr>
          <w:lang w:val="en-GB"/>
        </w:rPr>
        <w:t xml:space="preserve">;</w:t>
      </w:r>
      <w:r>
        <w:rPr>
          <w:lang w:val="en-GB"/>
        </w:rPr>
      </w:r>
      <w:r>
        <w:rPr>
          <w:lang w:val="en-GB"/>
        </w:rPr>
      </w:r>
    </w:p>
    <w:p>
      <w:pPr>
        <w:pStyle w:val="1091"/>
        <w:numPr>
          <w:ilvl w:val="0"/>
          <w:numId w:val="7"/>
        </w:numPr>
        <w:pBdr/>
        <w:spacing/>
        <w:ind/>
        <w:jc w:val="left"/>
        <w:rPr>
          <w:lang w:val="en-GB"/>
        </w:rPr>
      </w:pPr>
      <w:r>
        <w:rPr>
          <w:rStyle w:val="1092"/>
          <w:lang w:val="en-GB"/>
        </w:rPr>
        <w:t xml:space="preserve">Medium</w:t>
      </w:r>
      <w:r>
        <w:rPr>
          <w:lang w:val="en-GB"/>
        </w:rPr>
        <w:t xml:space="preserve"> for the list of possible media of a continuing resource (e.g. </w:t>
      </w:r>
      <w:r>
        <w:rPr>
          <w:rStyle w:val="1092"/>
          <w:lang w:val="en-GB"/>
        </w:rPr>
        <w:t xml:space="preserve">http://issn.org/vocabularies/</w:t>
      </w:r>
      <w:r>
        <w:rPr>
          <w:rStyle w:val="1092"/>
          <w:lang w:val="en-GB"/>
        </w:rPr>
        <w:t xml:space="preserve">Medium</w:t>
      </w:r>
      <w:r>
        <w:rPr>
          <w:rStyle w:val="1092"/>
          <w:lang w:val="en-GB"/>
        </w:rPr>
        <w:t xml:space="preserve">#</w:t>
      </w:r>
      <w:r>
        <w:rPr>
          <w:rStyle w:val="1092"/>
          <w:lang w:val="en-GB"/>
        </w:rPr>
        <w:t xml:space="preserve">Print</w:t>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Bdr/>
        <w:spacing/>
        <w:ind/>
        <w:rPr>
          <w:lang w:val="en-GB"/>
        </w:rPr>
      </w:pPr>
      <w:r>
        <w:rPr>
          <w:lang w:val="en-GB"/>
        </w:rPr>
        <w:t xml:space="preserve">Other vocabularies may be added in the future.</w:t>
      </w:r>
      <w:r>
        <w:rPr>
          <w:lang w:val="en-GB"/>
        </w:rPr>
      </w:r>
      <w:r>
        <w:rPr>
          <w:lang w:val="en-GB"/>
        </w:rPr>
      </w:r>
    </w:p>
    <w:p>
      <w:pPr>
        <w:pStyle w:val="1072"/>
        <w:pBdr/>
        <w:spacing/>
        <w:ind/>
        <w:rPr>
          <w:lang w:val="en-GB"/>
        </w:rPr>
      </w:pPr>
      <w:r/>
      <w:bookmarkStart w:id="336" w:name="_Toc483392539"/>
      <w:r/>
      <w:bookmarkStart w:id="337" w:name="_Toc46393866"/>
      <w:r>
        <w:rPr>
          <w:lang w:val="en-GB"/>
        </w:rPr>
        <w:t xml:space="preserve">Relative URIs</w:t>
      </w:r>
      <w:bookmarkEnd w:id="336"/>
      <w:r/>
      <w:bookmarkEnd w:id="337"/>
      <w:r>
        <w:rPr>
          <w:lang w:val="en-GB"/>
        </w:rPr>
      </w:r>
      <w:r>
        <w:rPr>
          <w:lang w:val="en-GB"/>
        </w:rPr>
      </w:r>
    </w:p>
    <w:p>
      <w:pPr>
        <w:pBdr/>
        <w:spacing/>
        <w:ind/>
        <w:rPr>
          <w:lang w:val="en-GB"/>
        </w:rPr>
      </w:pPr>
      <w:r>
        <w:rPr>
          <w:lang w:val="en-GB"/>
        </w:rPr>
        <w:t xml:space="preserve">The translation of the MARC21 record of an ISSN into RDF generates not only the ISSN resource, but a lot of other entities in a </w:t>
      </w:r>
      <w:r>
        <w:rPr>
          <w:lang w:val="en-GB"/>
        </w:rPr>
        <w:t xml:space="preserve">graph data structure</w:t>
      </w:r>
      <w:r>
        <w:rPr>
          <w:lang w:val="en-GB"/>
        </w:rPr>
        <w:t xml:space="preserve"> (ISSN Record, Identifiers, Publication Events, etc.)</w:t>
      </w:r>
      <w:r>
        <w:rPr>
          <w:lang w:val="en-GB"/>
        </w:rPr>
        <w:t xml:space="preserve">. A majority of these entities are assigned </w:t>
      </w:r>
      <w:r>
        <w:rPr>
          <w:lang w:val="en-GB"/>
        </w:rPr>
        <w:t xml:space="preserve">“</w:t>
      </w:r>
      <w:r>
        <w:rPr>
          <w:lang w:val="en-GB"/>
        </w:rPr>
        <w:t xml:space="preserve">#-</w:t>
      </w:r>
      <w:r>
        <w:rPr>
          <w:lang w:val="en-GB"/>
        </w:rPr>
        <w:t xml:space="preserve">URIs</w:t>
      </w:r>
      <w:r>
        <w:rPr>
          <w:lang w:val="en-GB"/>
        </w:rPr>
        <w:t xml:space="preserve">”</w:t>
      </w:r>
      <w:r>
        <w:rPr>
          <w:lang w:val="en-GB"/>
        </w:rPr>
        <w:t xml:space="preserve"> relative to t</w:t>
      </w:r>
      <w:r>
        <w:rPr>
          <w:lang w:val="en-GB"/>
        </w:rPr>
        <w:t xml:space="preserve">he (absolute) ISSN resource URI</w:t>
      </w:r>
      <w:r>
        <w:rPr>
          <w:lang w:val="en-GB"/>
        </w:rPr>
        <w:t xml:space="preserve">: </w:t>
      </w:r>
      <w:r>
        <w:rPr>
          <w:rStyle w:val="1092"/>
          <w:lang w:val="en-GB"/>
        </w:rPr>
        <w:t xml:space="preserve">http://issn.org/resource/ISSN/{</w:t>
      </w:r>
      <w:r>
        <w:rPr>
          <w:rStyle w:val="1092"/>
          <w:lang w:val="en-GB"/>
        </w:rPr>
        <w:t xml:space="preserve">ISSN}</w:t>
      </w:r>
      <w:r>
        <w:rPr>
          <w:lang w:val="en-GB"/>
        </w:rPr>
        <w:t xml:space="preserve">.</w:t>
      </w:r>
      <w:r>
        <w:rPr>
          <w:lang w:val="en-GB"/>
        </w:rPr>
      </w:r>
      <w:r>
        <w:rPr>
          <w:lang w:val="en-GB"/>
        </w:rPr>
      </w:r>
    </w:p>
    <w:p>
      <w:pPr>
        <w:pBdr/>
        <w:spacing/>
        <w:ind/>
        <w:jc w:val="left"/>
        <w:rPr>
          <w:lang w:val="en-GB"/>
        </w:rPr>
      </w:pPr>
      <w:r>
        <w:rPr>
          <w:lang w:val="en-GB"/>
        </w:rPr>
        <w:t xml:space="preserve">For example</w:t>
      </w:r>
      <w:r>
        <w:rPr>
          <w:lang w:val="en-GB"/>
        </w:rPr>
        <w:t xml:space="preserve">,</w:t>
      </w:r>
      <w:r>
        <w:rPr>
          <w:lang w:val="en-GB"/>
        </w:rPr>
        <w:t xml:space="preserve"> the ISSN Record is identified by the URI </w:t>
      </w:r>
      <w:r>
        <w:rPr>
          <w:rStyle w:val="1092"/>
          <w:lang w:val="en-GB"/>
        </w:rPr>
        <w:t xml:space="preserve">http://issn.org/resource/ISSN/{</w:t>
      </w:r>
      <w:r>
        <w:rPr>
          <w:rStyle w:val="1092"/>
          <w:lang w:val="en-GB"/>
        </w:rPr>
        <w:t xml:space="preserve">ISSN}#Record</w:t>
      </w:r>
      <w:r>
        <w:rPr>
          <w:lang w:val="en-GB"/>
        </w:rPr>
        <w:t xml:space="preserve">, and the key title of the ISSN is identified by the URI </w:t>
      </w:r>
      <w:r>
        <w:rPr>
          <w:rStyle w:val="1092"/>
          <w:lang w:val="en-GB"/>
        </w:rPr>
        <w:t xml:space="preserve">http://issn.org/resource/ISSN/{ISSN}#KeyTitle</w:t>
      </w:r>
      <w:r>
        <w:rPr>
          <w:lang w:val="en-GB"/>
        </w:rPr>
        <w:t xml:space="preserve">, etc.</w:t>
      </w:r>
      <w:r>
        <w:rPr>
          <w:lang w:val="en-GB"/>
        </w:rPr>
      </w:r>
      <w:r>
        <w:rPr>
          <w:lang w:val="en-GB"/>
        </w:rPr>
      </w:r>
    </w:p>
    <w:p>
      <w:pPr>
        <w:pBdr/>
        <w:spacing/>
        <w:ind/>
        <w:rPr>
          <w:lang w:val="en-GB"/>
        </w:rPr>
      </w:pPr>
      <w:r>
        <w:rPr>
          <w:lang w:val="en-GB"/>
        </w:rPr>
        <w:t xml:space="preserve">Doing so:</w:t>
      </w:r>
      <w:r>
        <w:rPr>
          <w:lang w:val="en-GB"/>
        </w:rPr>
      </w:r>
      <w:r>
        <w:rPr>
          <w:lang w:val="en-GB"/>
        </w:rPr>
      </w:r>
    </w:p>
    <w:p>
      <w:pPr>
        <w:pStyle w:val="1091"/>
        <w:numPr>
          <w:ilvl w:val="0"/>
          <w:numId w:val="3"/>
        </w:numPr>
        <w:pBdr/>
        <w:spacing/>
        <w:ind/>
        <w:rPr>
          <w:lang w:val="en-GB"/>
        </w:rPr>
      </w:pPr>
      <w:r>
        <w:rPr>
          <w:lang w:val="en-GB"/>
        </w:rPr>
        <w:t xml:space="preserve">Avoids creating (a lot of) anonymous </w:t>
      </w:r>
      <w:r>
        <w:rPr>
          <w:lang w:val="en-GB"/>
        </w:rPr>
        <w:t xml:space="preserve">nodes;</w:t>
      </w:r>
      <w:r>
        <w:rPr>
          <w:lang w:val="en-GB"/>
        </w:rPr>
      </w:r>
      <w:r>
        <w:rPr>
          <w:lang w:val="en-GB"/>
        </w:rPr>
      </w:r>
    </w:p>
    <w:p>
      <w:pPr>
        <w:pStyle w:val="1091"/>
        <w:numPr>
          <w:ilvl w:val="0"/>
          <w:numId w:val="3"/>
        </w:numPr>
        <w:pBdr/>
        <w:spacing/>
        <w:ind/>
        <w:rPr>
          <w:lang w:val="en-GB"/>
        </w:rPr>
      </w:pPr>
      <w:r>
        <w:rPr>
          <w:lang w:val="en-GB"/>
        </w:rPr>
        <w:t xml:space="preserve">Gives predictable URI patterns to derive the identifier of a specific entity from the ISSN resource URI;</w:t>
      </w:r>
      <w:r>
        <w:rPr>
          <w:lang w:val="en-GB"/>
        </w:rPr>
        <w:t xml:space="preserve"> these URI patterns are described in the documentation </w:t>
      </w:r>
      <w:r>
        <w:rPr>
          <w:lang w:val="en-GB"/>
        </w:rPr>
        <w:t xml:space="preserve">below;</w:t>
      </w:r>
      <w:r>
        <w:rPr>
          <w:lang w:val="en-GB"/>
        </w:rPr>
      </w:r>
      <w:r>
        <w:rPr>
          <w:lang w:val="en-GB"/>
        </w:rPr>
      </w:r>
    </w:p>
    <w:p>
      <w:pPr>
        <w:pBdr/>
        <w:spacing/>
        <w:ind/>
        <w:rPr>
          <w:lang w:val="en-GB"/>
        </w:rPr>
      </w:pPr>
      <w:r>
        <w:rPr>
          <w:lang w:val="en-GB"/>
        </w:rPr>
        <w:t xml:space="preserve">However, it should be noted that the ISSN records are dynamic, and that the statements made on an ISSN may change over time</w:t>
      </w:r>
      <w:r>
        <w:rPr>
          <w:lang w:val="en-GB"/>
        </w:rPr>
        <w:t xml:space="preserve">. For example,</w:t>
      </w:r>
      <w:r>
        <w:rPr>
          <w:lang w:val="en-GB"/>
        </w:rPr>
        <w:t xml:space="preserve"> the </w:t>
      </w:r>
      <w:r>
        <w:rPr>
          <w:rStyle w:val="1092"/>
          <w:lang w:val="en-US"/>
        </w:rPr>
        <w:t xml:space="preserve">#LatestPublicationEvent</w:t>
      </w:r>
      <w:r>
        <w:t xml:space="preserve"> </w:t>
      </w:r>
      <w:r>
        <w:rPr>
          <w:lang w:val="en-GB"/>
        </w:rPr>
        <w:t xml:space="preserve">relative URI </w:t>
      </w:r>
      <w:r>
        <w:rPr>
          <w:lang w:val="en-GB"/>
        </w:rPr>
        <w:t xml:space="preserve">may</w:t>
      </w:r>
      <w:r>
        <w:rPr>
          <w:lang w:val="en-GB"/>
        </w:rPr>
        <w:t xml:space="preserve"> identify</w:t>
      </w:r>
      <w:r>
        <w:rPr>
          <w:lang w:val="en-GB"/>
        </w:rPr>
        <w:t xml:space="preserve">, over time, different publication events: it will notably change </w:t>
      </w:r>
      <w:r>
        <w:rPr>
          <w:lang w:val="en-GB"/>
        </w:rPr>
        <w:t xml:space="preserve">in the case a new publisher is responsible for a continuing resource).</w:t>
      </w:r>
      <w:r>
        <w:rPr>
          <w:lang w:val="en-GB"/>
        </w:rPr>
        <w:t xml:space="preserve"> Thus, users of the data should proceed with care when using these </w:t>
      </w:r>
      <w:r>
        <w:rPr>
          <w:lang w:val="en-GB"/>
        </w:rPr>
        <w:t xml:space="preserve">relative </w:t>
      </w:r>
      <w:r>
        <w:rPr>
          <w:lang w:val="en-GB"/>
        </w:rPr>
        <w:t xml:space="preserve">URIs in external references.</w:t>
      </w:r>
      <w:r>
        <w:rPr>
          <w:lang w:val="en-GB"/>
        </w:rPr>
      </w:r>
      <w:r>
        <w:rPr>
          <w:lang w:val="en-GB"/>
        </w:rPr>
      </w:r>
    </w:p>
    <w:p>
      <w:pPr>
        <w:pBdr/>
        <w:spacing/>
        <w:ind/>
        <w:rPr>
          <w:lang w:val="en-GB"/>
        </w:rPr>
      </w:pPr>
      <w:r>
        <w:rPr>
          <w:lang w:val="en-GB"/>
        </w:rPr>
        <w:t xml:space="preserve">A few entities in the graph are created as blank nodes without identifiers (</w:t>
      </w:r>
      <w:r>
        <w:rPr>
          <w:lang w:val="en-GB"/>
        </w:rPr>
        <w:t xml:space="preserve">notably classifications, </w:t>
      </w:r>
      <w:r>
        <w:rPr>
          <w:lang w:val="en-GB"/>
        </w:rPr>
        <w:t xml:space="preserve">parallel titles, variant </w:t>
      </w:r>
      <w:r>
        <w:rPr>
          <w:lang w:val="en-GB"/>
        </w:rPr>
        <w:t xml:space="preserve">titles</w:t>
      </w:r>
      <w:r>
        <w:rPr>
          <w:lang w:val="en-GB"/>
        </w:rPr>
        <w:t xml:space="preserve"> or reproduction events).</w:t>
      </w:r>
      <w:r>
        <w:rPr>
          <w:lang w:val="en-GB"/>
        </w:rPr>
        <w:t xml:space="preserve"> I</w:t>
      </w:r>
      <w:r>
        <w:rPr>
          <w:lang w:val="en-GB"/>
        </w:rPr>
        <w:t xml:space="preserve">t</w:t>
      </w:r>
      <w:r>
        <w:rPr>
          <w:lang w:val="en-GB"/>
        </w:rPr>
        <w:t xml:space="preserve"> generally happens when the expressed information is repeatable: in that case, using a relative URI could be confusing as the same relative URI could be generated several times, with different values.</w:t>
      </w:r>
      <w:r>
        <w:rPr>
          <w:lang w:val="en-GB"/>
        </w:rPr>
      </w:r>
      <w:r>
        <w:rPr>
          <w:lang w:val="en-GB"/>
        </w:rPr>
      </w:r>
    </w:p>
    <w:p>
      <w:pPr>
        <w:pStyle w:val="1071"/>
        <w:pBdr/>
        <w:spacing/>
        <w:ind/>
        <w:rPr>
          <w:lang w:val="en-GB"/>
        </w:rPr>
      </w:pPr>
      <w:r/>
      <w:bookmarkStart w:id="338" w:name="_Toc483392540"/>
      <w:r/>
      <w:bookmarkStart w:id="339" w:name="_Toc46393867"/>
      <w:r>
        <w:rPr>
          <w:lang w:val="en-GB"/>
        </w:rPr>
        <w:t xml:space="preserve">Model</w:t>
      </w:r>
      <w:r>
        <w:rPr>
          <w:lang w:val="en-GB"/>
        </w:rPr>
        <w:t xml:space="preserve">l</w:t>
      </w:r>
      <w:r>
        <w:rPr>
          <w:lang w:val="en-GB"/>
        </w:rPr>
        <w:t xml:space="preserve">ing choices</w:t>
      </w:r>
      <w:bookmarkEnd w:id="338"/>
      <w:r/>
      <w:bookmarkEnd w:id="339"/>
      <w:r>
        <w:rPr>
          <w:lang w:val="en-GB"/>
        </w:rPr>
      </w:r>
      <w:r>
        <w:rPr>
          <w:lang w:val="en-GB"/>
        </w:rPr>
      </w:r>
    </w:p>
    <w:p>
      <w:pPr>
        <w:pStyle w:val="1072"/>
        <w:pBdr/>
        <w:spacing/>
        <w:ind/>
        <w:rPr>
          <w:lang w:val="en-GB"/>
        </w:rPr>
      </w:pPr>
      <w:r/>
      <w:bookmarkStart w:id="340" w:name="_Toc483392541"/>
      <w:r/>
      <w:bookmarkStart w:id="341" w:name="_Toc46393868"/>
      <w:r>
        <w:rPr>
          <w:lang w:val="en-GB"/>
        </w:rPr>
        <w:t xml:space="preserve">Reuse existing models</w:t>
      </w:r>
      <w:bookmarkEnd w:id="340"/>
      <w:r/>
      <w:bookmarkEnd w:id="341"/>
      <w:r>
        <w:rPr>
          <w:lang w:val="en-GB"/>
        </w:rPr>
      </w:r>
      <w:r>
        <w:rPr>
          <w:lang w:val="en-GB"/>
        </w:rPr>
      </w:r>
    </w:p>
    <w:p>
      <w:pPr>
        <w:pBdr/>
        <w:spacing/>
        <w:ind/>
        <w:rPr>
          <w:lang w:val="en-GB"/>
        </w:rPr>
      </w:pPr>
      <w:r>
        <w:rPr>
          <w:lang w:val="en-GB"/>
        </w:rPr>
        <w:t xml:space="preserve">A choice was made to rely exclusively on existing vocabularies to model the ISSN data in RDF,</w:t>
      </w:r>
      <w:r>
        <w:rPr>
          <w:lang w:val="en-GB"/>
        </w:rPr>
        <w:t xml:space="preserve"> </w:t>
      </w:r>
      <w:r>
        <w:rPr>
          <w:lang w:val="en-GB"/>
        </w:rPr>
        <w:t xml:space="preserve">with the exception of</w:t>
      </w:r>
      <w:r>
        <w:rPr>
          <w:lang w:val="en-GB"/>
        </w:rPr>
        <w:t xml:space="preserve"> a few controlled vocabularies</w:t>
      </w:r>
      <w:r>
        <w:rPr>
          <w:lang w:val="en-GB"/>
        </w:rPr>
        <w:t xml:space="preserve"> or </w:t>
      </w:r>
      <w:r>
        <w:rPr>
          <w:lang w:val="en-GB"/>
        </w:rPr>
        <w:t xml:space="preserve">properties. Specifically</w:t>
      </w:r>
      <w:r>
        <w:rPr>
          <w:lang w:val="en-GB"/>
        </w:rPr>
        <w:t xml:space="preserve">, the following vocabularies are used</w:t>
      </w:r>
      <w:r>
        <w:rPr>
          <w:lang w:val="en-GB"/>
        </w:rPr>
        <w:t xml:space="preserve">:</w:t>
      </w:r>
      <w:r>
        <w:rPr>
          <w:lang w:val="en-GB"/>
        </w:rPr>
      </w:r>
      <w:r>
        <w:rPr>
          <w:lang w:val="en-GB"/>
        </w:rPr>
      </w:r>
    </w:p>
    <w:p>
      <w:pPr>
        <w:pStyle w:val="1091"/>
        <w:numPr>
          <w:ilvl w:val="0"/>
          <w:numId w:val="8"/>
        </w:numPr>
        <w:pBdr/>
        <w:spacing/>
        <w:ind/>
        <w:rPr>
          <w:lang w:val="en-GB"/>
        </w:rPr>
      </w:pPr>
      <w:r>
        <w:rPr>
          <w:lang w:val="en-GB"/>
        </w:rPr>
        <w:t xml:space="preserve">schema.org</w:t>
      </w:r>
      <w:r>
        <w:rPr>
          <w:lang w:val="en-GB"/>
        </w:rPr>
        <w:t xml:space="preserve">;</w:t>
      </w:r>
      <w:r>
        <w:rPr>
          <w:lang w:val="en-GB"/>
        </w:rPr>
      </w:r>
      <w:r>
        <w:rPr>
          <w:lang w:val="en-GB"/>
        </w:rPr>
      </w:r>
    </w:p>
    <w:p>
      <w:pPr>
        <w:pStyle w:val="1091"/>
        <w:numPr>
          <w:ilvl w:val="0"/>
          <w:numId w:val="8"/>
        </w:numPr>
        <w:pBdr/>
        <w:spacing/>
        <w:ind/>
        <w:rPr>
          <w:lang w:val="en-GB"/>
        </w:rPr>
      </w:pPr>
      <w:r>
        <w:rPr>
          <w:lang w:val="en-GB"/>
        </w:rPr>
        <w:t xml:space="preserve">Dublin Core and Dublin Core </w:t>
      </w:r>
      <w:r>
        <w:rPr>
          <w:lang w:val="en-GB"/>
        </w:rPr>
        <w:t xml:space="preserve">Terms;</w:t>
      </w:r>
      <w:r>
        <w:rPr>
          <w:lang w:val="en-GB"/>
        </w:rPr>
      </w:r>
      <w:r>
        <w:rPr>
          <w:lang w:val="en-GB"/>
        </w:rPr>
      </w:r>
    </w:p>
    <w:p>
      <w:pPr>
        <w:pStyle w:val="1091"/>
        <w:numPr>
          <w:ilvl w:val="0"/>
          <w:numId w:val="8"/>
        </w:numPr>
        <w:pBdr/>
        <w:spacing/>
        <w:ind/>
        <w:rPr>
          <w:lang w:val="en-GB"/>
        </w:rPr>
      </w:pPr>
      <w:r>
        <w:rPr>
          <w:lang w:val="en-GB"/>
        </w:rPr>
        <w:t xml:space="preserve">BibFrame</w:t>
      </w:r>
      <w:r>
        <w:rPr>
          <w:lang w:val="en-GB"/>
        </w:rPr>
        <w:t xml:space="preserve">;</w:t>
      </w:r>
      <w:r>
        <w:rPr>
          <w:lang w:val="en-GB"/>
        </w:rPr>
      </w:r>
      <w:r>
        <w:rPr>
          <w:lang w:val="en-GB"/>
        </w:rPr>
      </w:r>
    </w:p>
    <w:p>
      <w:pPr>
        <w:pStyle w:val="1091"/>
        <w:numPr>
          <w:ilvl w:val="0"/>
          <w:numId w:val="8"/>
        </w:numPr>
        <w:pBdr/>
        <w:spacing/>
        <w:ind/>
        <w:rPr>
          <w:lang w:val="en-GB"/>
        </w:rPr>
      </w:pPr>
      <w:r>
        <w:rPr>
          <w:lang w:val="en-GB"/>
        </w:rPr>
        <w:t xml:space="preserve">MARC21 </w:t>
      </w:r>
      <w:r>
        <w:rPr>
          <w:lang w:val="en-GB"/>
        </w:rPr>
        <w:t xml:space="preserve">RDF;</w:t>
      </w:r>
      <w:r>
        <w:rPr>
          <w:lang w:val="en-GB"/>
        </w:rPr>
      </w:r>
      <w:r>
        <w:rPr>
          <w:lang w:val="en-GB"/>
        </w:rPr>
      </w:r>
    </w:p>
    <w:p>
      <w:pPr>
        <w:pBdr/>
        <w:spacing/>
        <w:ind/>
        <w:rPr>
          <w:lang w:val="en-GB"/>
        </w:rPr>
      </w:pPr>
      <w:r>
        <w:rPr>
          <w:lang w:val="en-GB"/>
        </w:rPr>
        <w:t xml:space="preserve">(</w:t>
      </w:r>
      <w:r>
        <w:rPr>
          <w:lang w:val="en-GB"/>
        </w:rPr>
        <w:t xml:space="preserve">See</w:t>
      </w:r>
      <w:r>
        <w:rPr>
          <w:lang w:val="en-GB"/>
        </w:rPr>
        <w:t xml:space="preserve"> the introduction of this documentation for an exhaustive list of the vocabularies used).</w:t>
      </w:r>
      <w:r>
        <w:rPr>
          <w:lang w:val="en-GB"/>
        </w:rPr>
      </w:r>
      <w:r>
        <w:rPr>
          <w:lang w:val="en-GB"/>
        </w:rPr>
      </w:r>
    </w:p>
    <w:p>
      <w:pPr>
        <w:pBdr/>
        <w:spacing/>
        <w:ind/>
        <w:rPr>
          <w:lang w:val="en-GB"/>
        </w:rPr>
      </w:pPr>
      <w:r>
        <w:rPr>
          <w:lang w:val="en-GB"/>
        </w:rPr>
        <w:t xml:space="preserve">The following precedence rule was applied when selecting a property to use in the RDF data </w:t>
      </w:r>
      <w:r>
        <w:rPr>
          <w:lang w:val="en-GB"/>
        </w:rPr>
        <w:t xml:space="preserve">gra</w:t>
      </w:r>
      <w:r>
        <w:rPr>
          <w:lang w:val="en-GB"/>
        </w:rPr>
        <w:t xml:space="preserve">p</w:t>
      </w:r>
      <w:r>
        <w:rPr>
          <w:lang w:val="en-GB"/>
        </w:rPr>
        <w:t xml:space="preserve">h :</w:t>
      </w:r>
      <w:r>
        <w:rPr>
          <w:lang w:val="en-GB"/>
        </w:rPr>
      </w:r>
      <w:r>
        <w:rPr>
          <w:lang w:val="en-GB"/>
        </w:rPr>
      </w:r>
    </w:p>
    <w:p>
      <w:pPr>
        <w:pStyle w:val="1091"/>
        <w:numPr>
          <w:ilvl w:val="0"/>
          <w:numId w:val="9"/>
        </w:numPr>
        <w:pBdr/>
        <w:spacing/>
        <w:ind/>
        <w:rPr>
          <w:lang w:val="en-GB"/>
        </w:rPr>
      </w:pPr>
      <w:r>
        <w:rPr>
          <w:lang w:val="en-GB"/>
        </w:rPr>
        <w:t xml:space="preserve">If the property exists in schema.org, use </w:t>
      </w:r>
      <w:r>
        <w:rPr>
          <w:lang w:val="en-GB"/>
        </w:rPr>
        <w:t xml:space="preserve">it;</w:t>
      </w:r>
      <w:r>
        <w:rPr>
          <w:lang w:val="en-GB"/>
        </w:rPr>
      </w:r>
      <w:r>
        <w:rPr>
          <w:lang w:val="en-GB"/>
        </w:rPr>
      </w:r>
    </w:p>
    <w:p>
      <w:pPr>
        <w:pStyle w:val="1091"/>
        <w:numPr>
          <w:ilvl w:val="0"/>
          <w:numId w:val="9"/>
        </w:numPr>
        <w:pBdr/>
        <w:spacing/>
        <w:ind/>
        <w:rPr>
          <w:lang w:val="en-GB"/>
        </w:rPr>
      </w:pPr>
      <w:r>
        <w:rPr>
          <w:lang w:val="en-GB"/>
        </w:rPr>
        <w:t xml:space="preserve">Otherwise use </w:t>
      </w:r>
      <w:r>
        <w:rPr>
          <w:lang w:val="en-GB"/>
        </w:rPr>
        <w:t xml:space="preserve">a </w:t>
      </w:r>
      <w:r>
        <w:rPr>
          <w:lang w:val="en-GB"/>
        </w:rPr>
        <w:t xml:space="preserve">Dublin Core</w:t>
      </w:r>
      <w:r>
        <w:rPr>
          <w:lang w:val="en-GB"/>
        </w:rPr>
        <w:t xml:space="preserve"> </w:t>
      </w:r>
      <w:r>
        <w:rPr>
          <w:lang w:val="en-GB"/>
        </w:rPr>
        <w:t xml:space="preserve">property</w:t>
      </w:r>
      <w:r>
        <w:rPr>
          <w:lang w:val="en-GB"/>
        </w:rPr>
        <w:t xml:space="preserve">;</w:t>
      </w:r>
      <w:r>
        <w:rPr>
          <w:lang w:val="en-GB"/>
        </w:rPr>
      </w:r>
      <w:r>
        <w:rPr>
          <w:lang w:val="en-GB"/>
        </w:rPr>
      </w:r>
    </w:p>
    <w:p>
      <w:pPr>
        <w:pStyle w:val="1091"/>
        <w:numPr>
          <w:ilvl w:val="0"/>
          <w:numId w:val="9"/>
        </w:numPr>
        <w:pBdr/>
        <w:spacing/>
        <w:ind/>
        <w:rPr>
          <w:lang w:val="en-GB"/>
        </w:rPr>
      </w:pPr>
      <w:r>
        <w:rPr>
          <w:lang w:val="en-GB"/>
        </w:rPr>
        <w:t xml:space="preserve">Otherwise use </w:t>
      </w:r>
      <w:r>
        <w:rPr>
          <w:lang w:val="en-GB"/>
        </w:rPr>
        <w:t xml:space="preserve">a </w:t>
      </w:r>
      <w:r>
        <w:rPr>
          <w:lang w:val="en-GB"/>
        </w:rPr>
        <w:t xml:space="preserve">BibFrame</w:t>
      </w:r>
      <w:r>
        <w:rPr>
          <w:lang w:val="en-GB"/>
        </w:rPr>
        <w:t xml:space="preserve"> </w:t>
      </w:r>
      <w:r>
        <w:rPr>
          <w:lang w:val="en-GB"/>
        </w:rPr>
        <w:t xml:space="preserve">property</w:t>
      </w:r>
      <w:r>
        <w:rPr>
          <w:lang w:val="en-GB"/>
        </w:rPr>
        <w:t xml:space="preserve">;</w:t>
      </w:r>
      <w:r>
        <w:rPr>
          <w:lang w:val="en-GB"/>
        </w:rPr>
      </w:r>
      <w:r>
        <w:rPr>
          <w:lang w:val="en-GB"/>
        </w:rPr>
      </w:r>
    </w:p>
    <w:p>
      <w:pPr>
        <w:pStyle w:val="1091"/>
        <w:numPr>
          <w:ilvl w:val="0"/>
          <w:numId w:val="9"/>
        </w:numPr>
        <w:pBdr/>
        <w:spacing/>
        <w:ind/>
        <w:rPr>
          <w:lang w:val="en-GB"/>
        </w:rPr>
      </w:pPr>
      <w:r>
        <w:rPr>
          <w:lang w:val="en-GB"/>
        </w:rPr>
        <w:t xml:space="preserve">Otherwise default to a property from the</w:t>
      </w:r>
      <w:r>
        <w:rPr>
          <w:lang w:val="en-GB"/>
        </w:rPr>
        <w:t xml:space="preserve"> MARC21 RDF </w:t>
      </w:r>
      <w:r>
        <w:rPr>
          <w:lang w:val="en-GB"/>
        </w:rPr>
        <w:t xml:space="preserve">vocabulary;</w:t>
      </w:r>
      <w:r>
        <w:rPr>
          <w:lang w:val="en-GB"/>
        </w:rPr>
      </w:r>
      <w:r>
        <w:rPr>
          <w:lang w:val="en-GB"/>
        </w:rPr>
      </w:r>
    </w:p>
    <w:p>
      <w:pPr>
        <w:pBdr/>
        <w:spacing/>
        <w:ind/>
        <w:rPr>
          <w:lang w:val="en-GB"/>
        </w:rPr>
      </w:pPr>
      <w:r>
        <w:rPr>
          <w:lang w:val="en-GB"/>
        </w:rPr>
        <w:t xml:space="preserve">The ISSN </w:t>
      </w:r>
      <w:r>
        <w:rPr>
          <w:lang w:val="en-GB"/>
        </w:rPr>
        <w:t xml:space="preserve">value itself </w:t>
      </w:r>
      <w:r>
        <w:rPr>
          <w:lang w:val="en-GB"/>
        </w:rPr>
        <w:t xml:space="preserve">is expressed multiple times</w:t>
      </w:r>
      <w:r>
        <w:rPr>
          <w:lang w:val="en-GB"/>
        </w:rPr>
        <w:t xml:space="preserve"> for maximum dissemination</w:t>
      </w:r>
      <w:r>
        <w:rPr>
          <w:lang w:val="en-GB"/>
        </w:rPr>
        <w:t xml:space="preserve">, in </w:t>
      </w:r>
      <w:r>
        <w:rPr>
          <w:rStyle w:val="1092"/>
          <w:lang w:val="en-GB"/>
        </w:rPr>
        <w:t xml:space="preserve">schema:issn</w:t>
      </w:r>
      <w:r>
        <w:rPr>
          <w:lang w:val="en-GB"/>
        </w:rPr>
        <w:t xml:space="preserve">, </w:t>
      </w:r>
      <w:r>
        <w:rPr>
          <w:rStyle w:val="1092"/>
          <w:lang w:val="en-GB"/>
        </w:rPr>
        <w:t xml:space="preserve">bibo:issn</w:t>
      </w:r>
      <w:r>
        <w:rPr>
          <w:lang w:val="en-GB"/>
        </w:rPr>
        <w:t xml:space="preserve"> and </w:t>
      </w:r>
      <w:r>
        <w:rPr>
          <w:rStyle w:val="1092"/>
          <w:lang w:val="en-GB"/>
        </w:rPr>
        <w:t xml:space="preserve">dc:identifier</w:t>
      </w:r>
      <w:r>
        <w:rPr>
          <w:lang w:val="en-GB"/>
        </w:rPr>
        <w:t xml:space="preserve">.</w:t>
      </w:r>
      <w:r>
        <w:rPr>
          <w:lang w:val="en-GB"/>
        </w:rPr>
      </w:r>
      <w:r>
        <w:rPr>
          <w:lang w:val="en-GB"/>
        </w:rPr>
      </w:r>
    </w:p>
    <w:p>
      <w:pPr>
        <w:pStyle w:val="1072"/>
        <w:pBdr/>
        <w:spacing/>
        <w:ind/>
        <w:rPr>
          <w:lang w:val="en-GB"/>
        </w:rPr>
      </w:pPr>
      <w:r/>
      <w:bookmarkStart w:id="342" w:name="_Toc483392542"/>
      <w:r/>
      <w:bookmarkStart w:id="343" w:name="_Toc46393869"/>
      <w:r>
        <w:rPr>
          <w:lang w:val="en-GB"/>
        </w:rPr>
        <w:t xml:space="preserve">The ISSN resource distinct from the ISSN record</w:t>
      </w:r>
      <w:bookmarkEnd w:id="342"/>
      <w:r/>
      <w:bookmarkEnd w:id="343"/>
      <w:r>
        <w:rPr>
          <w:lang w:val="en-GB"/>
        </w:rPr>
      </w:r>
      <w:r>
        <w:rPr>
          <w:lang w:val="en-GB"/>
        </w:rPr>
      </w:r>
    </w:p>
    <w:p>
      <w:pPr>
        <w:pBdr/>
        <w:spacing/>
        <w:ind/>
        <w:rPr>
          <w:lang w:val="en-GB"/>
        </w:rPr>
      </w:pPr>
      <w:r>
        <w:rPr>
          <w:lang w:val="en-GB"/>
        </w:rPr>
        <w:t xml:space="preserve">The model makes a clear distinction between the ISSN resource, </w:t>
      </w:r>
      <w:r>
        <w:rPr>
          <w:lang w:val="en-GB"/>
        </w:rPr>
        <w:t xml:space="preserve">which </w:t>
      </w:r>
      <w:r>
        <w:rPr>
          <w:lang w:val="en-GB"/>
        </w:rPr>
        <w:t xml:space="preserve">identifies </w:t>
      </w:r>
      <w:r>
        <w:rPr>
          <w:lang w:val="en-GB"/>
        </w:rPr>
        <w:t xml:space="preserve">a </w:t>
      </w:r>
      <w:r>
        <w:rPr>
          <w:lang w:val="en-GB"/>
        </w:rPr>
        <w:t xml:space="preserve">continuing </w:t>
      </w:r>
      <w:r>
        <w:rPr>
          <w:lang w:val="en-GB"/>
        </w:rPr>
        <w:t xml:space="preserve">resource to</w:t>
      </w:r>
      <w:r>
        <w:rPr>
          <w:lang w:val="en-GB"/>
        </w:rPr>
        <w:t xml:space="preserve"> which </w:t>
      </w:r>
      <w:r>
        <w:rPr>
          <w:lang w:val="en-GB"/>
        </w:rPr>
        <w:t xml:space="preserve">an ISSN </w:t>
      </w:r>
      <w:r>
        <w:rPr>
          <w:lang w:val="en-GB"/>
        </w:rPr>
        <w:t xml:space="preserve">is </w:t>
      </w:r>
      <w:r>
        <w:rPr>
          <w:lang w:val="en-GB"/>
        </w:rPr>
        <w:t xml:space="preserve">assigned </w:t>
      </w:r>
      <w:r>
        <w:rPr>
          <w:lang w:val="en-GB"/>
        </w:rPr>
        <w:t xml:space="preserve">by the ISSN Network</w:t>
      </w:r>
      <w:r>
        <w:rPr>
          <w:lang w:val="en-GB"/>
        </w:rPr>
        <w:t xml:space="preserve">, </w:t>
      </w:r>
      <w:r>
        <w:rPr>
          <w:lang w:val="en-GB"/>
        </w:rPr>
        <w:t xml:space="preserve">and</w:t>
      </w:r>
      <w:r>
        <w:rPr>
          <w:lang w:val="en-GB"/>
        </w:rPr>
        <w:t xml:space="preserve"> the ISSN record, the document in which this ISSN was declared/created.</w:t>
      </w:r>
      <w:r>
        <w:rPr>
          <w:lang w:val="en-GB"/>
        </w:rPr>
        <w:t xml:space="preserve"> The ISSN Record points to the ISSN resource with a </w:t>
      </w:r>
      <w:r>
        <w:rPr>
          <w:rStyle w:val="1092"/>
          <w:lang w:val="en-GB"/>
        </w:rPr>
        <w:t xml:space="preserve">schema:mainEntity</w:t>
      </w:r>
      <w:r>
        <w:rPr>
          <w:lang w:val="en-GB"/>
        </w:rPr>
        <w:t xml:space="preserve"> property</w:t>
      </w:r>
      <w:r>
        <w:rPr>
          <w:lang w:val="en-GB"/>
        </w:rPr>
        <w:t xml:space="preserve"> to state that the ISSN is the main focus of the record.</w:t>
      </w:r>
      <w:r>
        <w:rPr>
          <w:lang w:val="en-GB"/>
        </w:rPr>
      </w:r>
      <w:r>
        <w:rPr>
          <w:lang w:val="en-GB"/>
        </w:rPr>
      </w:r>
    </w:p>
    <w:p>
      <w:pPr>
        <w:pStyle w:val="1072"/>
        <w:pBdr/>
        <w:spacing/>
        <w:ind/>
        <w:rPr>
          <w:lang w:val="en-GB"/>
        </w:rPr>
      </w:pPr>
      <w:r/>
      <w:bookmarkStart w:id="344" w:name="_Toc483392543"/>
      <w:r/>
      <w:bookmarkStart w:id="345" w:name="_Toc46393870"/>
      <w:r>
        <w:rPr>
          <w:lang w:val="en-GB"/>
        </w:rPr>
        <w:t xml:space="preserve">The ISSN resource considered both a</w:t>
      </w:r>
      <w:r>
        <w:rPr>
          <w:lang w:val="en-GB"/>
        </w:rPr>
        <w:t xml:space="preserve">s a</w:t>
      </w:r>
      <w:r>
        <w:rPr>
          <w:lang w:val="en-GB"/>
        </w:rPr>
        <w:t xml:space="preserve"> </w:t>
      </w:r>
      <w:r>
        <w:rPr>
          <w:lang w:val="en-GB"/>
        </w:rPr>
        <w:t xml:space="preserve">Bibframe</w:t>
      </w:r>
      <w:r>
        <w:rPr>
          <w:lang w:val="en-GB"/>
        </w:rPr>
        <w:t xml:space="preserve"> </w:t>
      </w:r>
      <w:r>
        <w:rPr>
          <w:lang w:val="en-GB"/>
        </w:rPr>
        <w:t xml:space="preserve">Work</w:t>
      </w:r>
      <w:r>
        <w:rPr>
          <w:lang w:val="en-GB"/>
        </w:rPr>
        <w:t xml:space="preserve"> </w:t>
      </w:r>
      <w:r>
        <w:rPr>
          <w:lang w:val="en-GB"/>
        </w:rPr>
        <w:t xml:space="preserve">an</w:t>
      </w:r>
      <w:r>
        <w:rPr>
          <w:lang w:val="en-GB"/>
        </w:rPr>
        <w:t xml:space="preserve">d</w:t>
      </w:r>
      <w:r>
        <w:rPr>
          <w:lang w:val="en-GB"/>
        </w:rPr>
        <w:t xml:space="preserve"> Instance</w:t>
      </w:r>
      <w:bookmarkEnd w:id="344"/>
      <w:r/>
      <w:bookmarkEnd w:id="345"/>
      <w:r>
        <w:rPr>
          <w:lang w:val="en-GB"/>
        </w:rPr>
      </w:r>
      <w:r>
        <w:rPr>
          <w:lang w:val="en-GB"/>
        </w:rPr>
      </w:r>
    </w:p>
    <w:p>
      <w:pPr>
        <w:pBdr/>
        <w:spacing/>
        <w:ind/>
        <w:rPr>
          <w:lang w:val="en-GB"/>
        </w:rPr>
      </w:pPr>
      <w:r>
        <w:rPr>
          <w:lang w:val="en-GB"/>
        </w:rPr>
        <w:t xml:space="preserve">Bibframe</w:t>
      </w:r>
      <w:r>
        <w:rPr>
          <w:lang w:val="en-GB"/>
        </w:rPr>
        <w:t xml:space="preserve"> is a model which follows the hierarchy of bibliographic entities established by the FRBR model, while simplifying it: it distinguishes three high-level classes, namely Work, Instance and Item. </w:t>
      </w:r>
      <w:r>
        <w:rPr>
          <w:lang w:val="en-GB"/>
        </w:rPr>
        <w:t xml:space="preserve">Bibframe</w:t>
      </w:r>
      <w:r>
        <w:rPr>
          <w:lang w:val="en-GB"/>
        </w:rPr>
        <w:t xml:space="preserve"> </w:t>
      </w:r>
      <w:r>
        <w:rPr>
          <w:lang w:val="en-GB"/>
        </w:rPr>
        <w:t xml:space="preserve">Work identifies the conceptual essence of something; a </w:t>
      </w:r>
      <w:r>
        <w:rPr>
          <w:lang w:val="en-GB"/>
        </w:rPr>
        <w:t xml:space="preserve">Bibframe</w:t>
      </w:r>
      <w:r>
        <w:rPr>
          <w:lang w:val="en-GB"/>
        </w:rPr>
        <w:t xml:space="preserve"> </w:t>
      </w:r>
      <w:r>
        <w:rPr>
          <w:lang w:val="en-GB"/>
        </w:rPr>
        <w:t xml:space="preserve">Instance reflects the material embodiment of a Work. A </w:t>
      </w:r>
      <w:r>
        <w:rPr>
          <w:lang w:val="en-GB"/>
        </w:rPr>
        <w:t xml:space="preserve">Bibframe</w:t>
      </w:r>
      <w:r>
        <w:rPr>
          <w:lang w:val="en-GB"/>
        </w:rPr>
        <w:t xml:space="preserve"> </w:t>
      </w:r>
      <w:r>
        <w:rPr>
          <w:lang w:val="en-GB"/>
        </w:rPr>
        <w:t xml:space="preserve">Item</w:t>
      </w:r>
      <w:r>
        <w:rPr>
          <w:lang w:val="en-GB"/>
        </w:rPr>
        <w:t xml:space="preserve"> is an actual copy (physical or electronic) of an Instance</w:t>
      </w:r>
      <w:r>
        <w:rPr>
          <w:rStyle w:val="1096"/>
          <w:lang w:val="en-GB"/>
        </w:rPr>
        <w:footnoteReference w:id="2"/>
      </w:r>
      <w:r>
        <w:rPr>
          <w:lang w:val="en-GB"/>
        </w:rPr>
        <w:t xml:space="preserve">.</w:t>
      </w:r>
      <w:r>
        <w:rPr>
          <w:lang w:val="en-GB"/>
        </w:rPr>
        <w:t xml:space="preserve"> Schematically, </w:t>
      </w:r>
      <w:r>
        <w:rPr>
          <w:lang w:val="en-GB"/>
        </w:rPr>
        <w:t xml:space="preserve">Bibframe</w:t>
      </w:r>
      <w:r>
        <w:rPr>
          <w:lang w:val="en-GB"/>
        </w:rPr>
        <w:t xml:space="preserve"> </w:t>
      </w:r>
      <w:r>
        <w:rPr>
          <w:lang w:val="en-GB"/>
        </w:rPr>
        <w:t xml:space="preserve">Work</w:t>
      </w:r>
      <w:r>
        <w:rPr>
          <w:lang w:val="en-GB"/>
        </w:rPr>
        <w:t xml:space="preserve"> corresponds to the FRBR Work and Expression levels; </w:t>
      </w:r>
      <w:r>
        <w:rPr>
          <w:lang w:val="en-GB"/>
        </w:rPr>
        <w:t xml:space="preserve">Bibframe</w:t>
      </w:r>
      <w:r>
        <w:rPr>
          <w:lang w:val="en-GB"/>
        </w:rPr>
        <w:t xml:space="preserve"> </w:t>
      </w:r>
      <w:r>
        <w:rPr>
          <w:lang w:val="en-GB"/>
        </w:rPr>
        <w:t xml:space="preserve">Instance to FRBR Manifestation, and </w:t>
      </w:r>
      <w:r>
        <w:rPr>
          <w:lang w:val="en-GB"/>
        </w:rPr>
        <w:t xml:space="preserve">Bibframe</w:t>
      </w:r>
      <w:r>
        <w:rPr>
          <w:lang w:val="en-GB"/>
        </w:rPr>
        <w:t xml:space="preserve"> </w:t>
      </w:r>
      <w:r>
        <w:rPr>
          <w:lang w:val="en-GB"/>
        </w:rPr>
        <w:t xml:space="preserve">Item to FRBR Item.</w:t>
      </w:r>
      <w:r>
        <w:rPr>
          <w:lang w:val="en-GB"/>
        </w:rPr>
      </w:r>
      <w:r>
        <w:rPr>
          <w:lang w:val="en-GB"/>
        </w:rPr>
      </w:r>
    </w:p>
    <w:p>
      <w:pPr>
        <w:pBdr/>
        <w:spacing/>
        <w:ind/>
        <w:rPr>
          <w:lang w:val="en-GB"/>
        </w:rPr>
      </w:pPr>
      <w:r>
        <w:rPr>
          <w:lang w:val="en-GB"/>
        </w:rPr>
        <w:t xml:space="preserve">However, the FRBR model, on which </w:t>
      </w:r>
      <w:r>
        <w:rPr>
          <w:lang w:val="en-GB"/>
        </w:rPr>
        <w:t xml:space="preserve">Bibframe</w:t>
      </w:r>
      <w:r>
        <w:rPr>
          <w:lang w:val="en-GB"/>
        </w:rPr>
        <w:t xml:space="preserve"> is built, does not perfectly fit with the characteristics of continuing res</w:t>
      </w:r>
      <w:r>
        <w:rPr>
          <w:lang w:val="en-GB"/>
        </w:rPr>
        <w:t xml:space="preserve">ources</w:t>
      </w:r>
      <w:r>
        <w:rPr>
          <w:rStyle w:val="1096"/>
          <w:lang w:val="en-GB"/>
        </w:rPr>
        <w:footnoteReference w:id="3"/>
      </w:r>
      <w:r>
        <w:rPr>
          <w:lang w:val="en-GB"/>
        </w:rPr>
        <w:t xml:space="preserve">.</w:t>
      </w:r>
      <w:r>
        <w:rPr>
          <w:lang w:val="en-GB"/>
        </w:rPr>
        <w:t xml:space="preserve"> The I</w:t>
      </w:r>
      <w:r>
        <w:rPr>
          <w:lang w:val="en-GB"/>
        </w:rPr>
        <w:t xml:space="preserve">FLA-Library </w:t>
      </w:r>
      <w:r>
        <w:rPr>
          <w:lang w:val="en-GB"/>
        </w:rPr>
        <w:t xml:space="preserve">R</w:t>
      </w:r>
      <w:r>
        <w:rPr>
          <w:lang w:val="en-GB"/>
        </w:rPr>
        <w:t xml:space="preserve">eference </w:t>
      </w:r>
      <w:r>
        <w:rPr>
          <w:lang w:val="en-GB"/>
        </w:rPr>
        <w:t xml:space="preserve">M</w:t>
      </w:r>
      <w:r>
        <w:rPr>
          <w:lang w:val="en-GB"/>
        </w:rPr>
        <w:t xml:space="preserve">odel</w:t>
      </w:r>
      <w:r>
        <w:rPr>
          <w:lang w:val="en-GB"/>
        </w:rPr>
        <w:t xml:space="preserve"> (LRM)</w:t>
      </w:r>
      <w:r>
        <w:rPr>
          <w:lang w:val="en-GB"/>
        </w:rPr>
        <w:t xml:space="preserve">, which is about to replace the FRBR model, acknowledges the difficulty to reconcile the rigid structure of its own </w:t>
      </w:r>
      <w:r>
        <w:rPr>
          <w:lang w:val="en-GB"/>
        </w:rPr>
        <w:t xml:space="preserve">hierarchy with</w:t>
      </w:r>
      <w:r>
        <w:rPr>
          <w:lang w:val="en-GB"/>
        </w:rPr>
        <w:t xml:space="preserve"> the dynamic nature of continuing resources. The different “manifestations” of a continuing resource may evolve over time</w:t>
      </w:r>
      <w:r>
        <w:rPr>
          <w:rStyle w:val="1096"/>
          <w:lang w:val="en-GB"/>
        </w:rPr>
        <w:footnoteReference w:id="4"/>
      </w:r>
      <w:r>
        <w:rPr>
          <w:lang w:val="en-GB"/>
        </w:rPr>
        <w:t xml:space="preserve">: therefore, the collocation, i.e. the grouping of different manifestations or different expressions under a same </w:t>
      </w:r>
      <w:r>
        <w:rPr>
          <w:lang w:val="en-GB"/>
        </w:rPr>
        <w:t xml:space="preserve">work is</w:t>
      </w:r>
      <w:r>
        <w:rPr>
          <w:lang w:val="en-GB"/>
        </w:rPr>
        <w:t xml:space="preserve"> not possible for continuing </w:t>
      </w:r>
      <w:r>
        <w:rPr>
          <w:lang w:val="en-GB"/>
        </w:rPr>
        <w:t xml:space="preserve">resources. The</w:t>
      </w:r>
      <w:r>
        <w:rPr>
          <w:lang w:val="en-GB"/>
        </w:rPr>
        <w:t xml:space="preserve"> IFLA-LRM states therefore that each new manifestation (i.e. each entity identified by an ISSN) should correspond to a new expression and a new work</w:t>
      </w:r>
      <w:r>
        <w:rPr>
          <w:rStyle w:val="1096"/>
          <w:lang w:val="en-GB"/>
        </w:rPr>
        <w:footnoteReference w:id="5"/>
      </w:r>
      <w:r>
        <w:rPr>
          <w:lang w:val="en-GB"/>
        </w:rPr>
        <w:t xml:space="preserve">. In </w:t>
      </w:r>
      <w:r>
        <w:rPr>
          <w:lang w:val="en-GB"/>
        </w:rPr>
        <w:t xml:space="preserve">Bibframe</w:t>
      </w:r>
      <w:r>
        <w:rPr>
          <w:lang w:val="en-GB"/>
        </w:rPr>
        <w:t xml:space="preserve"> terms, it means that each continuing resource identified by an ISSN correspond to only one Instance and one Work. Therefore, each ISSN resource is systematically declared at the same time as a </w:t>
      </w:r>
      <w:r>
        <w:rPr>
          <w:lang w:val="en-GB"/>
        </w:rPr>
        <w:t xml:space="preserve">Bibframe</w:t>
      </w:r>
      <w:r>
        <w:rPr>
          <w:lang w:val="en-GB"/>
        </w:rPr>
        <w:t xml:space="preserve"> Instance and a </w:t>
      </w:r>
      <w:r>
        <w:rPr>
          <w:lang w:val="en-GB"/>
        </w:rPr>
        <w:t xml:space="preserve">Bibframe</w:t>
      </w:r>
      <w:r>
        <w:rPr>
          <w:lang w:val="en-GB"/>
        </w:rPr>
        <w:t xml:space="preserve"> Work.</w:t>
      </w:r>
      <w:r>
        <w:rPr>
          <w:lang w:val="en-GB"/>
        </w:rPr>
      </w:r>
      <w:r>
        <w:rPr>
          <w:lang w:val="en-GB"/>
        </w:rPr>
      </w:r>
    </w:p>
    <w:p>
      <w:pPr>
        <w:pStyle w:val="1072"/>
        <w:pBdr/>
        <w:spacing/>
        <w:ind/>
        <w:rPr>
          <w:lang w:val="en-GB"/>
        </w:rPr>
      </w:pPr>
      <w:r/>
      <w:bookmarkStart w:id="346" w:name="_Toc483392544"/>
      <w:r/>
      <w:bookmarkStart w:id="347" w:name="_Toc46393871"/>
      <w:r>
        <w:rPr>
          <w:lang w:val="en-GB"/>
        </w:rPr>
        <w:t xml:space="preserve">The ISSN resource typed with </w:t>
      </w:r>
      <w:r>
        <w:rPr>
          <w:lang w:val="en-GB"/>
        </w:rPr>
        <w:t xml:space="preserve">schema:Periodical</w:t>
      </w:r>
      <w:bookmarkEnd w:id="346"/>
      <w:r/>
      <w:bookmarkEnd w:id="347"/>
      <w:r>
        <w:rPr>
          <w:lang w:val="en-GB"/>
        </w:rPr>
      </w:r>
      <w:r>
        <w:rPr>
          <w:lang w:val="en-GB"/>
        </w:rPr>
      </w:r>
    </w:p>
    <w:p>
      <w:pPr>
        <w:pBdr/>
        <w:spacing/>
        <w:ind/>
        <w:rPr>
          <w:lang w:val="en-GB"/>
        </w:rPr>
      </w:pPr>
      <w:r>
        <w:rPr>
          <w:lang w:val="en-GB"/>
        </w:rPr>
        <w:t xml:space="preserve">The ISSN resource is also assigned</w:t>
      </w:r>
      <w:r>
        <w:rPr>
          <w:lang w:val="en-GB"/>
        </w:rPr>
        <w:t xml:space="preserve"> the type </w:t>
      </w:r>
      <w:r>
        <w:rPr>
          <w:rStyle w:val="1092"/>
          <w:lang w:val="en-GB"/>
        </w:rPr>
        <w:t xml:space="preserve">schema:Periodical</w:t>
      </w:r>
      <w:r>
        <w:rPr>
          <w:lang w:val="en-GB"/>
        </w:rPr>
        <w:t xml:space="preserve">. This is a pragmatic choice, as this is the only type of object in the schema.org vocabulary on which major search engines recognize the property “</w:t>
      </w:r>
      <w:r>
        <w:rPr>
          <w:lang w:val="en-GB"/>
        </w:rPr>
        <w:t xml:space="preserve">schema:issn</w:t>
      </w:r>
      <w:r>
        <w:rPr>
          <w:lang w:val="en-GB"/>
        </w:rPr>
        <w:t xml:space="preserve">”. In practice, an ISSN can be assigned to any type </w:t>
      </w:r>
      <w:r>
        <w:rPr>
          <w:lang w:val="en-GB"/>
        </w:rPr>
        <w:t xml:space="preserve">of </w:t>
      </w:r>
      <w:r>
        <w:rPr>
          <w:lang w:val="en-GB"/>
        </w:rPr>
        <w:t xml:space="preserve">continuing resource, </w:t>
      </w:r>
      <w:r>
        <w:rPr>
          <w:lang w:val="en-GB"/>
        </w:rPr>
        <w:t xml:space="preserve">not only periodicals, </w:t>
      </w:r>
      <w:r>
        <w:rPr>
          <w:lang w:val="en-GB"/>
        </w:rPr>
        <w:t xml:space="preserve">including book series, datasets, websites, etc.</w:t>
      </w:r>
      <w:r>
        <w:rPr>
          <w:lang w:val="en-GB"/>
        </w:rPr>
        <w:t xml:space="preserve"> A suggestion was made to improve the schema.org vocabulary on this </w:t>
      </w:r>
      <w:r>
        <w:rPr>
          <w:lang w:val="en-GB"/>
        </w:rPr>
        <w:t xml:space="preserve">point</w:t>
      </w:r>
      <w:r>
        <w:rPr>
          <w:rStyle w:val="1096"/>
          <w:lang w:val="en-GB"/>
        </w:rPr>
        <w:footnoteReference w:id="6"/>
      </w:r>
      <w:r>
        <w:rPr>
          <w:lang w:val="en-GB"/>
        </w:rPr>
        <w:t xml:space="preserve">.</w:t>
      </w:r>
      <w:r>
        <w:rPr>
          <w:lang w:val="en-GB"/>
        </w:rPr>
      </w:r>
      <w:r>
        <w:rPr>
          <w:lang w:val="en-GB"/>
        </w:rPr>
      </w:r>
    </w:p>
    <w:p>
      <w:pPr>
        <w:pStyle w:val="1072"/>
        <w:pBdr/>
        <w:spacing/>
        <w:ind/>
        <w:rPr>
          <w:lang w:val="en-GB"/>
        </w:rPr>
      </w:pPr>
      <w:r/>
      <w:bookmarkStart w:id="348" w:name="_Toc483392545"/>
      <w:r/>
      <w:bookmarkStart w:id="349" w:name="_Toc46393872"/>
      <w:r>
        <w:rPr>
          <w:lang w:val="en-GB"/>
        </w:rPr>
        <w:t xml:space="preserve">The ISSN-L described as an independent resource</w:t>
      </w:r>
      <w:bookmarkEnd w:id="348"/>
      <w:r/>
      <w:bookmarkEnd w:id="349"/>
      <w:r>
        <w:rPr>
          <w:lang w:val="en-GB"/>
        </w:rPr>
      </w:r>
      <w:r>
        <w:rPr>
          <w:lang w:val="en-GB"/>
        </w:rPr>
      </w:r>
    </w:p>
    <w:p>
      <w:pPr>
        <w:pBdr/>
        <w:spacing/>
        <w:ind/>
        <w:rPr>
          <w:lang w:val="en-GB"/>
        </w:rPr>
      </w:pPr>
      <w:r>
        <w:rPr>
          <w:lang w:val="en-GB"/>
        </w:rPr>
        <w:t xml:space="preserve">The ISSN-L is considered as a separate resource with the URI template </w:t>
      </w:r>
      <w:hyperlink r:id="rId13" w:tooltip="http://issn.org/resource/ISSN-L/%7bISSN-L%7d" w:history="1">
        <w:r>
          <w:rPr>
            <w:rStyle w:val="1090"/>
            <w:rFonts w:ascii="Consolas" w:hAnsi="Consolas" w:cs="Consolas"/>
            <w:shd w:val="clear" w:color="auto" w:fill="daeef3" w:themeFill="accent5" w:themeFillTint="33"/>
            <w:lang w:val="en-GB"/>
          </w:rPr>
          <w:t xml:space="preserve">http://issn.org/resource/ISSN-L/{ISSN-L}</w:t>
        </w:r>
      </w:hyperlink>
      <w:r>
        <w:rPr>
          <w:lang w:val="en-GB"/>
        </w:rPr>
        <w:t xml:space="preserve">. The ISSN resources are grouped into ISSN-L using a </w:t>
      </w:r>
      <w:r>
        <w:rPr>
          <w:rStyle w:val="1092"/>
          <w:lang w:val="en-GB"/>
        </w:rPr>
        <w:t xml:space="preserve">schema:</w:t>
      </w:r>
      <w:r>
        <w:rPr>
          <w:rStyle w:val="1092"/>
          <w:lang w:val="en-GB"/>
        </w:rPr>
        <w:t xml:space="preserve">isPartOf</w:t>
      </w:r>
      <w:r>
        <w:rPr>
          <w:lang w:val="en-GB"/>
        </w:rPr>
        <w:t xml:space="preserve"> link.</w:t>
      </w:r>
      <w:r>
        <w:rPr>
          <w:lang w:val="en-GB"/>
        </w:rPr>
      </w:r>
      <w:r>
        <w:rPr>
          <w:lang w:val="en-GB"/>
        </w:rPr>
      </w:r>
    </w:p>
    <w:p>
      <w:pPr>
        <w:pStyle w:val="1072"/>
        <w:pBdr/>
        <w:spacing/>
        <w:ind/>
        <w:rPr>
          <w:lang w:val="en-GB"/>
        </w:rPr>
      </w:pPr>
      <w:r/>
      <w:bookmarkStart w:id="350" w:name="_Toc483392546"/>
      <w:r/>
      <w:bookmarkStart w:id="351" w:name="_Toc46393873"/>
      <w:r>
        <w:rPr>
          <w:lang w:val="en-GB"/>
        </w:rPr>
        <w:t xml:space="preserve">KeyTitle</w:t>
      </w:r>
      <w:r>
        <w:rPr>
          <w:lang w:val="en-GB"/>
        </w:rPr>
        <w:t xml:space="preserve"> and </w:t>
      </w:r>
      <w:r>
        <w:rPr>
          <w:lang w:val="en-GB"/>
        </w:rPr>
        <w:t xml:space="preserve">AbbreviatedKeyTitle</w:t>
      </w:r>
      <w:r>
        <w:rPr>
          <w:lang w:val="en-GB"/>
        </w:rPr>
        <w:t xml:space="preserve"> considered both as Titles and Identifiers</w:t>
      </w:r>
      <w:bookmarkEnd w:id="350"/>
      <w:r/>
      <w:bookmarkEnd w:id="351"/>
      <w:r>
        <w:rPr>
          <w:lang w:val="en-GB"/>
        </w:rPr>
      </w:r>
      <w:r>
        <w:rPr>
          <w:lang w:val="en-GB"/>
        </w:rPr>
      </w:r>
    </w:p>
    <w:p>
      <w:pPr>
        <w:pBdr/>
        <w:spacing/>
        <w:ind/>
        <w:rPr>
          <w:lang w:val="en-GB"/>
        </w:rPr>
      </w:pPr>
      <w:r>
        <w:rPr>
          <w:lang w:val="en-GB"/>
        </w:rPr>
        <w:t xml:space="preserve">The ISSN </w:t>
      </w:r>
      <w:r>
        <w:rPr>
          <w:lang w:val="en-GB"/>
        </w:rPr>
        <w:t xml:space="preserve">International Centre </w:t>
      </w:r>
      <w:r>
        <w:rPr>
          <w:lang w:val="en-GB"/>
        </w:rPr>
        <w:t xml:space="preserve">considers that </w:t>
      </w:r>
      <w:r>
        <w:rPr>
          <w:lang w:val="en-GB"/>
        </w:rPr>
        <w:t xml:space="preserve">KeyTitle</w:t>
      </w:r>
      <w:r>
        <w:rPr>
          <w:lang w:val="en-GB"/>
        </w:rPr>
        <w:t xml:space="preserve"> and </w:t>
      </w:r>
      <w:r>
        <w:rPr>
          <w:lang w:val="en-GB"/>
        </w:rPr>
        <w:t xml:space="preserve">AbbreviatedKeyTitle</w:t>
      </w:r>
      <w:r>
        <w:rPr>
          <w:lang w:val="en-GB"/>
        </w:rPr>
        <w:t xml:space="preserve">, by their very nature, are </w:t>
      </w:r>
      <w:r>
        <w:rPr>
          <w:i/>
          <w:lang w:val="en-GB"/>
        </w:rPr>
        <w:t xml:space="preserve">titles and identifiers at the same time</w:t>
      </w:r>
      <w:r>
        <w:rPr>
          <w:lang w:val="en-GB"/>
        </w:rPr>
        <w:t xml:space="preserve">. </w:t>
      </w:r>
      <w:r>
        <w:rPr>
          <w:lang w:val="en-GB"/>
        </w:rPr>
        <w:t xml:space="preserve">On one hand, they are titles because they are derived from the Title Proper given by the publisher. On the other hand, </w:t>
      </w:r>
      <w:r>
        <w:rPr>
          <w:lang w:val="en-GB"/>
        </w:rPr>
        <w:t xml:space="preserve">they are assigned by the ISSN network</w:t>
      </w:r>
      <w:r>
        <w:rPr>
          <w:lang w:val="en-GB"/>
        </w:rPr>
        <w:t xml:space="preserve">, as well as the ISSN itself, following internationally agreed rules; they are irreversibly linked to the ISSN, </w:t>
      </w:r>
      <w:r>
        <w:rPr>
          <w:lang w:val="en-GB"/>
        </w:rPr>
        <w:t xml:space="preserve">they are </w:t>
      </w:r>
      <w:r>
        <w:rPr>
          <w:lang w:val="en-GB"/>
        </w:rPr>
        <w:t xml:space="preserve">unique in the ISSN Register</w:t>
      </w:r>
      <w:r>
        <w:rPr>
          <w:lang w:val="en-GB"/>
        </w:rPr>
        <w:t xml:space="preserve"> (</w:t>
      </w:r>
      <w:r>
        <w:rPr>
          <w:lang w:val="en-GB"/>
        </w:rPr>
        <w:t xml:space="preserve">if the Title Proper is not unique in the ISSN Register, a qualifier is </w:t>
      </w:r>
      <w:r>
        <w:rPr>
          <w:lang w:val="en-GB"/>
        </w:rPr>
        <w:t xml:space="preserve">added to the Key Title to make it unique</w:t>
      </w:r>
      <w:r>
        <w:rPr>
          <w:lang w:val="en-GB"/>
        </w:rPr>
        <w:t xml:space="preserve">)</w:t>
      </w:r>
      <w:r>
        <w:rPr>
          <w:lang w:val="en-GB"/>
        </w:rPr>
        <w:t xml:space="preserve">, and </w:t>
      </w:r>
      <w:r>
        <w:rPr>
          <w:lang w:val="en-GB"/>
        </w:rPr>
        <w:t xml:space="preserve">they are </w:t>
      </w:r>
      <w:r>
        <w:rPr>
          <w:lang w:val="en-GB"/>
        </w:rPr>
        <w:t xml:space="preserve">persistent</w:t>
      </w:r>
      <w:r>
        <w:rPr>
          <w:rStyle w:val="1096"/>
          <w:lang w:val="en-GB"/>
        </w:rPr>
        <w:footnoteReference w:id="7"/>
      </w:r>
      <w:r>
        <w:rPr>
          <w:lang w:val="en-GB"/>
        </w:rPr>
        <w:t xml:space="preserve">: from that point of view, they are considered identifiers</w:t>
      </w:r>
      <w:r>
        <w:rPr>
          <w:lang w:val="en-GB"/>
        </w:rPr>
        <w:t xml:space="preserve">. </w:t>
      </w:r>
      <w:r>
        <w:rPr>
          <w:lang w:val="en-GB"/>
        </w:rPr>
        <w:t xml:space="preserve">Consequently</w:t>
      </w:r>
      <w:r>
        <w:rPr>
          <w:lang w:val="en-GB"/>
        </w:rPr>
        <w:t xml:space="preserve"> they are created as independent objects in the graph</w:t>
      </w:r>
      <w:r>
        <w:rPr>
          <w:lang w:val="en-GB"/>
        </w:rPr>
        <w:t xml:space="preserve">:</w:t>
      </w:r>
      <w:r>
        <w:rPr>
          <w:lang w:val="en-GB"/>
        </w:rPr>
      </w:r>
      <w:r>
        <w:rPr>
          <w:lang w:val="en-GB"/>
        </w:rPr>
      </w:r>
    </w:p>
    <w:p>
      <w:pPr>
        <w:pStyle w:val="1091"/>
        <w:numPr>
          <w:ilvl w:val="0"/>
          <w:numId w:val="4"/>
        </w:numPr>
        <w:pBdr/>
        <w:spacing/>
        <w:ind/>
        <w:rPr>
          <w:lang w:val="en-GB"/>
        </w:rPr>
      </w:pPr>
      <w:r>
        <w:rPr>
          <w:lang w:val="en-GB"/>
        </w:rPr>
        <w:t xml:space="preserve">The Key </w:t>
      </w:r>
      <w:r>
        <w:rPr>
          <w:lang w:val="en-GB"/>
        </w:rPr>
        <w:t xml:space="preserve">Title is</w:t>
      </w:r>
      <w:r>
        <w:rPr>
          <w:lang w:val="en-GB"/>
        </w:rPr>
        <w:t xml:space="preserve"> typed with the 2 classes </w:t>
      </w:r>
      <w:r>
        <w:rPr>
          <w:rStyle w:val="1092"/>
          <w:lang w:val="en-GB"/>
        </w:rPr>
        <w:t xml:space="preserve">bf:Identifier</w:t>
      </w:r>
      <w:r>
        <w:rPr>
          <w:lang w:val="en-GB"/>
        </w:rPr>
        <w:t xml:space="preserve"> and </w:t>
      </w:r>
      <w:r>
        <w:rPr>
          <w:rStyle w:val="1092"/>
          <w:lang w:val="en-GB"/>
        </w:rPr>
        <w:t xml:space="preserve">bf:KeyTitle</w:t>
      </w:r>
      <w:r>
        <w:rPr>
          <w:lang w:val="en-GB"/>
        </w:rPr>
        <w:t xml:space="preserve"> (subclass of </w:t>
      </w:r>
      <w:r>
        <w:rPr>
          <w:rStyle w:val="1092"/>
          <w:lang w:val="en-GB"/>
        </w:rPr>
        <w:t xml:space="preserve">bf:Title</w:t>
      </w:r>
      <w:r>
        <w:rPr>
          <w:lang w:val="en-GB"/>
        </w:rPr>
        <w:t xml:space="preserve">), and the Abbreviated Key Title is typed with the 2 classes </w:t>
      </w:r>
      <w:r>
        <w:rPr>
          <w:rStyle w:val="1092"/>
          <w:lang w:val="en-GB"/>
        </w:rPr>
        <w:t xml:space="preserve">bf:Identifier</w:t>
      </w:r>
      <w:r>
        <w:rPr>
          <w:lang w:val="en-GB"/>
        </w:rPr>
        <w:t xml:space="preserve"> and </w:t>
      </w:r>
      <w:r>
        <w:rPr>
          <w:rStyle w:val="1092"/>
          <w:lang w:val="en-GB"/>
        </w:rPr>
        <w:t xml:space="preserve">bf:Abbreviated</w:t>
      </w:r>
      <w:r>
        <w:rPr>
          <w:rStyle w:val="1092"/>
          <w:lang w:val="en-GB"/>
        </w:rPr>
        <w:t xml:space="preserve">Title</w:t>
      </w:r>
      <w:r>
        <w:rPr>
          <w:lang w:val="en-GB"/>
        </w:rPr>
        <w:t xml:space="preserve"> (subclass of </w:t>
      </w:r>
      <w:r>
        <w:rPr>
          <w:rStyle w:val="1092"/>
          <w:lang w:val="en-GB"/>
        </w:rPr>
        <w:t xml:space="preserve">bf:Title</w:t>
      </w:r>
      <w:r>
        <w:rPr>
          <w:lang w:val="en-GB"/>
        </w:rPr>
        <w:t xml:space="preserve">);</w:t>
      </w:r>
      <w:r>
        <w:rPr>
          <w:lang w:val="en-GB"/>
        </w:rPr>
      </w:r>
      <w:r>
        <w:rPr>
          <w:lang w:val="en-GB"/>
        </w:rPr>
      </w:r>
    </w:p>
    <w:p>
      <w:pPr>
        <w:pStyle w:val="1091"/>
        <w:numPr>
          <w:ilvl w:val="0"/>
          <w:numId w:val="4"/>
        </w:numPr>
        <w:pBdr/>
        <w:spacing/>
        <w:ind/>
        <w:rPr>
          <w:ins w:id="1554" w:author="thomas" w:date="2024-07-04T10:48:37Z" oouserid="thomas"/>
          <w:lang w:val="en-GB"/>
        </w:rPr>
      </w:pPr>
      <w:r>
        <w:rPr>
          <w:lang w:val="en-GB"/>
        </w:rPr>
        <w:t xml:space="preserve">The Key Title and the Abbreviated Key Title are being referred to from the ISSN resource with both a </w:t>
      </w:r>
      <w:r>
        <w:rPr>
          <w:rStyle w:val="1092"/>
          <w:lang w:val="en-GB"/>
        </w:rPr>
        <w:t xml:space="preserve">bf:identifiedBy</w:t>
      </w:r>
      <w:r>
        <w:rPr>
          <w:lang w:val="en-GB"/>
        </w:rPr>
        <w:t xml:space="preserve"> property </w:t>
      </w:r>
      <w:r>
        <w:rPr>
          <w:u w:val="single"/>
          <w:lang w:val="en-GB"/>
        </w:rPr>
        <w:t xml:space="preserve">and</w:t>
      </w:r>
      <w:r>
        <w:rPr>
          <w:lang w:val="en-GB"/>
        </w:rPr>
        <w:t xml:space="preserve"> a </w:t>
      </w:r>
      <w:r>
        <w:rPr>
          <w:rStyle w:val="1092"/>
          <w:lang w:val="en-GB"/>
        </w:rPr>
        <w:t xml:space="preserve">bf:title</w:t>
      </w:r>
      <w:r>
        <w:rPr>
          <w:lang w:val="en-GB"/>
        </w:rPr>
        <w:t xml:space="preserve"> property;</w:t>
      </w:r>
      <w:ins w:id="1555" w:author="thomas" w:date="2024-07-04T10:48:37Z" oouserid="thomas">
        <w:r>
          <w:rPr>
            <w:lang w:val="en-GB"/>
          </w:rPr>
        </w:r>
      </w:ins>
      <w:ins w:id="1556" w:author="thomas" w:date="2024-07-04T10:48:37Z" oouserid="thomas">
        <w:r>
          <w:rPr>
            <w:lang w:val="en-GB"/>
          </w:rPr>
        </w:r>
      </w:ins>
    </w:p>
    <w:p>
      <w:pPr>
        <w:pStyle w:val="1091"/>
        <w:numPr>
          <w:ilvl w:val="0"/>
          <w:numId w:val="4"/>
        </w:numPr>
        <w:pBdr/>
        <w:spacing/>
        <w:ind/>
        <w:rPr>
          <w:lang w:val="en-GB"/>
        </w:rPr>
        <w:pPrChange w:author="thomas" w:date="2024-07-04T10:49:49Z" w:id="1557" oouserid="thomas">
          <w:pPr>
            <w:pStyle w:val="1091"/>
            <w:numPr>
              <w:ilvl w:val="0"/>
              <w:numId w:val="4"/>
            </w:numPr>
            <w:pBdr/>
            <w:spacing/>
            <w:ind/>
          </w:pPr>
        </w:pPrChange>
      </w:pPr>
      <w:ins w:id="1558" w:author="thomas" w:date="2024-07-04T10:49:52Z" oouserid="thomas">
        <w:r>
          <w:rPr>
            <w:highlight w:val="none"/>
            <w:lang w:val="en-GB"/>
          </w:rPr>
          <w:t xml:space="preserve">Their string value is expressed both in an</w:t>
        </w:r>
      </w:ins>
      <w:ins w:id="1559" w:author="thomas" w:date="2024-07-04T10:49:43Z" oouserid="thomas">
        <w:r>
          <w:rPr>
            <w:rStyle w:val="1092"/>
            <w:lang w:val="en-GB"/>
            <w:rPrChange w:id="1560" w:author="thomas" w:date="2024-07-04T10:49:43Z" oouserid="thomas">
              <w:rPr>
                <w:highlight w:val="none"/>
                <w:lang w:val="en-GB"/>
              </w:rPr>
            </w:rPrChange>
          </w:rPr>
          <w:t xml:space="preserve"> rdf:value</w:t>
        </w:r>
      </w:ins>
      <w:ins w:id="1561" w:author="thomas" w:date="2024-07-04T10:49:49Z" oouserid="thomas">
        <w:r>
          <w:rPr>
            <w:highlight w:val="none"/>
            <w:lang w:val="en-GB"/>
          </w:rPr>
          <w:t xml:space="preserve"> property (as a string), as with other identifiers, and in a </w:t>
        </w:r>
      </w:ins>
      <w:ins w:id="1562" w:author="thomas" w:date="2024-07-04T10:49:49Z" oouserid="thomas">
        <w:r>
          <w:rPr>
            <w:rStyle w:val="1092"/>
            <w:lang w:val="en-GB"/>
            <w:rPrChange w:id="1563" w:author="thomas" w:date="2024-07-04T10:49:49Z" oouserid="thomas">
              <w:rPr>
                <w:highlight w:val="none"/>
                <w:lang w:val="en-GB"/>
              </w:rPr>
            </w:rPrChange>
          </w:rPr>
          <w:t xml:space="preserve">bf:mainTitle</w:t>
        </w:r>
      </w:ins>
      <w:ins w:id="1564" w:author="thomas" w:date="2024-07-04T10:49:49Z" oouserid="thomas">
        <w:r>
          <w:rPr>
            <w:highlight w:val="none"/>
            <w:lang w:val="en-GB"/>
          </w:rPr>
          <w:t xml:space="preserve"> property (as a language-typed literal) as with other titles.</w:t>
        </w:r>
      </w:ins>
      <w:r>
        <w:rPr>
          <w:lang w:val="en-GB"/>
        </w:rPr>
      </w:r>
      <w:r>
        <w:rPr>
          <w:lang w:val="en-GB"/>
        </w:rPr>
      </w:r>
    </w:p>
    <w:p>
      <w:pPr>
        <w:pStyle w:val="1072"/>
        <w:pBdr/>
        <w:spacing/>
        <w:ind/>
        <w:rPr>
          <w:lang w:val="en-GB"/>
        </w:rPr>
      </w:pPr>
      <w:r/>
      <w:bookmarkStart w:id="352" w:name="_Toc483392547"/>
      <w:r/>
      <w:bookmarkStart w:id="353" w:name="_Toc46393874"/>
      <w:r>
        <w:rPr>
          <w:lang w:val="en-GB"/>
        </w:rPr>
        <w:t xml:space="preserve">Key Title</w:t>
      </w:r>
      <w:r>
        <w:rPr>
          <w:lang w:val="en-GB"/>
        </w:rPr>
        <w:t xml:space="preserve"> and other titles</w:t>
      </w:r>
      <w:r>
        <w:rPr>
          <w:lang w:val="en-GB"/>
        </w:rPr>
        <w:t xml:space="preserve"> as both literal values and title objects</w:t>
      </w:r>
      <w:bookmarkEnd w:id="352"/>
      <w:r/>
      <w:bookmarkEnd w:id="353"/>
      <w:r>
        <w:rPr>
          <w:lang w:val="en-GB"/>
        </w:rPr>
      </w:r>
      <w:r>
        <w:rPr>
          <w:lang w:val="en-GB"/>
        </w:rPr>
      </w:r>
    </w:p>
    <w:p>
      <w:pPr>
        <w:pBdr/>
        <w:spacing/>
        <w:ind/>
        <w:rPr>
          <w:lang w:val="en-GB"/>
        </w:rPr>
      </w:pPr>
      <w:r>
        <w:rPr>
          <w:lang w:val="en-GB"/>
        </w:rPr>
        <w:t xml:space="preserve">The </w:t>
      </w:r>
      <w:r>
        <w:rPr>
          <w:lang w:val="en-GB"/>
        </w:rPr>
        <w:t xml:space="preserve">Key Title and other titles</w:t>
      </w:r>
      <w:r>
        <w:rPr>
          <w:lang w:val="en-GB"/>
        </w:rPr>
        <w:t xml:space="preserve"> from the original MARC record generate 2 values in the resulting RDF graph:</w:t>
      </w:r>
      <w:r>
        <w:rPr>
          <w:lang w:val="en-GB"/>
        </w:rPr>
      </w:r>
      <w:r>
        <w:rPr>
          <w:lang w:val="en-GB"/>
        </w:rPr>
      </w:r>
    </w:p>
    <w:p>
      <w:pPr>
        <w:pStyle w:val="1091"/>
        <w:numPr>
          <w:ilvl w:val="0"/>
          <w:numId w:val="5"/>
        </w:numPr>
        <w:pBdr/>
        <w:spacing/>
        <w:ind/>
        <w:rPr>
          <w:del w:id="1565" w:author="thomas" w:date="2024-07-04T10:52:01Z" oouserid="thomas"/>
          <w:lang w:val="en-GB"/>
        </w:rPr>
      </w:pPr>
      <w:r>
        <w:rPr>
          <w:lang w:val="en-GB"/>
        </w:rPr>
        <w:t xml:space="preserve">As simple literal properties on the ISSN </w:t>
      </w:r>
      <w:r>
        <w:rPr>
          <w:lang w:val="en-GB"/>
        </w:rPr>
        <w:t xml:space="preserve">resource :</w:t>
      </w:r>
      <w:del w:id="1566" w:author="thomas" w:date="2024-07-04T10:52:01Z" oouserid="thomas">
        <w:r>
          <w:rPr>
            <w:lang w:val="en-GB"/>
          </w:rPr>
        </w:r>
      </w:del>
      <w:del w:id="1567" w:author="thomas" w:date="2024-07-04T10:52:01Z" oouserid="thomas">
        <w:r>
          <w:rPr>
            <w:lang w:val="en-GB"/>
          </w:rPr>
        </w:r>
      </w:del>
    </w:p>
    <w:p>
      <w:pPr>
        <w:pStyle w:val="1091"/>
        <w:numPr>
          <w:ilvl w:val="1"/>
          <w:numId w:val="5"/>
        </w:numPr>
        <w:pBdr/>
        <w:spacing/>
        <w:ind/>
        <w:rPr>
          <w:lang w:val="en-GB"/>
        </w:rPr>
      </w:pPr>
      <w:r>
        <w:rPr>
          <w:highlight w:val="none"/>
          <w:lang w:val="en-GB"/>
        </w:rPr>
      </w:r>
      <w:r>
        <w:rPr>
          <w:lang w:val="en-GB"/>
        </w:rPr>
        <w:t xml:space="preserve">Key Title</w:t>
      </w:r>
      <w:r>
        <w:rPr>
          <w:lang w:val="en-GB"/>
        </w:rPr>
        <w:t xml:space="preserve">s and Titles </w:t>
      </w:r>
      <w:r>
        <w:rPr>
          <w:lang w:val="en-GB"/>
        </w:rPr>
        <w:t xml:space="preserve">Proper are</w:t>
      </w:r>
      <w:r>
        <w:rPr>
          <w:lang w:val="en-GB"/>
        </w:rPr>
        <w:t xml:space="preserve"> </w:t>
      </w:r>
      <w:r>
        <w:rPr>
          <w:lang w:val="en-GB"/>
        </w:rPr>
        <w:t xml:space="preserve">encoded in </w:t>
      </w:r>
      <w:r>
        <w:rPr>
          <w:rStyle w:val="1092"/>
          <w:lang w:val="en-GB"/>
        </w:rPr>
        <w:t xml:space="preserve">schema:</w:t>
      </w:r>
      <w:r>
        <w:rPr>
          <w:rStyle w:val="1092"/>
          <w:lang w:val="en-GB"/>
        </w:rPr>
        <w:t xml:space="preserve">name</w:t>
      </w:r>
      <w:r>
        <w:rPr>
          <w:lang w:val="en-GB"/>
        </w:rPr>
        <w:t xml:space="preserve">;</w:t>
      </w:r>
      <w:r>
        <w:rPr>
          <w:lang w:val="en-GB"/>
        </w:rPr>
      </w:r>
      <w:r>
        <w:rPr>
          <w:lang w:val="en-GB"/>
        </w:rPr>
      </w:r>
    </w:p>
    <w:p>
      <w:pPr>
        <w:pStyle w:val="1091"/>
        <w:numPr>
          <w:ilvl w:val="1"/>
          <w:numId w:val="5"/>
        </w:numPr>
        <w:pBdr/>
        <w:spacing/>
        <w:ind/>
        <w:rPr>
          <w:lang w:val="en-GB"/>
        </w:rPr>
      </w:pPr>
      <w:r>
        <w:rPr>
          <w:lang w:val="en-GB"/>
        </w:rPr>
        <w:t xml:space="preserve">Titles </w:t>
      </w:r>
      <w:r>
        <w:rPr>
          <w:lang w:val="en-GB"/>
        </w:rPr>
        <w:t xml:space="preserve">Proper are</w:t>
      </w:r>
      <w:r>
        <w:rPr>
          <w:lang w:val="en-GB"/>
        </w:rPr>
        <w:t xml:space="preserve"> </w:t>
      </w:r>
      <w:r>
        <w:rPr>
          <w:lang w:val="en-GB"/>
        </w:rPr>
        <w:t xml:space="preserve">encoded in</w:t>
      </w:r>
      <w:r>
        <w:rPr>
          <w:lang w:val="en-GB"/>
        </w:rPr>
        <w:t xml:space="preserve"> </w:t>
      </w:r>
      <w:r>
        <w:rPr>
          <w:rStyle w:val="1092"/>
          <w:lang w:val="en-GB"/>
        </w:rPr>
        <w:t xml:space="preserve">bf</w:t>
      </w:r>
      <w:r>
        <w:rPr>
          <w:rStyle w:val="1092"/>
          <w:lang w:val="en-GB"/>
        </w:rPr>
        <w:t xml:space="preserve">:</w:t>
      </w:r>
      <w:r>
        <w:rPr>
          <w:rStyle w:val="1092"/>
          <w:lang w:val="en-GB"/>
        </w:rPr>
        <w:t xml:space="preserve">mainTitle</w:t>
      </w:r>
      <w:r>
        <w:t xml:space="preserve"> </w:t>
      </w:r>
      <w:r>
        <w:rPr>
          <w:lang w:val="en-GB"/>
        </w:rPr>
        <w:t xml:space="preserve">for consistency issues (as all other titles are expressed both through a schema.org and a </w:t>
      </w:r>
      <w:r>
        <w:rPr>
          <w:lang w:val="en-GB"/>
        </w:rPr>
        <w:t xml:space="preserve">Bibframe</w:t>
      </w:r>
      <w:r>
        <w:rPr>
          <w:lang w:val="en-GB"/>
        </w:rPr>
        <w:t xml:space="preserve"> property)</w:t>
      </w:r>
      <w:r>
        <w:rPr>
          <w:lang w:val="en-GB"/>
        </w:rPr>
      </w:r>
      <w:r>
        <w:rPr>
          <w:lang w:val="en-GB"/>
        </w:rPr>
      </w:r>
    </w:p>
    <w:p>
      <w:pPr>
        <w:pStyle w:val="1091"/>
        <w:numPr>
          <w:ilvl w:val="1"/>
          <w:numId w:val="5"/>
        </w:numPr>
        <w:pBdr/>
        <w:spacing/>
        <w:ind/>
        <w:rPr>
          <w:lang w:val="en-GB"/>
        </w:rPr>
      </w:pPr>
      <w:r>
        <w:rPr>
          <w:lang w:val="en-GB"/>
        </w:rPr>
        <w:t xml:space="preserve">Abbreviated Key Titles, </w:t>
      </w:r>
      <w:r>
        <w:rPr>
          <w:lang w:val="en-GB"/>
        </w:rPr>
        <w:t xml:space="preserve">Parallel </w:t>
      </w:r>
      <w:r>
        <w:rPr>
          <w:lang w:val="en-GB"/>
        </w:rPr>
        <w:t xml:space="preserve">Titles </w:t>
      </w:r>
      <w:r>
        <w:rPr>
          <w:lang w:val="en-GB"/>
        </w:rPr>
        <w:t xml:space="preserve">and Variant Title</w:t>
      </w:r>
      <w:r>
        <w:rPr>
          <w:lang w:val="en-GB"/>
        </w:rPr>
        <w:t xml:space="preserve">s are encoded in </w:t>
      </w:r>
      <w:r>
        <w:rPr>
          <w:rStyle w:val="1092"/>
          <w:lang w:val="en-GB"/>
        </w:rPr>
        <w:t xml:space="preserve">schema:alternateName</w:t>
      </w:r>
      <w:r>
        <w:rPr>
          <w:lang w:val="en-GB"/>
        </w:rPr>
        <w:t xml:space="preserve">;</w:t>
      </w:r>
      <w:r>
        <w:rPr>
          <w:lang w:val="en-GB"/>
        </w:rPr>
      </w:r>
      <w:r>
        <w:rPr>
          <w:lang w:val="en-GB"/>
        </w:rPr>
      </w:r>
    </w:p>
    <w:p>
      <w:pPr>
        <w:pStyle w:val="1091"/>
        <w:numPr>
          <w:ilvl w:val="0"/>
          <w:numId w:val="5"/>
        </w:numPr>
        <w:pBdr/>
        <w:spacing/>
        <w:ind/>
        <w:rPr>
          <w:lang w:val="en-GB"/>
        </w:rPr>
      </w:pPr>
      <w:r>
        <w:rPr>
          <w:lang w:val="en-GB"/>
        </w:rPr>
        <w:t xml:space="preserve">As reified </w:t>
      </w:r>
      <w:r>
        <w:rPr>
          <w:lang w:val="en-GB"/>
        </w:rPr>
        <w:t xml:space="preserve">objects :</w:t>
      </w:r>
      <w:r>
        <w:rPr>
          <w:lang w:val="en-GB"/>
        </w:rPr>
      </w:r>
      <w:r>
        <w:rPr>
          <w:lang w:val="en-GB"/>
        </w:rPr>
      </w:r>
    </w:p>
    <w:p>
      <w:pPr>
        <w:pStyle w:val="1091"/>
        <w:numPr>
          <w:ilvl w:val="1"/>
          <w:numId w:val="5"/>
        </w:numPr>
        <w:pBdr/>
        <w:spacing/>
        <w:ind/>
        <w:rPr>
          <w:lang w:val="en-GB"/>
        </w:rPr>
        <w:pPrChange w:author="thomas" w:date="2024-07-04T10:53:38Z" w:id="1568" oouserid="thomas">
          <w:pPr>
            <w:pStyle w:val="1091"/>
            <w:numPr>
              <w:ilvl w:val="1"/>
              <w:numId w:val="5"/>
            </w:numPr>
            <w:pBdr/>
            <w:spacing/>
            <w:ind/>
          </w:pPr>
        </w:pPrChange>
      </w:pPr>
      <w:r>
        <w:rPr>
          <w:lang w:val="en-GB"/>
        </w:rPr>
        <w:t xml:space="preserve">Key Title</w:t>
      </w:r>
      <w:r>
        <w:rPr>
          <w:lang w:val="en-GB"/>
        </w:rPr>
        <w:t xml:space="preserve"> and</w:t>
      </w:r>
      <w:r>
        <w:rPr>
          <w:lang w:val="en-GB"/>
        </w:rPr>
        <w:t xml:space="preserve"> </w:t>
      </w:r>
      <w:r>
        <w:rPr>
          <w:lang w:val="en-GB"/>
        </w:rPr>
        <w:t xml:space="preserve">Abbreviated Key Titles</w:t>
      </w:r>
      <w:r>
        <w:rPr>
          <w:lang w:val="en-GB"/>
        </w:rPr>
        <w:t xml:space="preserve"> </w:t>
      </w:r>
      <w:r>
        <w:rPr>
          <w:lang w:val="en-GB"/>
        </w:rPr>
        <w:t xml:space="preserve">are </w:t>
      </w:r>
      <w:r>
        <w:rPr>
          <w:lang w:val="en-GB"/>
        </w:rPr>
        <w:t xml:space="preserve">encoded as a resource of type </w:t>
      </w:r>
      <w:r>
        <w:rPr>
          <w:rStyle w:val="1092"/>
          <w:lang w:val="en-GB"/>
        </w:rPr>
        <w:t xml:space="preserve">bf:Identifier</w:t>
      </w:r>
      <w:r>
        <w:rPr>
          <w:lang w:val="en-GB"/>
        </w:rPr>
        <w:t xml:space="preserve"> and</w:t>
      </w:r>
      <w:r>
        <w:rPr>
          <w:lang w:val="en-GB"/>
        </w:rPr>
        <w:t xml:space="preserve"> (respectively)</w:t>
      </w:r>
      <w:r>
        <w:rPr>
          <w:rStyle w:val="1092"/>
          <w:lang w:val="en-GB"/>
        </w:rPr>
        <w:t xml:space="preserve">bf:KeyTitle</w:t>
      </w:r>
      <w:r>
        <w:rPr>
          <w:lang w:val="en-GB"/>
        </w:rPr>
        <w:t xml:space="preserve"> and </w:t>
      </w:r>
      <w:r>
        <w:rPr>
          <w:rStyle w:val="1092"/>
          <w:lang w:val="en-GB"/>
        </w:rPr>
        <w:t xml:space="preserve">bf:</w:t>
      </w:r>
      <w:r>
        <w:rPr>
          <w:rStyle w:val="1092"/>
          <w:lang w:val="en-GB"/>
        </w:rPr>
        <w:t xml:space="preserve">AbbreviatedTitle</w:t>
      </w:r>
      <w:r>
        <w:rPr>
          <w:lang w:val="en-GB"/>
        </w:rPr>
        <w:t xml:space="preserve">, </w:t>
      </w:r>
      <w:r>
        <w:rPr>
          <w:lang w:val="en-GB"/>
        </w:rPr>
        <w:t xml:space="preserve">holding the title value in an </w:t>
      </w:r>
      <w:r>
        <w:rPr>
          <w:rStyle w:val="1092"/>
          <w:lang w:val="en-GB"/>
        </w:rPr>
        <w:t xml:space="preserve">rdf:value</w:t>
      </w:r>
      <w:r>
        <w:rPr>
          <w:lang w:val="en-GB"/>
        </w:rPr>
        <w:t xml:space="preserve"> property</w:t>
      </w:r>
      <w:ins w:id="1569" w:author="thomas" w:date="2024-07-04T10:53:38Z" oouserid="thomas">
        <w:r>
          <w:rPr>
            <w:lang w:val="en-GB"/>
          </w:rPr>
          <w:t xml:space="preserve"> as a string, and also in a </w:t>
        </w:r>
      </w:ins>
      <w:ins w:id="1570" w:author="thomas" w:date="2024-07-04T10:53:38Z" oouserid="thomas">
        <w:r>
          <w:rPr>
            <w:rStyle w:val="1092"/>
            <w:lang w:val="en-GB"/>
            <w:rPrChange w:id="1571" w:author="thomas" w:date="2024-07-04T10:53:38Z" oouserid="thomas">
              <w:rPr>
                <w:lang w:val="en-GB"/>
              </w:rPr>
            </w:rPrChange>
          </w:rPr>
          <w:t xml:space="preserve">bf:mainTitle</w:t>
        </w:r>
      </w:ins>
      <w:ins w:id="1572" w:author="thomas" w:date="2024-07-04T10:53:38Z" oouserid="thomas">
        <w:r>
          <w:rPr>
            <w:lang w:val="en-GB"/>
          </w:rPr>
          <w:t xml:space="preserve"> property as a language-typed literal.</w:t>
        </w:r>
      </w:ins>
      <w:del w:id="1573" w:author="thomas" w:date="2024-07-04T10:53:24Z" oouserid="thomas">
        <w:r>
          <w:rPr>
            <w:lang w:val="en-GB"/>
          </w:rPr>
          <w:delText xml:space="preserve">, and</w:delText>
        </w:r>
      </w:del>
      <w:ins w:id="1574" w:author="thomas" w:date="2024-07-04T10:53:26Z" oouserid="thomas">
        <w:r>
          <w:rPr>
            <w:lang w:val="en-GB"/>
          </w:rPr>
          <w:t xml:space="preserve">They are</w:t>
        </w:r>
      </w:ins>
      <w:r>
        <w:rPr>
          <w:lang w:val="en-GB"/>
        </w:rPr>
        <w:t xml:space="preserve"> referred to by the ISSN resource by a </w:t>
      </w:r>
      <w:r>
        <w:rPr>
          <w:rStyle w:val="1092"/>
          <w:lang w:val="en-GB"/>
        </w:rPr>
        <w:t xml:space="preserve">bf:title</w:t>
      </w:r>
      <w:r>
        <w:t xml:space="preserve"> </w:t>
      </w:r>
      <w:r>
        <w:rPr>
          <w:lang w:val="en-GB"/>
        </w:rPr>
        <w:t xml:space="preserve">and a </w:t>
      </w:r>
      <w:r>
        <w:rPr>
          <w:rStyle w:val="1092"/>
          <w:lang w:val="en-GB"/>
        </w:rPr>
        <w:t xml:space="preserve">bf:identifier</w:t>
      </w:r>
      <w:r>
        <w:t xml:space="preserve"> </w:t>
      </w:r>
      <w:r>
        <w:rPr>
          <w:lang w:val="en-GB"/>
        </w:rPr>
        <w:t xml:space="preserve">property;</w:t>
      </w:r>
      <w:r>
        <w:rPr>
          <w:lang w:val="en-GB"/>
        </w:rPr>
      </w:r>
      <w:r>
        <w:rPr>
          <w:lang w:val="en-GB"/>
        </w:rPr>
      </w:r>
    </w:p>
    <w:p>
      <w:pPr>
        <w:pStyle w:val="1091"/>
        <w:numPr>
          <w:ilvl w:val="1"/>
          <w:numId w:val="5"/>
        </w:numPr>
        <w:pBdr/>
        <w:spacing/>
        <w:ind/>
        <w:rPr>
          <w:lang w:val="en-GB"/>
        </w:rPr>
        <w:pPrChange w:author="thomas" w:date="2024-07-04T10:53:49Z" w:id="1575" oouserid="thomas">
          <w:pPr>
            <w:pStyle w:val="1091"/>
            <w:numPr>
              <w:ilvl w:val="1"/>
              <w:numId w:val="5"/>
            </w:numPr>
            <w:pBdr/>
            <w:spacing/>
            <w:ind/>
          </w:pPr>
        </w:pPrChange>
      </w:pPr>
      <w:r>
        <w:rPr>
          <w:lang w:val="en-GB"/>
        </w:rPr>
        <w:t xml:space="preserve">Parallel </w:t>
      </w:r>
      <w:r>
        <w:rPr>
          <w:lang w:val="en-GB"/>
        </w:rPr>
        <w:t xml:space="preserve">T</w:t>
      </w:r>
      <w:r>
        <w:rPr>
          <w:lang w:val="en-GB"/>
        </w:rPr>
        <w:t xml:space="preserve">itles are encoded as resources of type </w:t>
      </w:r>
      <w:r>
        <w:rPr>
          <w:rStyle w:val="1092"/>
          <w:lang w:val="en-GB"/>
          <w:rPrChange w:id="1576" w:author="thomas" w:date="2024-07-04T10:53:49Z" oouserid="thomas">
            <w:rPr>
              <w:lang w:val="en-GB"/>
            </w:rPr>
          </w:rPrChange>
        </w:rPr>
        <w:t xml:space="preserve">bf:ParallelTitle</w:t>
      </w:r>
      <w:r>
        <w:rPr>
          <w:lang w:val="en-GB"/>
        </w:rPr>
        <w:t xml:space="preserve">, </w:t>
      </w:r>
      <w:r>
        <w:rPr>
          <w:lang w:val="en-GB"/>
        </w:rPr>
        <w:t xml:space="preserve">holding the title value in an </w:t>
      </w:r>
      <w:ins w:id="1577" w:author="thomas" w:date="2024-07-04T10:53:56Z" oouserid="thomas">
        <w:r>
          <w:rPr>
            <w:rStyle w:val="1092"/>
            <w:lang w:val="en-GB"/>
          </w:rPr>
          <w:t xml:space="preserve">bf</w:t>
        </w:r>
      </w:ins>
      <w:del w:id="1578" w:author="thomas" w:date="2024-07-04T10:53:55Z" oouserid="thomas">
        <w:r>
          <w:rPr>
            <w:rStyle w:val="1092"/>
            <w:lang w:val="en-GB"/>
          </w:rPr>
          <w:delText xml:space="preserve">r</w:delText>
        </w:r>
      </w:del>
      <w:del w:id="1579" w:author="thomas" w:date="2024-07-04T10:53:55Z" oouserid="thomas">
        <w:r>
          <w:rPr>
            <w:rStyle w:val="1092"/>
            <w:lang w:val="en-GB"/>
          </w:rPr>
          <w:delText xml:space="preserve">df</w:delText>
        </w:r>
      </w:del>
      <w:r>
        <w:rPr>
          <w:rStyle w:val="1092"/>
          <w:lang w:val="en-GB"/>
        </w:rPr>
        <w:t xml:space="preserve">:</w:t>
      </w:r>
      <w:del w:id="1580" w:author="thomas" w:date="2024-07-04T10:53:59Z" oouserid="thomas">
        <w:r>
          <w:rPr>
            <w:rStyle w:val="1092"/>
            <w:lang w:val="en-GB"/>
          </w:rPr>
          <w:delText xml:space="preserve">valu</w:delText>
        </w:r>
      </w:del>
      <w:del w:id="1581" w:author="thomas" w:date="2024-07-04T10:54:00Z" oouserid="thomas">
        <w:r>
          <w:rPr>
            <w:rStyle w:val="1092"/>
            <w:lang w:val="en-GB"/>
          </w:rPr>
          <w:delText xml:space="preserve">e</w:delText>
        </w:r>
      </w:del>
      <w:ins w:id="1582" w:author="thomas" w:date="2024-07-04T10:54:03Z" oouserid="thomas">
        <w:r>
          <w:rPr>
            <w:rStyle w:val="1092"/>
            <w:lang w:val="en-GB"/>
          </w:rPr>
          <w:t xml:space="preserve">mainTitle</w:t>
        </w:r>
      </w:ins>
      <w:r>
        <w:rPr>
          <w:lang w:val="en-GB"/>
        </w:rPr>
        <w:t xml:space="preserve"> property</w:t>
      </w:r>
      <w:ins w:id="1583" w:author="thomas" w:date="2024-07-04T10:55:20Z" oouserid="thomas">
        <w:r>
          <w:rPr>
            <w:lang w:val="en-GB"/>
          </w:rPr>
          <w:t xml:space="preserve"> as a language-typed literal</w:t>
        </w:r>
      </w:ins>
      <w:r>
        <w:rPr>
          <w:lang w:val="en-GB"/>
        </w:rPr>
        <w:t xml:space="preserve">, and referred to by the ISSN resource by a </w:t>
      </w:r>
      <w:r>
        <w:rPr>
          <w:rStyle w:val="1092"/>
          <w:lang w:val="en-GB"/>
        </w:rPr>
        <w:t xml:space="preserve">bf:title</w:t>
      </w:r>
      <w:r>
        <w:rPr>
          <w:lang w:val="en-GB"/>
        </w:rPr>
        <w:t xml:space="preserve"> property;</w:t>
      </w:r>
      <w:r>
        <w:rPr>
          <w:lang w:val="en-GB"/>
        </w:rPr>
      </w:r>
      <w:r>
        <w:rPr>
          <w:lang w:val="en-GB"/>
        </w:rPr>
      </w:r>
    </w:p>
    <w:p>
      <w:pPr>
        <w:pStyle w:val="1091"/>
        <w:numPr>
          <w:ilvl w:val="1"/>
          <w:numId w:val="5"/>
        </w:numPr>
        <w:pBdr/>
        <w:spacing/>
        <w:ind/>
        <w:rPr>
          <w:ins w:id="1584" w:author="thomas" w:date="2024-07-04T10:54:14Z" oouserid="thomas"/>
          <w:lang w:val="en-GB"/>
        </w:rPr>
      </w:pPr>
      <w:r>
        <w:rPr>
          <w:lang w:val="en-GB"/>
        </w:rPr>
        <w:t xml:space="preserve">Variant titles follow the same pattern with </w:t>
      </w:r>
      <w:r>
        <w:rPr>
          <w:lang w:val="en-GB"/>
        </w:rPr>
        <w:t xml:space="preserve">resources of type </w:t>
      </w:r>
      <w:r>
        <w:rPr>
          <w:rStyle w:val="1092"/>
          <w:lang w:val="en-GB"/>
        </w:rPr>
        <w:t xml:space="preserve">bf:VariantTitle</w:t>
      </w:r>
      <w:r>
        <w:rPr>
          <w:lang w:val="en-GB"/>
        </w:rPr>
        <w:t xml:space="preserve">, and an additional property </w:t>
      </w:r>
      <w:r>
        <w:rPr>
          <w:rStyle w:val="1092"/>
          <w:lang w:val="en-GB"/>
        </w:rPr>
        <w:t xml:space="preserve">bf:variantType</w:t>
      </w:r>
      <w:r>
        <w:rPr>
          <w:lang w:val="en-GB"/>
        </w:rPr>
        <w:t xml:space="preserve"> c</w:t>
      </w:r>
      <w:r>
        <w:rPr>
          <w:lang w:val="en-GB"/>
        </w:rPr>
        <w:t xml:space="preserve">ontaining the type of the title.</w:t>
      </w:r>
      <w:ins w:id="1585" w:author="thomas" w:date="2024-07-04T10:54:14Z" oouserid="thomas">
        <w:r>
          <w:rPr>
            <w:lang w:val="en-GB"/>
          </w:rPr>
        </w:r>
      </w:ins>
      <w:ins w:id="1586" w:author="thomas" w:date="2024-07-04T10:54:14Z" oouserid="thomas">
        <w:r>
          <w:rPr>
            <w:lang w:val="en-GB"/>
          </w:rPr>
        </w:r>
      </w:ins>
    </w:p>
    <w:p>
      <w:pPr>
        <w:pStyle w:val="1091"/>
        <w:numPr>
          <w:ilvl w:val="1"/>
          <w:numId w:val="5"/>
        </w:numPr>
        <w:pBdr/>
        <w:spacing/>
        <w:ind/>
        <w:rPr>
          <w:lang w:val="en-GB"/>
        </w:rPr>
        <w:pPrChange w:author="thomas" w:date="2024-07-04T10:55:54Z" w:id="1587" oouserid="thomas">
          <w:pPr>
            <w:pStyle w:val="1091"/>
            <w:numPr>
              <w:ilvl w:val="1"/>
              <w:numId w:val="5"/>
            </w:numPr>
            <w:pBdr/>
            <w:spacing/>
            <w:ind/>
          </w:pPr>
        </w:pPrChange>
      </w:pPr>
      <w:ins w:id="1588" w:author="thomas" w:date="2024-07-04T10:54:48Z" oouserid="thomas">
        <w:r>
          <w:rPr>
            <w:highlight w:val="none"/>
            <w:lang w:val="en-GB"/>
          </w:rPr>
        </w:r>
      </w:ins>
      <w:ins w:id="1589" w:author="thomas" w:date="2024-07-04T10:55:47Z" oouserid="thomas">
        <w:r>
          <w:rPr>
            <w:highlight w:val="none"/>
            <w:lang w:val="en-GB"/>
          </w:rPr>
          <w:t xml:space="preserve">Title propers are encoded as resources of type </w:t>
        </w:r>
      </w:ins>
      <w:ins w:id="1590" w:author="thomas" w:date="2024-07-04T10:55:47Z" oouserid="thomas">
        <w:r>
          <w:rPr>
            <w:rStyle w:val="1092"/>
            <w:lang w:val="en-GB"/>
            <w:rPrChange w:id="1591" w:author="thomas" w:date="2024-07-04T10:55:47Z" oouserid="thomas">
              <w:rPr>
                <w:highlight w:val="none"/>
                <w:lang w:val="en-GB"/>
              </w:rPr>
            </w:rPrChange>
          </w:rPr>
          <w:t xml:space="preserve">bf:Title</w:t>
        </w:r>
      </w:ins>
      <w:ins w:id="1592" w:author="thomas" w:date="2024-07-04T10:55:54Z" oouserid="thomas">
        <w:r>
          <w:rPr>
            <w:highlight w:val="none"/>
            <w:lang w:val="en-GB"/>
          </w:rPr>
          <w:t xml:space="preserve">, holding the title value in a </w:t>
        </w:r>
      </w:ins>
      <w:ins w:id="1593" w:author="thomas" w:date="2024-07-04T10:55:54Z" oouserid="thomas">
        <w:r>
          <w:rPr>
            <w:rStyle w:val="1092"/>
            <w:lang w:val="en-GB"/>
            <w:rPrChange w:id="1594" w:author="thomas" w:date="2024-07-04T10:55:54Z" oouserid="thomas">
              <w:rPr>
                <w:highlight w:val="none"/>
                <w:lang w:val="en-GB"/>
              </w:rPr>
            </w:rPrChange>
          </w:rPr>
          <w:t xml:space="preserve">bf:mainTitle</w:t>
        </w:r>
      </w:ins>
      <w:ins w:id="1595" w:author="thomas" w:date="2024-07-04T10:55:54Z" oouserid="thomas">
        <w:r>
          <w:rPr>
            <w:highlight w:val="none"/>
            <w:lang w:val="en-GB"/>
          </w:rPr>
          <w:t xml:space="preserve"> property as language-typed literal, </w:t>
        </w:r>
      </w:ins>
      <w:ins w:id="1596" w:author="thomas" w:date="2024-07-04T10:55:35Z" oouserid="thomas">
        <w:r>
          <w:rPr>
            <w:lang w:val="en-GB"/>
          </w:rPr>
          <w:t xml:space="preserve">and referred to by the ISSN resource by a </w:t>
        </w:r>
      </w:ins>
      <w:ins w:id="1597" w:author="thomas" w:date="2024-07-04T10:55:35Z" oouserid="thomas">
        <w:r>
          <w:rPr>
            <w:rStyle w:val="1092"/>
            <w:lang w:val="en-GB"/>
          </w:rPr>
          <w:t xml:space="preserve">bf:title</w:t>
        </w:r>
      </w:ins>
      <w:ins w:id="1598" w:author="thomas" w:date="2024-07-04T10:55:35Z" oouserid="thomas">
        <w:r>
          <w:rPr>
            <w:lang w:val="en-GB"/>
          </w:rPr>
          <w:t xml:space="preserve"> property;</w:t>
        </w:r>
      </w:ins>
      <w:r>
        <w:rPr>
          <w:lang w:val="en-GB"/>
        </w:rPr>
      </w:r>
      <w:r>
        <w:rPr>
          <w:lang w:val="en-GB"/>
        </w:rPr>
      </w:r>
    </w:p>
    <w:p>
      <w:pPr>
        <w:pStyle w:val="1072"/>
        <w:pBdr/>
        <w:spacing/>
        <w:ind/>
        <w:rPr>
          <w:ins w:id="1599" w:author="thomas" w:date="2024-07-04T10:59:54Z" oouserid="thomas"/>
          <w:lang w:val="en-GB"/>
        </w:rPr>
      </w:pPr>
      <w:ins w:id="1600" w:author="thomas" w:date="2024-07-04T11:03:44Z" oouserid="thomas">
        <w:r>
          <w:rPr>
            <w:highlight w:val="none"/>
            <w:lang w:val="en-GB"/>
          </w:rPr>
          <w:t xml:space="preserve">Expression of title transliterations</w:t>
        </w:r>
      </w:ins>
      <w:ins w:id="1601" w:author="thomas" w:date="2024-07-04T10:59:54Z" oouserid="thomas">
        <w:r>
          <w:rPr>
            <w:lang w:val="en-GB"/>
          </w:rPr>
        </w:r>
      </w:ins>
      <w:ins w:id="1602" w:author="thomas" w:date="2024-07-04T10:59:54Z" oouserid="thomas">
        <w:r>
          <w:rPr>
            <w:lang w:val="en-GB"/>
          </w:rPr>
        </w:r>
      </w:ins>
    </w:p>
    <w:p>
      <w:pPr>
        <w:pBdr/>
        <w:spacing/>
        <w:ind/>
        <w:rPr>
          <w:lang w:val="en-GB"/>
        </w:rPr>
      </w:pPr>
      <w:ins w:id="1603" w:author="thomas" w:date="2024-07-04T11:00:04Z" oouserid="thomas">
        <w:r>
          <w:rPr>
            <w:lang w:val="en-GB"/>
          </w:rPr>
        </w:r>
      </w:ins>
      <w:r>
        <w:rPr>
          <w:lang w:val="en-GB"/>
        </w:rPr>
      </w:r>
      <w:r>
        <w:rPr>
          <w:lang w:val="en-GB"/>
        </w:rPr>
      </w:r>
    </w:p>
    <w:p>
      <w:pPr>
        <w:pBdr/>
        <w:spacing/>
        <w:ind/>
        <w:rPr>
          <w:ins w:id="1604" w:author="thomas" w:date="2024-07-04T11:00:04Z" oouserid="thomas"/>
          <w:lang w:val="en-GB"/>
        </w:rPr>
        <w:pPrChange w:author="thomas" w:date="2024-07-04T11:15:31Z" w:id="1605" oouserid="thomas">
          <w:pPr>
            <w:pBdr/>
            <w:spacing/>
            <w:ind/>
          </w:pPr>
        </w:pPrChange>
      </w:pPr>
      <w:ins w:id="1606" w:author="thomas" w:date="2024-07-04T11:15:31Z" oouserid="thomas">
        <w:r>
          <w:rPr>
            <w:lang w:val="en-GB"/>
          </w:rPr>
          <w:t xml:space="preserve">Titles Proper, Key Titles, Variant and Parallel titles can be the transliterated variant of another, original title in its original script. When it is indicated, the title entity will have a </w:t>
        </w:r>
      </w:ins>
      <w:ins w:id="1607" w:author="thomas" w:date="2024-07-04T11:15:31Z" oouserid="thomas">
        <w:r>
          <w:rPr>
            <w:rStyle w:val="1092"/>
            <w:lang w:val="en-GB"/>
            <w:rPrChange w:id="1608" w:author="thomas" w:date="2024-07-04T11:15:31Z" oouserid="thomas">
              <w:rPr>
                <w:lang w:val="en-GB"/>
              </w:rPr>
            </w:rPrChange>
          </w:rPr>
          <w:t xml:space="preserve">bf:translationOf</w:t>
        </w:r>
      </w:ins>
      <w:ins w:id="1609" w:author="thomas" w:date="2024-07-04T11:15:31Z" oouserid="thomas">
        <w:r>
          <w:rPr>
            <w:lang w:val="en-GB"/>
          </w:rPr>
          <w:t xml:space="preserve"> link pointing to another </w:t>
        </w:r>
      </w:ins>
      <w:ins w:id="1610" w:author="thomas" w:date="2024-07-04T11:03:00Z" oouserid="thomas">
        <w:r>
          <w:rPr>
            <w:rStyle w:val="1092"/>
            <w:lang w:val="en-GB"/>
            <w:rPrChange w:id="1611" w:author="thomas" w:date="2024-07-04T11:03:00Z" oouserid="thomas">
              <w:rPr>
                <w:lang w:val="en-GB"/>
              </w:rPr>
            </w:rPrChange>
          </w:rPr>
          <w:t xml:space="preserve">bf:Title</w:t>
        </w:r>
      </w:ins>
      <w:ins w:id="1612" w:author="thomas" w:date="2024-07-04T11:03:06Z" oouserid="thomas">
        <w:r>
          <w:rPr>
            <w:lang w:val="en-GB"/>
          </w:rPr>
          <w:t xml:space="preserve"> object, holding the title in its original script in a </w:t>
        </w:r>
      </w:ins>
      <w:ins w:id="1613" w:author="thomas" w:date="2024-07-04T11:03:06Z" oouserid="thomas">
        <w:r>
          <w:rPr>
            <w:rStyle w:val="1092"/>
            <w:lang w:val="en-GB"/>
            <w:rPrChange w:id="1614" w:author="thomas" w:date="2024-07-04T11:03:06Z" oouserid="thomas">
              <w:rPr>
                <w:lang w:val="en-GB"/>
              </w:rPr>
            </w:rPrChange>
          </w:rPr>
          <w:t xml:space="preserve">bf:mainTitle</w:t>
        </w:r>
      </w:ins>
      <w:ins w:id="1615" w:author="thomas" w:date="2024-07-04T11:03:06Z" oouserid="thomas">
        <w:r>
          <w:rPr>
            <w:lang w:val="en-GB"/>
          </w:rPr>
          <w:t xml:space="preserve"> property.</w:t>
        </w:r>
      </w:ins>
      <w:ins w:id="1616" w:author="thomas" w:date="2024-07-04T11:00:04Z" oouserid="thomas">
        <w:r>
          <w:rPr>
            <w:lang w:val="en-GB"/>
          </w:rPr>
        </w:r>
      </w:ins>
      <w:ins w:id="1617" w:author="thomas" w:date="2024-07-04T11:00:04Z" oouserid="thomas">
        <w:r>
          <w:rPr>
            <w:lang w:val="en-GB"/>
          </w:rPr>
        </w:r>
      </w:ins>
    </w:p>
    <w:p>
      <w:pPr>
        <w:pBdr/>
        <w:spacing/>
        <w:ind/>
        <w:rPr>
          <w:ins w:id="1618" w:author="thomas" w:date="2024-07-04T10:59:55Z" oouserid="thomas"/>
          <w:lang w:val="en-GB"/>
        </w:rPr>
      </w:pPr>
      <w:ins w:id="1619" w:author="thomas" w:date="2024-07-04T10:59:54Z" oouserid="thomas">
        <w:r>
          <w:rPr>
            <w:lang w:val="en-GB"/>
          </w:rPr>
        </w:r>
      </w:ins>
      <w:ins w:id="1620" w:author="thomas" w:date="2024-07-04T10:59:55Z" oouserid="thomas">
        <w:r>
          <w:rPr>
            <w:lang w:val="en-GB"/>
          </w:rPr>
        </w:r>
      </w:ins>
      <w:ins w:id="1621" w:author="thomas" w:date="2024-07-04T10:59:55Z" oouserid="thomas">
        <w:r>
          <w:rPr>
            <w:lang w:val="en-GB"/>
          </w:rPr>
        </w:r>
      </w:ins>
    </w:p>
    <w:p>
      <w:pPr>
        <w:pStyle w:val="1072"/>
        <w:pBdr/>
        <w:spacing/>
        <w:ind/>
        <w:rPr>
          <w:ins w:id="1622" w:author="thomas" w:date="2024-07-04T10:59:43Z" oouserid="thomas"/>
          <w:highlight w:val="none"/>
          <w:lang w:val="en-GB"/>
        </w:rPr>
      </w:pPr>
      <w:r/>
      <w:bookmarkStart w:id="354" w:name="_Toc483392548"/>
      <w:r/>
      <w:bookmarkStart w:id="355" w:name="_Toc46393875"/>
      <w:r>
        <w:rPr>
          <w:lang w:val="en-GB"/>
        </w:rPr>
        <w:t xml:space="preserve">A Reference Publication Event and a Publication Event history</w:t>
      </w:r>
      <w:bookmarkEnd w:id="354"/>
      <w:r/>
      <w:bookmarkEnd w:id="355"/>
      <w:ins w:id="1623" w:author="thomas" w:date="2024-07-04T10:59:43Z" oouserid="thomas">
        <w:r>
          <w:rPr>
            <w:highlight w:val="none"/>
            <w:lang w:val="en-GB"/>
          </w:rPr>
        </w:r>
      </w:ins>
      <w:ins w:id="1624" w:author="thomas" w:date="2024-07-04T10:59:43Z" oouserid="thomas">
        <w:r>
          <w:rPr>
            <w:highlight w:val="none"/>
            <w:lang w:val="en-GB"/>
          </w:rPr>
        </w:r>
      </w:ins>
    </w:p>
    <w:p>
      <w:pPr>
        <w:pBdr/>
        <w:spacing/>
        <w:ind/>
        <w:rPr>
          <w:lang w:val="en-GB"/>
        </w:rPr>
      </w:pPr>
      <w:r>
        <w:rPr>
          <w:lang w:val="en-GB"/>
        </w:rPr>
        <w:t xml:space="preserve">The schema.org vocabulary uses an event modelling pattern with the type </w:t>
      </w:r>
      <w:r>
        <w:rPr>
          <w:rStyle w:val="1092"/>
          <w:lang w:val="en-GB"/>
        </w:rPr>
        <w:t xml:space="preserve">schema:PublicationEvent</w:t>
      </w:r>
      <w:r>
        <w:rPr>
          <w:lang w:val="en-GB"/>
        </w:rPr>
        <w:t xml:space="preserve"> to describe the publication</w:t>
      </w:r>
      <w:r>
        <w:rPr>
          <w:lang w:val="en-GB"/>
        </w:rPr>
        <w:t xml:space="preserve"> information of a </w:t>
      </w:r>
      <w:r>
        <w:rPr>
          <w:lang w:val="en-GB"/>
        </w:rPr>
        <w:t xml:space="preserve">Continuing resource</w:t>
      </w:r>
      <w:r>
        <w:rPr>
          <w:lang w:val="en-GB"/>
        </w:rPr>
        <w:t xml:space="preserve"> (date, place, publisher, etc.)</w:t>
      </w:r>
      <w:r>
        <w:rPr>
          <w:lang w:val="en-GB"/>
        </w:rPr>
        <w:t xml:space="preserve">.</w:t>
      </w:r>
      <w:r>
        <w:rPr>
          <w:lang w:val="en-GB"/>
        </w:rPr>
        <w:t xml:space="preserve"> In particular, the </w:t>
      </w:r>
      <w:r>
        <w:rPr>
          <w:lang w:val="en-GB"/>
        </w:rPr>
        <w:t xml:space="preserve">PublicationEvent</w:t>
      </w:r>
      <w:r>
        <w:rPr>
          <w:lang w:val="en-GB"/>
        </w:rPr>
        <w:t xml:space="preserve"> object carries the publication place information in the </w:t>
      </w:r>
      <w:r>
        <w:rPr>
          <w:rStyle w:val="1092"/>
          <w:lang w:val="en-GB"/>
        </w:rPr>
        <w:t xml:space="preserve">schema:location</w:t>
      </w:r>
      <w:r>
        <w:rPr>
          <w:lang w:val="en-GB"/>
        </w:rPr>
        <w:t xml:space="preserve"> property.</w:t>
      </w:r>
      <w:r>
        <w:rPr>
          <w:lang w:val="en-GB"/>
        </w:rPr>
      </w:r>
      <w:r>
        <w:rPr>
          <w:lang w:val="en-GB"/>
        </w:rPr>
      </w:r>
    </w:p>
    <w:p>
      <w:pPr>
        <w:pBdr/>
        <w:spacing/>
        <w:ind/>
        <w:rPr>
          <w:lang w:val="en-GB"/>
        </w:rPr>
      </w:pPr>
      <w:r>
        <w:rPr>
          <w:lang w:val="en-GB"/>
        </w:rPr>
        <w:t xml:space="preserve">This </w:t>
      </w:r>
      <w:r>
        <w:rPr>
          <w:lang w:val="en-GB"/>
        </w:rPr>
        <w:t xml:space="preserve">PublicationEvent</w:t>
      </w:r>
      <w:r>
        <w:rPr>
          <w:lang w:val="en-GB"/>
        </w:rPr>
        <w:t xml:space="preserve"> pattern is applied at 2 different place</w:t>
      </w:r>
      <w:r>
        <w:rPr>
          <w:lang w:val="en-GB"/>
        </w:rPr>
        <w:t xml:space="preserve">s</w:t>
      </w:r>
      <w:r>
        <w:rPr>
          <w:lang w:val="en-GB"/>
        </w:rPr>
        <w:t xml:space="preserve"> in the ISSN data </w:t>
      </w:r>
      <w:r>
        <w:rPr>
          <w:lang w:val="en-GB"/>
        </w:rPr>
        <w:t xml:space="preserve">graph :</w:t>
      </w:r>
      <w:r>
        <w:rPr>
          <w:lang w:val="en-GB"/>
        </w:rPr>
      </w:r>
      <w:r>
        <w:rPr>
          <w:lang w:val="en-GB"/>
        </w:rPr>
      </w:r>
    </w:p>
    <w:p>
      <w:pPr>
        <w:pStyle w:val="1091"/>
        <w:numPr>
          <w:ilvl w:val="0"/>
          <w:numId w:val="10"/>
        </w:numPr>
        <w:pBdr/>
        <w:spacing/>
        <w:ind/>
        <w:rPr>
          <w:lang w:val="en-GB"/>
        </w:rPr>
      </w:pPr>
      <w:r>
        <w:rPr>
          <w:lang w:val="en-GB"/>
        </w:rPr>
        <w:t xml:space="preserve">To describe the publication history of a </w:t>
      </w:r>
      <w:r>
        <w:rPr>
          <w:lang w:val="en-GB"/>
        </w:rPr>
        <w:t xml:space="preserve">continuing resource</w:t>
      </w:r>
      <w:r>
        <w:rPr>
          <w:lang w:val="en-GB"/>
        </w:rPr>
        <w:t xml:space="preserve">, from its earliest known publisher to </w:t>
      </w:r>
      <w:r>
        <w:rPr>
          <w:lang w:val="en-GB"/>
        </w:rPr>
        <w:t xml:space="preserve">its latest</w:t>
      </w:r>
      <w:r>
        <w:rPr>
          <w:lang w:val="en-GB"/>
        </w:rPr>
        <w:t xml:space="preserve"> known publisher. Each phase in the publication history of the resource is described with a </w:t>
      </w:r>
      <w:r>
        <w:rPr>
          <w:lang w:val="en-GB"/>
        </w:rPr>
        <w:t xml:space="preserve">PublicationEvent</w:t>
      </w:r>
      <w:r>
        <w:rPr>
          <w:lang w:val="en-GB"/>
        </w:rPr>
        <w:t xml:space="preserve">. The </w:t>
      </w:r>
      <w:r>
        <w:rPr>
          <w:lang w:val="en-GB"/>
        </w:rPr>
        <w:t xml:space="preserve">PublicationEvents</w:t>
      </w:r>
      <w:r>
        <w:rPr>
          <w:lang w:val="en-GB"/>
        </w:rPr>
        <w:t xml:space="preserve"> have the following </w:t>
      </w:r>
      <w:r>
        <w:rPr>
          <w:lang w:val="en-GB"/>
        </w:rPr>
        <w:t xml:space="preserve">(relative) </w:t>
      </w:r>
      <w:r>
        <w:rPr>
          <w:lang w:val="en-GB"/>
        </w:rPr>
        <w:t xml:space="preserve">URI </w:t>
      </w:r>
      <w:r>
        <w:rPr>
          <w:lang w:val="en-GB"/>
        </w:rPr>
        <w:t xml:space="preserve">templates :</w:t>
      </w:r>
      <w:r>
        <w:rPr>
          <w:lang w:val="en-GB"/>
        </w:rPr>
      </w:r>
      <w:r>
        <w:rPr>
          <w:lang w:val="en-GB"/>
        </w:rPr>
      </w:r>
    </w:p>
    <w:p>
      <w:pPr>
        <w:pStyle w:val="1091"/>
        <w:numPr>
          <w:ilvl w:val="1"/>
          <w:numId w:val="10"/>
        </w:numPr>
        <w:pBdr/>
        <w:spacing/>
        <w:ind/>
        <w:rPr>
          <w:lang w:val="en-GB"/>
        </w:rPr>
      </w:pPr>
      <w:r>
        <w:rPr>
          <w:rStyle w:val="1092"/>
          <w:lang w:val="en-GB"/>
        </w:rPr>
        <w:t xml:space="preserve">#EarliestPublicationEvent</w:t>
      </w:r>
      <w:r>
        <w:rPr>
          <w:lang w:val="en-GB"/>
        </w:rPr>
        <w:t xml:space="preserve"> for the first known publication </w:t>
      </w:r>
      <w:r>
        <w:rPr>
          <w:lang w:val="en-GB"/>
        </w:rPr>
        <w:t xml:space="preserve">event;</w:t>
      </w:r>
      <w:r>
        <w:rPr>
          <w:lang w:val="en-GB"/>
        </w:rPr>
      </w:r>
      <w:r>
        <w:rPr>
          <w:lang w:val="en-GB"/>
        </w:rPr>
      </w:r>
    </w:p>
    <w:p>
      <w:pPr>
        <w:pStyle w:val="1091"/>
        <w:numPr>
          <w:ilvl w:val="1"/>
          <w:numId w:val="10"/>
        </w:numPr>
        <w:pBdr/>
        <w:spacing/>
        <w:ind/>
        <w:rPr>
          <w:lang w:val="en-GB"/>
        </w:rPr>
      </w:pPr>
      <w:r>
        <w:rPr>
          <w:rStyle w:val="1092"/>
          <w:lang w:val="en-GB"/>
        </w:rPr>
        <w:t xml:space="preserve">#InterveningPublicationEvent{n}</w:t>
      </w:r>
      <w:r>
        <w:rPr>
          <w:lang w:val="en-GB"/>
        </w:rPr>
        <w:t xml:space="preserve"> for the subsequent publication </w:t>
      </w:r>
      <w:r>
        <w:rPr>
          <w:lang w:val="en-GB"/>
        </w:rPr>
        <w:t xml:space="preserve">events;</w:t>
      </w:r>
      <w:r>
        <w:rPr>
          <w:rStyle w:val="1092"/>
          <w:lang w:val="en-GB"/>
        </w:rPr>
        <w:t xml:space="preserve">{</w:t>
      </w:r>
      <w:r>
        <w:rPr>
          <w:rStyle w:val="1092"/>
          <w:lang w:val="en-GB"/>
        </w:rPr>
        <w:t xml:space="preserve">n}</w:t>
      </w:r>
      <w:r>
        <w:rPr>
          <w:lang w:val="en-GB"/>
        </w:rPr>
        <w:t xml:space="preserve"> corresponds to the offset of the publication event in the ISSN record;</w:t>
      </w:r>
      <w:r>
        <w:rPr>
          <w:lang w:val="en-GB"/>
        </w:rPr>
      </w:r>
      <w:r>
        <w:rPr>
          <w:lang w:val="en-GB"/>
        </w:rPr>
      </w:r>
    </w:p>
    <w:p>
      <w:pPr>
        <w:pStyle w:val="1091"/>
        <w:numPr>
          <w:ilvl w:val="1"/>
          <w:numId w:val="10"/>
        </w:numPr>
        <w:pBdr/>
        <w:spacing/>
        <w:ind/>
        <w:rPr>
          <w:lang w:val="en-GB"/>
        </w:rPr>
      </w:pPr>
      <w:r>
        <w:rPr>
          <w:rStyle w:val="1092"/>
          <w:lang w:val="en-GB"/>
        </w:rPr>
        <w:t xml:space="preserve">#LatestPublicationEvent</w:t>
      </w:r>
      <w:r>
        <w:rPr>
          <w:lang w:val="en-GB"/>
        </w:rPr>
        <w:t xml:space="preserve"> for the latest known publication </w:t>
      </w:r>
      <w:r>
        <w:rPr>
          <w:lang w:val="en-GB"/>
        </w:rPr>
        <w:t xml:space="preserve">event;</w:t>
      </w:r>
      <w:r>
        <w:rPr>
          <w:lang w:val="en-GB"/>
        </w:rPr>
      </w:r>
      <w:r>
        <w:rPr>
          <w:lang w:val="en-GB"/>
        </w:rPr>
      </w:r>
    </w:p>
    <w:p>
      <w:pPr>
        <w:pStyle w:val="1091"/>
        <w:numPr>
          <w:ilvl w:val="0"/>
          <w:numId w:val="10"/>
        </w:numPr>
        <w:pBdr/>
        <w:spacing/>
        <w:ind/>
        <w:rPr>
          <w:lang w:val="en-GB"/>
        </w:rPr>
      </w:pPr>
      <w:r>
        <w:rPr>
          <w:lang w:val="en-GB"/>
        </w:rPr>
        <w:t xml:space="preserve">The National Centre in charge of ISSN assignment for a continuing resource is decided depending on the country of its publisher. The responsibility on publications of multinational publishers, active in se</w:t>
      </w:r>
      <w:r>
        <w:rPr>
          <w:lang w:val="en-GB"/>
        </w:rPr>
        <w:t xml:space="preserve">veral countries, is distributed according to agreements within the ISSN Network. Therefore, for every publication, a reference country is identified, which will generally decide on the responsibility for ISSN assignment and the maintenance of ISSN record. </w:t>
      </w:r>
      <w:r>
        <w:rPr>
          <w:lang w:val="en-GB"/>
        </w:rPr>
        <w:t xml:space="preserve">Since this is important information that the ISSN wants to expose as schema.org </w:t>
      </w:r>
      <w:r>
        <w:rPr>
          <w:lang w:val="en-GB"/>
        </w:rPr>
        <w:t xml:space="preserve">markup</w:t>
      </w:r>
      <w:r>
        <w:rPr>
          <w:lang w:val="en-GB"/>
        </w:rPr>
        <w:t xml:space="preserve">, </w:t>
      </w:r>
      <w:r>
        <w:rPr>
          <w:lang w:val="en-GB"/>
        </w:rPr>
        <w:t xml:space="preserve">a </w:t>
      </w:r>
      <w:r>
        <w:rPr>
          <w:lang w:val="en-GB"/>
        </w:rPr>
        <w:t xml:space="preserve">PublicationEvent</w:t>
      </w:r>
      <w:r>
        <w:rPr>
          <w:lang w:val="en-GB"/>
        </w:rPr>
        <w:t xml:space="preserve">, referred to as the </w:t>
      </w:r>
      <w:r>
        <w:rPr>
          <w:rStyle w:val="1092"/>
          <w:lang w:val="en-GB"/>
        </w:rPr>
        <w:t xml:space="preserve">#ReferencePublicationEvent</w:t>
      </w:r>
      <w:r>
        <w:rPr>
          <w:lang w:val="en-GB"/>
        </w:rPr>
        <w:t xml:space="preserve">,</w:t>
      </w:r>
      <w:r>
        <w:rPr>
          <w:lang w:val="en-GB"/>
        </w:rPr>
        <w:t xml:space="preserve"> </w:t>
      </w:r>
      <w:r>
        <w:rPr>
          <w:lang w:val="en-GB"/>
        </w:rPr>
        <w:t xml:space="preserve">needs to be introduced to link the ISSN to the country in which it applies.</w:t>
      </w:r>
      <w:r>
        <w:rPr>
          <w:lang w:val="en-GB"/>
        </w:rPr>
      </w:r>
      <w:r>
        <w:rPr>
          <w:lang w:val="en-GB"/>
        </w:rPr>
      </w:r>
    </w:p>
    <w:p>
      <w:pPr>
        <w:pStyle w:val="1071"/>
        <w:pBdr/>
        <w:spacing/>
        <w:ind/>
        <w:rPr>
          <w:lang w:val="en-GB"/>
        </w:rPr>
      </w:pPr>
      <w:r/>
      <w:bookmarkStart w:id="356" w:name="_Toc46393876"/>
      <w:r/>
      <w:bookmarkStart w:id="357" w:name="_Toc483392549"/>
      <w:r>
        <w:rPr>
          <w:lang w:val="en-GB"/>
        </w:rPr>
        <w:t xml:space="preserve">The ISSN free linked data model</w:t>
      </w:r>
      <w:bookmarkEnd w:id="356"/>
      <w:r>
        <w:rPr>
          <w:lang w:val="en-GB"/>
        </w:rPr>
      </w:r>
      <w:r>
        <w:rPr>
          <w:lang w:val="en-GB"/>
        </w:rPr>
      </w:r>
    </w:p>
    <w:p>
      <w:pPr>
        <w:pStyle w:val="1072"/>
        <w:pBdr/>
        <w:spacing/>
        <w:ind/>
        <w:rPr>
          <w:lang w:val="en-GB"/>
        </w:rPr>
      </w:pPr>
      <w:r/>
      <w:bookmarkStart w:id="358" w:name="_Toc46393877"/>
      <w:r>
        <w:rPr>
          <w:lang w:val="en-GB"/>
        </w:rPr>
        <w:t xml:space="preserve">Free vs. Full model</w:t>
      </w:r>
      <w:bookmarkEnd w:id="358"/>
      <w:r>
        <w:rPr>
          <w:lang w:val="en-GB"/>
        </w:rPr>
      </w:r>
      <w:r>
        <w:rPr>
          <w:lang w:val="en-GB"/>
        </w:rPr>
      </w:r>
    </w:p>
    <w:p>
      <w:pPr>
        <w:pBdr/>
        <w:spacing/>
        <w:ind/>
        <w:rPr>
          <w:lang w:val="en-GB"/>
        </w:rPr>
      </w:pPr>
      <w:r>
        <w:rPr>
          <w:lang w:val="en-GB"/>
        </w:rPr>
        <w:t xml:space="preserve">As stated in the introduction, the amount of information provided on </w:t>
      </w:r>
      <w:r>
        <w:rPr>
          <w:lang w:val="en-GB"/>
        </w:rPr>
        <w:t xml:space="preserve">each resource depends on the access context. Customers of ISSN services have access to all bibliographic information from all types of records, while “free” un-registered users are limited to a restricted set of metadata related only to “Register” records.</w:t>
      </w:r>
      <w:r>
        <w:rPr>
          <w:lang w:val="en-GB"/>
        </w:rPr>
      </w:r>
      <w:r>
        <w:rPr>
          <w:lang w:val="en-GB"/>
        </w:rPr>
      </w:r>
    </w:p>
    <w:p>
      <w:pPr>
        <w:pBdr/>
        <w:spacing/>
        <w:ind/>
        <w:rPr>
          <w:lang w:val="en-GB"/>
        </w:rPr>
      </w:pPr>
      <w:r>
        <w:rPr>
          <w:lang w:val="en-GB"/>
        </w:rPr>
        <w:t xml:space="preserve">The open set of linked data is made available through a CC-</w:t>
      </w:r>
      <w:r>
        <w:rPr>
          <w:caps/>
          <w:lang w:val="en-GB"/>
        </w:rPr>
        <w:t xml:space="preserve">by</w:t>
      </w:r>
      <w:r>
        <w:rPr>
          <w:lang w:val="en-GB"/>
        </w:rPr>
        <w:t xml:space="preserve">-NC license. They are considered the “essential” metadata, which allow for the precise and unambiguous </w:t>
      </w:r>
      <w:r>
        <w:rPr>
          <w:lang w:val="en-GB"/>
        </w:rPr>
        <w:t xml:space="preserve">identification of the resource</w:t>
      </w:r>
      <w:r>
        <w:rPr>
          <w:lang w:val="en-GB"/>
        </w:rPr>
        <w:t xml:space="preserve">: the different identifiers produced by the ISSN network (Key-Title, ISSN, ISSN-L, cancelled ISSN</w:t>
      </w:r>
      <w:r>
        <w:rPr>
          <w:lang w:val="en-GB"/>
        </w:rPr>
        <w:t xml:space="preserve"> if any</w:t>
      </w:r>
      <w:r>
        <w:rPr>
          <w:lang w:val="en-GB"/>
        </w:rPr>
        <w:t xml:space="preserve">…), the title of </w:t>
      </w:r>
      <w:r>
        <w:rPr>
          <w:lang w:val="en-GB"/>
        </w:rPr>
        <w:t xml:space="preserve">the resource, its medium and URL</w:t>
      </w:r>
      <w:r>
        <w:rPr>
          <w:lang w:val="en-GB"/>
        </w:rPr>
        <w:t xml:space="preserve"> (if any), the publication country. Few context information, such as the National Centre responsible </w:t>
      </w:r>
      <w:r>
        <w:rPr>
          <w:lang w:val="en-GB"/>
        </w:rPr>
        <w:t xml:space="preserve">for</w:t>
      </w:r>
      <w:r>
        <w:rPr>
          <w:lang w:val="en-GB"/>
        </w:rPr>
        <w:t xml:space="preserve"> the resource or </w:t>
      </w:r>
      <w:r>
        <w:rPr>
          <w:lang w:val="en-GB"/>
        </w:rPr>
        <w:t xml:space="preserve">modification date</w:t>
      </w:r>
      <w:r>
        <w:rPr>
          <w:lang w:val="en-GB"/>
        </w:rPr>
        <w:t xml:space="preserve"> of the record</w:t>
      </w:r>
      <w:r>
        <w:rPr>
          <w:i/>
          <w:lang w:val="en-GB"/>
        </w:rPr>
        <w:t xml:space="preserve">,</w:t>
      </w:r>
      <w:r>
        <w:rPr>
          <w:lang w:val="en-GB"/>
        </w:rPr>
        <w:t xml:space="preserve"> is also provided.</w:t>
      </w:r>
      <w:r>
        <w:rPr>
          <w:lang w:val="en-GB"/>
        </w:rPr>
      </w:r>
      <w:r>
        <w:rPr>
          <w:lang w:val="en-GB"/>
        </w:rPr>
      </w:r>
    </w:p>
    <w:p>
      <w:pPr>
        <w:pBdr/>
        <w:spacing/>
        <w:ind/>
        <w:rPr>
          <w:lang w:val="en-GB"/>
        </w:rPr>
      </w:pPr>
      <w:r>
        <w:rPr>
          <w:lang w:val="en-GB"/>
        </w:rPr>
      </w:r>
      <w:r>
        <w:rPr>
          <w:lang w:val="en-GB"/>
        </w:rPr>
      </w:r>
      <w:r>
        <w:rPr>
          <w:lang w:val="en-GB"/>
        </w:rPr>
      </w:r>
    </w:p>
    <w:p>
      <w:pPr>
        <w:pStyle w:val="1072"/>
        <w:pBdr/>
        <w:spacing/>
        <w:ind/>
        <w:rPr>
          <w:lang w:val="en-GB"/>
        </w:rPr>
      </w:pPr>
      <w:r/>
      <w:bookmarkStart w:id="359" w:name="_Toc46393878"/>
      <w:r>
        <w:rPr>
          <w:lang w:val="en-GB"/>
        </w:rPr>
        <w:t xml:space="preserve">Free model diagram</w:t>
      </w:r>
      <w:bookmarkEnd w:id="359"/>
      <w:r>
        <w:rPr>
          <w:lang w:val="en-GB"/>
        </w:rPr>
      </w:r>
      <w:r>
        <w:rPr>
          <w:lang w:val="en-GB"/>
        </w:rPr>
      </w:r>
    </w:p>
    <w:p>
      <w:pPr>
        <w:pBdr/>
        <w:spacing/>
        <w:ind/>
        <w:rPr>
          <w:lang w:val="en-GB"/>
        </w:rPr>
      </w:pPr>
      <w:r>
        <w:rPr>
          <w:lang w:val="en-GB"/>
        </w:rPr>
        <w:t xml:space="preserve">The ISSN Free linked data model is depicted in the following diagram (Please refer to the following section of the documentation for the diagram legend.)</w:t>
      </w:r>
      <w:r>
        <w:rPr>
          <w:lang w:val="en-GB"/>
        </w:rPr>
      </w:r>
      <w:r>
        <w:rPr>
          <w:lang w:val="en-GB"/>
        </w:rPr>
      </w:r>
    </w:p>
    <w:p>
      <w:pPr>
        <w:pBdr/>
        <w:spacing/>
        <w:ind/>
        <w:rPr>
          <w:lang w:val="en-GB"/>
        </w:rPr>
        <w:sectPr>
          <w:footerReference w:type="default" r:id="rId9"/>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del w:id="1625" w:author="THOMAS FRANCART" w:date="2020-07-23T09:39:00Z">
        <w: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column">
                    <wp:posOffset>466725</wp:posOffset>
                  </wp:positionH>
                  <wp:positionV relativeFrom="paragraph">
                    <wp:posOffset>304800</wp:posOffset>
                  </wp:positionV>
                  <wp:extent cx="8468360" cy="6260465"/>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4"/>
                          <a:stretch/>
                        </pic:blipFill>
                        <pic:spPr bwMode="auto">
                          <a:xfrm>
                            <a:off x="0" y="0"/>
                            <a:ext cx="8468360" cy="62604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6.75pt;mso-position-horizontal:absolute;mso-position-vertical-relative:text;margin-top:24.00pt;mso-position-vertical:absolute;width:666.80pt;height:492.95pt;mso-wrap-distance-left:9.00pt;mso-wrap-distance-top:0.00pt;mso-wrap-distance-right:9.00pt;mso-wrap-distance-bottom:0.00pt;z-index:1;" stroked="false">
                  <v:imagedata r:id="rId14" o:title=""/>
                  <o:lock v:ext="edit" rotation="t"/>
                </v:shape>
              </w:pict>
            </mc:Fallback>
          </mc:AlternateContent>
        </w:r>
      </w:del>
      <w:bookmarkStart w:id="362" w:name="_Toc46393879"/>
      <w:r>
        <w:rPr>
          <w:lang w:val="en-GB"/>
        </w:rPr>
        <w:t xml:space="preserve">Free model diagram</w:t>
      </w:r>
      <w:bookmarkEnd w:id="362"/>
      <w:r>
        <w:rPr>
          <w:lang w:val="en-GB"/>
        </w:rPr>
      </w:r>
      <w:r>
        <w:rPr>
          <w:lang w:val="en-GB"/>
        </w:rPr>
      </w:r>
    </w:p>
    <w:p>
      <w:pPr>
        <w:pBdr/>
        <w:spacing/>
        <w:ind/>
        <w:jc w:val="center"/>
        <w:rPr>
          <w:lang w:val="en-GB"/>
        </w:rPr>
      </w:pPr>
      <w:r>
        <w:rPr>
          <w:lang w:val="en-GB"/>
        </w:rPr>
      </w:r>
      <w:r>
        <w:rPr>
          <w:lang w:val="en-GB"/>
        </w:rPr>
      </w:r>
      <w:r>
        <w:rPr>
          <w:lang w:val="en-GB"/>
        </w:rPr>
      </w:r>
    </w:p>
    <w:p>
      <w:pPr>
        <w:pBdr/>
        <w:spacing/>
        <w:ind/>
        <w:jc w:val="center"/>
        <w:rPr>
          <w:lang w:val="en-GB"/>
        </w:rPr>
        <w:sectPr>
          <w:footnotePr/>
          <w:endnotePr/>
          <w:type w:val="nextPage"/>
          <w:pgSz w:h="11907" w:orient="landscape" w:w="16839"/>
          <w:pgMar w:top="1008"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365" w:name="_Toc46393880"/>
      <w:r>
        <w:rPr>
          <w:lang w:val="en-GB"/>
        </w:rPr>
        <w:t xml:space="preserve">Description</w:t>
      </w:r>
      <w:bookmarkEnd w:id="365"/>
      <w:r>
        <w:rPr>
          <w:lang w:val="en-GB"/>
        </w:rPr>
      </w:r>
      <w:r>
        <w:rPr>
          <w:lang w:val="en-GB"/>
        </w:rPr>
      </w:r>
    </w:p>
    <w:p>
      <w:pPr>
        <w:pBdr/>
        <w:spacing/>
        <w:ind w:left="360"/>
        <w:rPr>
          <w:ins w:id="1626" w:author="THOMAS FRANCART" w:date="2020-07-23T10:17:00Z"/>
          <w:lang w:val="en-GB"/>
        </w:rPr>
      </w:pPr>
      <w:r>
        <w:rPr>
          <w:lang w:val="en-GB"/>
        </w:rPr>
        <w:t xml:space="preserve">The following information are included in the free </w:t>
      </w:r>
      <w:r>
        <w:rPr>
          <w:lang w:val="en-GB"/>
        </w:rPr>
        <w:t xml:space="preserve">data: </w:t>
      </w:r>
      <w:ins w:id="1627" w:author="THOMAS FRANCART" w:date="2020-07-23T10:17:00Z">
        <w:r>
          <w:rPr>
            <w:lang w:val="en-GB"/>
          </w:rPr>
        </w:r>
      </w:ins>
      <w:ins w:id="1628" w:author="THOMAS FRANCART" w:date="2020-07-23T10:17:00Z">
        <w:r>
          <w:rPr>
            <w:lang w:val="en-GB"/>
          </w:rPr>
        </w:r>
      </w:ins>
    </w:p>
    <w:p>
      <w:pPr>
        <w:pStyle w:val="1091"/>
        <w:numPr>
          <w:ilvl w:val="0"/>
          <w:numId w:val="28"/>
        </w:numPr>
        <w:pBdr/>
        <w:spacing/>
        <w:ind/>
        <w:rPr>
          <w:lang w:val="en-GB"/>
        </w:rPr>
      </w:pPr>
      <w:r>
        <w:rPr>
          <w:lang w:val="en-GB"/>
        </w:rPr>
        <w:t xml:space="preserve">ISSN</w:t>
      </w:r>
      <w:r>
        <w:rPr>
          <w:lang w:val="en-GB"/>
        </w:rPr>
        <w:t xml:space="preserve"> identifier (in </w:t>
      </w:r>
      <w:r>
        <w:rPr>
          <w:rStyle w:val="1092"/>
          <w:lang w:val="en-US"/>
        </w:rPr>
        <w:t xml:space="preserve">schema:issn</w:t>
      </w:r>
      <w:r>
        <w:rPr>
          <w:lang w:val="en-GB"/>
        </w:rPr>
        <w:t xml:space="preserve">, </w:t>
      </w:r>
      <w:r>
        <w:rPr>
          <w:rStyle w:val="1092"/>
          <w:lang w:val="en-US"/>
        </w:rPr>
        <w:t xml:space="preserve">dc:identifier</w:t>
      </w:r>
      <w:r>
        <w:rPr>
          <w:lang w:val="en-GB"/>
        </w:rPr>
        <w:t xml:space="preserve">, </w:t>
      </w:r>
      <w:r>
        <w:rPr>
          <w:rStyle w:val="1092"/>
          <w:lang w:val="en-US"/>
        </w:rPr>
        <w:t xml:space="preserve">bibo:issn</w:t>
      </w:r>
      <w:r>
        <w:rPr>
          <w:lang w:val="en-GB"/>
        </w:rPr>
        <w:t xml:space="preserve">) and as an </w:t>
      </w:r>
      <w:r>
        <w:rPr>
          <w:lang w:val="en-GB"/>
        </w:rPr>
        <w:t xml:space="preserve">independant</w:t>
      </w:r>
      <w:r>
        <w:rPr>
          <w:lang w:val="en-GB"/>
        </w:rPr>
        <w:t xml:space="preserve"> #ISSN identifier resource;</w:t>
      </w:r>
      <w:r>
        <w:rPr>
          <w:lang w:val="en-GB"/>
        </w:rPr>
      </w:r>
      <w:r>
        <w:rPr>
          <w:lang w:val="en-GB"/>
        </w:rPr>
      </w:r>
    </w:p>
    <w:p>
      <w:pPr>
        <w:pStyle w:val="1091"/>
        <w:numPr>
          <w:ilvl w:val="0"/>
          <w:numId w:val="28"/>
        </w:numPr>
        <w:pBdr/>
        <w:spacing/>
        <w:ind/>
        <w:rPr>
          <w:lang w:val="en-GB"/>
        </w:rPr>
      </w:pPr>
      <w:r>
        <w:rPr>
          <w:lang w:val="en-GB"/>
        </w:rPr>
        <w:t xml:space="preserve">The title proper and key title in </w:t>
      </w:r>
      <w:r>
        <w:rPr>
          <w:rStyle w:val="1092"/>
          <w:lang w:val="en-US"/>
        </w:rPr>
        <w:t xml:space="preserve">schema:</w:t>
      </w:r>
      <w:r>
        <w:rPr>
          <w:rStyle w:val="1092"/>
          <w:lang w:val="en-US"/>
        </w:rPr>
        <w:t xml:space="preserve">name</w:t>
      </w:r>
      <w:r>
        <w:rPr>
          <w:lang w:val="en-GB"/>
        </w:rPr>
        <w:t xml:space="preserve">;</w:t>
      </w:r>
      <w:r>
        <w:rPr>
          <w:lang w:val="en-GB"/>
        </w:rPr>
      </w:r>
      <w:r>
        <w:rPr>
          <w:lang w:val="en-GB"/>
        </w:rPr>
      </w:r>
    </w:p>
    <w:p>
      <w:pPr>
        <w:pStyle w:val="1091"/>
        <w:numPr>
          <w:ilvl w:val="0"/>
          <w:numId w:val="28"/>
        </w:numPr>
        <w:pBdr/>
        <w:spacing/>
        <w:ind/>
        <w:rPr>
          <w:lang w:val="en-GB"/>
        </w:rPr>
      </w:pPr>
      <w:r>
        <w:rPr>
          <w:lang w:val="en-GB"/>
        </w:rPr>
        <w:t xml:space="preserve">The URL in </w:t>
      </w:r>
      <w:r>
        <w:rPr>
          <w:rStyle w:val="1092"/>
          <w:lang w:val="en-US"/>
        </w:rPr>
        <w:t xml:space="preserve">schema:url</w:t>
      </w:r>
      <w:r>
        <w:rPr>
          <w:lang w:val="en-GB"/>
        </w:rPr>
        <w:t xml:space="preserve"> and format in </w:t>
      </w:r>
      <w:r>
        <w:rPr>
          <w:rStyle w:val="1092"/>
          <w:lang w:val="en-US"/>
        </w:rPr>
        <w:t xml:space="preserve">dc:format</w:t>
      </w:r>
      <w:r>
        <w:rPr>
          <w:lang w:val="en-GB"/>
        </w:rPr>
        <w:t xml:space="preserve">;</w:t>
      </w:r>
      <w:r>
        <w:rPr>
          <w:lang w:val="en-GB"/>
        </w:rPr>
      </w:r>
      <w:r>
        <w:rPr>
          <w:lang w:val="en-GB"/>
        </w:rPr>
      </w:r>
    </w:p>
    <w:p>
      <w:pPr>
        <w:pStyle w:val="1091"/>
        <w:numPr>
          <w:ilvl w:val="0"/>
          <w:numId w:val="28"/>
        </w:numPr>
        <w:pBdr/>
        <w:spacing/>
        <w:ind/>
        <w:rPr>
          <w:lang w:val="en-GB"/>
        </w:rPr>
      </w:pPr>
      <w:r>
        <w:rPr>
          <w:lang w:val="en-GB"/>
        </w:rPr>
        <w:t xml:space="preserve">The link to </w:t>
      </w:r>
      <w:r>
        <w:rPr>
          <w:lang w:val="en-GB"/>
        </w:rPr>
        <w:t xml:space="preserve">the </w:t>
      </w:r>
      <w:r>
        <w:rPr>
          <w:lang w:val="en-GB"/>
        </w:rPr>
        <w:t xml:space="preserve">ISSN-L </w:t>
      </w:r>
      <w:r>
        <w:rPr>
          <w:lang w:val="en-GB"/>
        </w:rPr>
        <w:t xml:space="preserve">resource;</w:t>
      </w:r>
      <w:r>
        <w:rPr>
          <w:lang w:val="en-GB"/>
        </w:rPr>
      </w:r>
      <w:r>
        <w:rPr>
          <w:lang w:val="en-GB"/>
        </w:rPr>
      </w:r>
    </w:p>
    <w:p>
      <w:pPr>
        <w:pStyle w:val="1091"/>
        <w:numPr>
          <w:ilvl w:val="0"/>
          <w:numId w:val="28"/>
        </w:numPr>
        <w:pBdr/>
        <w:spacing/>
        <w:ind/>
        <w:rPr>
          <w:lang w:val="en-GB"/>
        </w:rPr>
      </w:pPr>
      <w:r>
        <w:rPr>
          <w:lang w:val="en-GB"/>
        </w:rPr>
        <w:t xml:space="preserve">The #Record with its modification date</w:t>
      </w:r>
      <w:r>
        <w:rPr>
          <w:lang w:val="en-GB"/>
        </w:rPr>
        <w:t xml:space="preserve"> (</w:t>
      </w:r>
      <w:r>
        <w:rPr>
          <w:rStyle w:val="1092"/>
          <w:lang w:val="en-US"/>
        </w:rPr>
        <w:t xml:space="preserve">dc:modified</w:t>
      </w:r>
      <w:r>
        <w:rPr>
          <w:lang w:val="en-GB"/>
        </w:rPr>
        <w:t xml:space="preserve">)</w:t>
      </w:r>
      <w:r>
        <w:rPr>
          <w:lang w:val="en-GB"/>
        </w:rPr>
        <w:t xml:space="preserve">, </w:t>
      </w:r>
      <w:r>
        <w:rPr>
          <w:rStyle w:val="1092"/>
          <w:lang w:val="en-US"/>
        </w:rPr>
        <w:t xml:space="preserve">bf:</w:t>
      </w:r>
      <w:r>
        <w:rPr>
          <w:rStyle w:val="1092"/>
          <w:lang w:val="en-US"/>
        </w:rPr>
        <w:t xml:space="preserve">status</w:t>
      </w:r>
      <w:r>
        <w:rPr>
          <w:lang w:val="en-GB"/>
        </w:rPr>
        <w:t xml:space="preserve">, and the centre responsible</w:t>
      </w:r>
      <w:r>
        <w:rPr>
          <w:lang w:val="en-GB"/>
        </w:rPr>
        <w:t xml:space="preserve"> (</w:t>
      </w:r>
      <w:r>
        <w:rPr>
          <w:rStyle w:val="1092"/>
          <w:lang w:val="en-US"/>
        </w:rPr>
        <w:t xml:space="preserve">prov:wasAttributedTo</w:t>
      </w:r>
      <w:r>
        <w:rPr>
          <w:lang w:val="en-GB"/>
        </w:rPr>
        <w:t xml:space="preserve">)</w:t>
      </w:r>
      <w:r>
        <w:rPr>
          <w:lang w:val="en-GB"/>
        </w:rPr>
        <w:t xml:space="preserve">;</w:t>
      </w:r>
      <w:r>
        <w:rPr>
          <w:lang w:val="en-GB"/>
        </w:rPr>
      </w:r>
      <w:r>
        <w:rPr>
          <w:lang w:val="en-GB"/>
        </w:rPr>
      </w:r>
    </w:p>
    <w:p>
      <w:pPr>
        <w:pStyle w:val="1091"/>
        <w:numPr>
          <w:ilvl w:val="0"/>
          <w:numId w:val="28"/>
        </w:numPr>
        <w:pBdr/>
        <w:spacing/>
        <w:ind/>
        <w:rPr>
          <w:lang w:val="en-GB"/>
        </w:rPr>
      </w:pPr>
      <w:r>
        <w:rPr>
          <w:lang w:val="en-GB"/>
        </w:rPr>
        <w:t xml:space="preserve">The country of publication with </w:t>
      </w:r>
      <w:r>
        <w:rPr>
          <w:rStyle w:val="1092"/>
          <w:lang w:val="en-US"/>
        </w:rPr>
        <w:t xml:space="preserve">dc:spatial</w:t>
      </w:r>
      <w:r>
        <w:rPr>
          <w:lang w:val="en-GB"/>
        </w:rPr>
        <w:t xml:space="preserve"> and the #ReferencePublicationEvent</w:t>
      </w:r>
      <w:r>
        <w:rPr>
          <w:lang w:val="en-GB"/>
        </w:rPr>
        <w:t xml:space="preserve"> + </w:t>
      </w:r>
      <w:r>
        <w:rPr>
          <w:rStyle w:val="1092"/>
          <w:lang w:val="en-US"/>
        </w:rPr>
        <w:t xml:space="preserve">schema:location</w:t>
      </w:r>
      <w:r>
        <w:rPr>
          <w:lang w:val="en-GB"/>
        </w:rPr>
        <w:t xml:space="preserve">;</w:t>
      </w:r>
      <w:r>
        <w:rPr>
          <w:lang w:val="en-GB"/>
        </w:rPr>
      </w:r>
      <w:r>
        <w:rPr>
          <w:lang w:val="en-GB"/>
        </w:rPr>
      </w:r>
    </w:p>
    <w:p>
      <w:pPr>
        <w:pStyle w:val="1091"/>
        <w:numPr>
          <w:ilvl w:val="0"/>
          <w:numId w:val="28"/>
        </w:numPr>
        <w:pBdr/>
        <w:spacing/>
        <w:ind/>
        <w:jc w:val="left"/>
        <w:rPr>
          <w:ins w:id="1629" w:author="THOMAS FRANCART" w:date="2020-07-23T10:01:00Z"/>
          <w:lang w:val="en-GB"/>
        </w:rPr>
      </w:pPr>
      <w:r>
        <w:rPr>
          <w:lang w:val="en-GB"/>
        </w:rPr>
        <w:t xml:space="preserve">The pos</w:t>
      </w:r>
      <w:r>
        <w:rPr>
          <w:lang w:val="en-GB"/>
        </w:rPr>
        <w:t xml:space="preserve">sible links to a cancelled ISSN</w:t>
      </w:r>
      <w:r>
        <w:rPr>
          <w:lang w:val="en-GB"/>
        </w:rPr>
        <w:t xml:space="preserve"> (</w:t>
      </w:r>
      <w:r>
        <w:rPr>
          <w:rStyle w:val="1092"/>
          <w:lang w:val="en-US"/>
        </w:rPr>
        <w:t xml:space="preserve">issn</w:t>
      </w:r>
      <w:ins w:id="1630" w:author="thomas" w:date="2024-06-04T08:29:12Z" oouserid="thomas">
        <w:r>
          <w:rPr>
            <w:rStyle w:val="1092"/>
            <w:lang w:val="en-US"/>
          </w:rPr>
          <w:t xml:space="preserve">prop</w:t>
        </w:r>
      </w:ins>
      <w:r>
        <w:rPr>
          <w:rStyle w:val="1092"/>
          <w:lang w:val="en-US"/>
        </w:rPr>
        <w:t xml:space="preserve">:hasCancelledIssn</w:t>
      </w:r>
      <w:r>
        <w:rPr>
          <w:lang w:val="en-GB"/>
        </w:rPr>
        <w:t xml:space="preserve">, </w:t>
      </w:r>
      <w:r>
        <w:rPr>
          <w:rStyle w:val="1092"/>
          <w:lang w:val="en-US"/>
        </w:rPr>
        <w:t xml:space="preserve">issn</w:t>
      </w:r>
      <w:ins w:id="1631" w:author="thomas" w:date="2024-06-04T08:29:18Z" oouserid="thomas">
        <w:r>
          <w:rPr>
            <w:rStyle w:val="1092"/>
            <w:lang w:val="en-US"/>
          </w:rPr>
          <w:t xml:space="preserve">prop</w:t>
        </w:r>
      </w:ins>
      <w:r>
        <w:rPr>
          <w:rStyle w:val="1092"/>
          <w:lang w:val="en-US"/>
        </w:rPr>
        <w:t xml:space="preserve">:cancelledInFavorOf</w:t>
      </w:r>
      <w:r>
        <w:rPr>
          <w:lang w:val="en-GB"/>
        </w:rPr>
        <w:t xml:space="preserve">)</w:t>
      </w:r>
      <w:r>
        <w:rPr>
          <w:lang w:val="en-GB"/>
        </w:rPr>
        <w:t xml:space="preserve">, along with the incorrect ISSN and cancelled ISSN-L as literals if any;</w:t>
      </w:r>
      <w:ins w:id="1632" w:author="THOMAS FRANCART" w:date="2020-07-23T10:01:00Z">
        <w:r>
          <w:rPr>
            <w:lang w:val="en-GB"/>
          </w:rPr>
        </w:r>
      </w:ins>
      <w:ins w:id="1633" w:author="THOMAS FRANCART" w:date="2020-07-23T10:01:00Z">
        <w:r>
          <w:rPr>
            <w:lang w:val="en-GB"/>
          </w:rPr>
        </w:r>
      </w:ins>
    </w:p>
    <w:p>
      <w:pPr>
        <w:pStyle w:val="1091"/>
        <w:numPr>
          <w:ilvl w:val="0"/>
          <w:numId w:val="28"/>
        </w:numPr>
        <w:pBdr/>
        <w:spacing/>
        <w:ind/>
        <w:jc w:val="left"/>
        <w:rPr>
          <w:lang w:val="en-GB"/>
        </w:rPr>
      </w:pPr>
      <w:ins w:id="1634" w:author="THOMAS FRANCART" w:date="2020-07-23T10:17:00Z">
        <w:r>
          <w:rPr>
            <w:lang w:val="en-GB"/>
          </w:rPr>
          <w:t xml:space="preserve">Link to an Keeper’s archive, if any (</w:t>
        </w:r>
      </w:ins>
      <w:ins w:id="1635" w:author="THOMAS FRANCART" w:date="2020-07-23T10:17:00Z">
        <w:r>
          <w:rPr>
            <w:rStyle w:val="1092"/>
            <w:lang w:val="en-GB"/>
          </w:rPr>
          <w:t xml:space="preserve">schema:subjectOf</w:t>
        </w:r>
      </w:ins>
      <w:ins w:id="1636" w:author="THOMAS FRANCART" w:date="2020-07-23T10:17:00Z">
        <w:r>
          <w:rPr>
            <w:lang w:val="en-GB"/>
          </w:rPr>
          <w:t xml:space="preserve">)</w:t>
        </w:r>
      </w:ins>
      <w:r>
        <w:rPr>
          <w:lang w:val="en-GB"/>
        </w:rPr>
      </w:r>
      <w:r>
        <w:rPr>
          <w:lang w:val="en-GB"/>
        </w:rPr>
      </w:r>
    </w:p>
    <w:p>
      <w:pPr>
        <w:pBdr/>
        <w:spacing/>
        <w:ind/>
        <w:rPr>
          <w:lang w:val="en-GB"/>
        </w:rPr>
      </w:pPr>
      <w:r>
        <w:rPr>
          <w:lang w:val="en-GB"/>
        </w:rPr>
        <w:t xml:space="preserve">Users of the free data should refer to the corresponding sections of the fu</w:t>
      </w:r>
      <w:r>
        <w:rPr>
          <w:lang w:val="en-GB"/>
        </w:rPr>
        <w:t xml:space="preserve">ll model below for more details.</w:t>
      </w:r>
      <w:r>
        <w:rPr>
          <w:lang w:val="en-GB"/>
        </w:rPr>
      </w:r>
      <w:r>
        <w:rPr>
          <w:lang w:val="en-GB"/>
        </w:rPr>
      </w:r>
    </w:p>
    <w:p>
      <w:pPr>
        <w:pBdr/>
        <w:spacing/>
        <w:ind/>
        <w:jc w:val="left"/>
        <w:rPr>
          <w:lang w:val="en-GB"/>
        </w:rPr>
      </w:pPr>
      <w:r>
        <w:rPr>
          <w:lang w:val="en-GB"/>
        </w:rPr>
        <w:br w:type="page" w:clear="all"/>
      </w:r>
      <w:r>
        <w:rPr>
          <w:lang w:val="en-GB"/>
        </w:rPr>
      </w:r>
      <w:r>
        <w:rPr>
          <w:lang w:val="en-GB"/>
        </w:rPr>
      </w:r>
    </w:p>
    <w:p>
      <w:pPr>
        <w:pStyle w:val="1071"/>
        <w:pBdr/>
        <w:spacing/>
        <w:ind/>
        <w:rPr>
          <w:lang w:val="en-GB"/>
        </w:rPr>
      </w:pPr>
      <w:r/>
      <w:bookmarkStart w:id="369" w:name="_Toc46393881"/>
      <w:r>
        <w:rPr>
          <w:lang w:val="en-GB"/>
        </w:rPr>
        <w:t xml:space="preserve">The ISSN </w:t>
      </w:r>
      <w:r>
        <w:rPr>
          <w:lang w:val="en-GB"/>
        </w:rPr>
        <w:t xml:space="preserve">full </w:t>
      </w:r>
      <w:r>
        <w:rPr>
          <w:lang w:val="en-GB"/>
        </w:rPr>
        <w:t xml:space="preserve">linked data model</w:t>
      </w:r>
      <w:bookmarkEnd w:id="357"/>
      <w:r/>
      <w:bookmarkEnd w:id="369"/>
      <w:r>
        <w:rPr>
          <w:lang w:val="en-GB"/>
        </w:rPr>
      </w:r>
      <w:r>
        <w:rPr>
          <w:lang w:val="en-GB"/>
        </w:rPr>
      </w:r>
    </w:p>
    <w:p>
      <w:pPr>
        <w:pStyle w:val="1072"/>
        <w:pBdr/>
        <w:spacing/>
        <w:ind/>
        <w:rPr>
          <w:lang w:val="en-GB"/>
        </w:rPr>
      </w:pPr>
      <w:r/>
      <w:bookmarkStart w:id="370" w:name="_Toc483392550"/>
      <w:r/>
      <w:bookmarkStart w:id="371" w:name="_Toc46393882"/>
      <w:r>
        <w:rPr>
          <w:lang w:val="en-GB"/>
        </w:rPr>
        <w:t xml:space="preserve">Diagram legend</w:t>
      </w:r>
      <w:bookmarkEnd w:id="370"/>
      <w:r/>
      <w:bookmarkEnd w:id="371"/>
      <w:r>
        <w:rPr>
          <w:lang w:val="en-GB"/>
        </w:rPr>
      </w:r>
      <w:r>
        <w:rPr>
          <w:lang w:val="en-GB"/>
        </w:rPr>
      </w:r>
    </w:p>
    <w:p>
      <w:pPr>
        <w:pBdr/>
        <w:spacing/>
        <w:ind/>
        <w:rPr>
          <w:lang w:val="en-GB"/>
        </w:rPr>
      </w:pPr>
      <w:r>
        <w:rPr>
          <w:lang w:val="en-GB"/>
        </w:rPr>
        <w:t xml:space="preserve">The diagrams in the following documentation do not follow a typical UML representation, or a typical RDF graph representation. They use the formalism described in the legend below, intended </w:t>
      </w:r>
      <w:r>
        <w:rPr>
          <w:lang w:val="en-GB"/>
        </w:rPr>
        <w:t xml:space="preserve">to capture in concise </w:t>
      </w:r>
      <w:r>
        <w:rPr>
          <w:lang w:val="en-GB"/>
        </w:rPr>
        <w:t xml:space="preserve">representations</w:t>
      </w:r>
      <w:r>
        <w:rPr>
          <w:lang w:val="en-GB"/>
        </w:rPr>
        <w:t xml:space="preserve"> the resource URI patterns, the resource class or classes and the structure of the data graph.</w:t>
      </w:r>
      <w:r>
        <w:rPr>
          <w:lang w:val="en-GB"/>
        </w:rPr>
      </w:r>
      <w:r>
        <w:rPr>
          <w:lang w:val="en-GB"/>
        </w:rPr>
      </w:r>
    </w:p>
    <w:p>
      <w:pPr>
        <w:pBdr/>
        <w:spacing/>
        <w:ind/>
        <w:rPr>
          <w:lang w:val="en-GB"/>
        </w:rPr>
      </w:pPr>
      <w:r>
        <mc:AlternateContent>
          <mc:Choice Requires="wpg">
            <w:drawing>
              <wp:inline xmlns:wp="http://schemas.openxmlformats.org/drawingml/2006/wordprocessingDrawing" distT="0" distB="0" distL="0" distR="0">
                <wp:extent cx="6178046" cy="42672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5"/>
                        <a:stretch/>
                      </pic:blipFill>
                      <pic:spPr bwMode="auto">
                        <a:xfrm>
                          <a:off x="0" y="0"/>
                          <a:ext cx="6203247" cy="4284606"/>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6.46pt;height:336.00pt;mso-wrap-distance-left:0.00pt;mso-wrap-distance-top:0.00pt;mso-wrap-distance-right:0.00pt;mso-wrap-distance-bottom:0.00pt;z-index:1;" stroked="false">
                <v:imagedata r:id="rId15" o:title=""/>
                <o:lock v:ext="edit" rotation="t"/>
              </v:shape>
            </w:pict>
          </mc:Fallback>
        </mc:AlternateConten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The diagrams </w:t>
      </w:r>
      <w:r>
        <w:rPr>
          <w:lang w:val="en-GB"/>
        </w:rPr>
        <w:t xml:space="preserve">are intended</w:t>
      </w:r>
      <w:r>
        <w:rPr>
          <w:lang w:val="en-GB"/>
        </w:rPr>
        <w:t xml:space="preserve"> as </w:t>
      </w:r>
      <w:r>
        <w:rPr>
          <w:lang w:val="en-GB"/>
        </w:rPr>
        <w:t xml:space="preserve">overview </w:t>
      </w:r>
      <w:r>
        <w:rPr>
          <w:lang w:val="en-GB"/>
        </w:rPr>
        <w:t xml:space="preserve">maps </w:t>
      </w:r>
      <w:r>
        <w:rPr>
          <w:lang w:val="en-GB"/>
        </w:rPr>
        <w:t xml:space="preserve">for data consumers </w:t>
      </w:r>
      <w:r>
        <w:rPr>
          <w:lang w:val="en-GB"/>
        </w:rPr>
        <w:t xml:space="preserve">to explore the territory of the ISSN data graph</w:t>
      </w:r>
      <w:r>
        <w:rPr>
          <w:lang w:val="en-GB"/>
        </w:rPr>
        <w:t xml:space="preserve">; </w:t>
      </w:r>
      <w:r>
        <w:rPr>
          <w:lang w:val="en-GB"/>
        </w:rPr>
        <w:t xml:space="preserve">as such, </w:t>
      </w:r>
      <w:r>
        <w:rPr>
          <w:b/>
          <w:lang w:val="en-GB"/>
        </w:rPr>
        <w:t xml:space="preserve">the diagrams do not depict all the properties in the model</w:t>
      </w:r>
      <w:r>
        <w:rPr>
          <w:lang w:val="en-GB"/>
        </w:rPr>
        <w:t xml:space="preserve">. </w:t>
      </w:r>
      <w:r>
        <w:rPr>
          <w:lang w:val="en-GB"/>
        </w:rPr>
        <w:t xml:space="preserve">Data users</w:t>
      </w:r>
      <w:r>
        <w:rPr>
          <w:lang w:val="en-GB"/>
        </w:rPr>
        <w:t xml:space="preserve"> should refer to the reference tables at the end of this documentation </w:t>
      </w:r>
      <w:r>
        <w:rPr>
          <w:lang w:val="en-GB"/>
        </w:rPr>
        <w:t xml:space="preserve">for the</w:t>
      </w:r>
      <w:r>
        <w:rPr>
          <w:lang w:val="en-GB"/>
        </w:rPr>
        <w:t xml:space="preserve"> complete list of available properties in the model.</w:t>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sectPr>
          <w:footnotePr/>
          <w:endnotePr/>
          <w:type w:val="nextPage"/>
          <w:pgSz w:h="16839" w:orient="portrait" w:w="11907"/>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372" w:name="_Toc46393883"/>
      <w:del w:id="1637" w:author="THOMAS FRANCART" w:date="2020-07-23T09:40:00Z">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margin">
                    <wp:posOffset>-6985</wp:posOffset>
                  </wp:positionH>
                  <wp:positionV relativeFrom="page">
                    <wp:posOffset>1014730</wp:posOffset>
                  </wp:positionV>
                  <wp:extent cx="8236585" cy="6106160"/>
                  <wp:effectExtent l="0" t="0" r="0" b="0"/>
                  <wp:wrapNone/>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r/>
                        </pic:nvPicPr>
                        <pic:blipFill>
                          <a:blip r:embed="rId16"/>
                          <a:stretch/>
                        </pic:blipFill>
                        <pic:spPr bwMode="auto">
                          <a:xfrm>
                            <a:off x="0" y="0"/>
                            <a:ext cx="8236585" cy="6106160"/>
                          </a:xfrm>
                          <a:prstGeom prst="rect">
                            <a:avLst/>
                          </a:prstGeom>
                          <a:noFill/>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margin;margin-left:-0.55pt;mso-position-horizontal:absolute;mso-position-vertical-relative:page;margin-top:79.90pt;mso-position-vertical:absolute;width:648.55pt;height:480.80pt;mso-wrap-distance-left:9.00pt;mso-wrap-distance-top:0.00pt;mso-wrap-distance-right:9.00pt;mso-wrap-distance-bottom:0.00pt;z-index:1;" stroked="false">
                  <v:imagedata r:id="rId16" o:title=""/>
                  <o:lock v:ext="edit" rotation="t"/>
                </v:shape>
              </w:pict>
            </mc:Fallback>
          </mc:AlternateContent>
        </w:r>
      </w:del>
      <w:bookmarkStart w:id="375" w:name="_Toc483392551"/>
      <w:r>
        <w:rPr>
          <w:lang w:val="en-GB"/>
        </w:rPr>
        <w:t xml:space="preserve">The ISSN, its </w:t>
      </w:r>
      <w:r>
        <w:rPr>
          <w:lang w:val="en-GB"/>
        </w:rPr>
        <w:t xml:space="preserve">Record</w:t>
      </w:r>
      <w:r>
        <w:rPr>
          <w:lang w:val="en-GB"/>
        </w:rPr>
        <w:t xml:space="preserve"> and its identifiers</w:t>
      </w:r>
      <w:bookmarkEnd w:id="375"/>
      <w:r/>
      <w:bookmarkEnd w:id="372"/>
      <w:r>
        <w:rPr>
          <w:lang w:val="en-GB"/>
        </w:rPr>
      </w:r>
      <w:r>
        <w:rPr>
          <w:lang w:val="en-GB"/>
        </w:rPr>
      </w:r>
    </w:p>
    <w:p>
      <w:pPr>
        <w:pStyle w:val="1073"/>
        <w:pBdr/>
        <w:spacing/>
        <w:ind/>
        <w:rPr>
          <w:lang w:val="en-GB"/>
        </w:rPr>
      </w:pPr>
      <w:r/>
      <w:bookmarkStart w:id="376" w:name="_Toc483392552"/>
      <w:r>
        <w:rPr>
          <w:lang w:val="en-GB"/>
        </w:rPr>
        <w:t xml:space="preserve">Overview diagram</w:t>
      </w:r>
      <w:bookmarkEnd w:id="376"/>
      <w:r>
        <w:rPr>
          <w:lang w:val="en-GB"/>
        </w:rPr>
      </w:r>
      <w:r>
        <w:rPr>
          <w:lang w:val="en-GB"/>
        </w:rPr>
      </w:r>
    </w:p>
    <w:p>
      <w:pPr>
        <w:pBdr/>
        <w:spacing/>
        <w:ind/>
        <w:jc w:val="center"/>
        <w:rPr>
          <w:ins w:id="1638" w:author="THOMAS FRANCART" w:date="2020-07-23T09:41:00Z"/>
          <w:lang w:val="en-GB"/>
        </w:rPr>
      </w:pPr>
      <w:r>
        <w:rPr>
          <w:lang w:val="en-GB"/>
        </w:rPr>
      </w:r>
      <w:ins w:id="1639" w:author="THOMAS FRANCART" w:date="2020-07-23T09:41:00Z">
        <w:r>
          <w:rPr>
            <w:lang w:val="en-GB"/>
          </w:rPr>
        </w:r>
      </w:ins>
      <w:ins w:id="1640" w:author="THOMAS FRANCART" w:date="2020-07-23T09:41:00Z">
        <w:r>
          <w:rPr>
            <w:lang w:val="en-GB"/>
          </w:rPr>
        </w:r>
      </w:ins>
    </w:p>
    <w:p>
      <w:pPr>
        <w:pBdr/>
        <w:spacing/>
        <w:ind/>
        <w:jc w:val="center"/>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Style w:val="1073"/>
        <w:pBdr/>
        <w:spacing/>
        <w:ind/>
        <w:rPr>
          <w:lang w:val="en-GB"/>
        </w:rPr>
      </w:pPr>
      <w:r/>
      <w:bookmarkStart w:id="378" w:name="_Toc483392553"/>
      <w:r>
        <w:rPr>
          <w:lang w:val="en-GB"/>
        </w:rPr>
        <w:t xml:space="preserve">ISSN Resource, #Record and #RecordCreation</w:t>
      </w:r>
      <w:bookmarkEnd w:id="378"/>
      <w:r>
        <w:rPr>
          <w:lang w:val="en-GB"/>
        </w:rPr>
      </w:r>
      <w:r>
        <w:rPr>
          <w:lang w:val="en-GB"/>
        </w:rPr>
      </w:r>
    </w:p>
    <w:p>
      <w:pPr>
        <w:pStyle w:val="1091"/>
        <w:numPr>
          <w:ilvl w:val="0"/>
          <w:numId w:val="12"/>
        </w:numPr>
        <w:pBdr/>
        <w:spacing/>
        <w:ind/>
        <w:rPr>
          <w:lang w:val="en-GB"/>
        </w:rPr>
      </w:pPr>
      <w:r>
        <w:rPr>
          <w:lang w:val="en-GB"/>
        </w:rPr>
        <w:t xml:space="preserve">The ISSN resource is </w:t>
      </w:r>
      <w:r>
        <w:rPr>
          <w:lang w:val="en-GB"/>
        </w:rPr>
        <w:t xml:space="preserve">considered </w:t>
      </w:r>
      <w:r>
        <w:rPr>
          <w:lang w:val="en-GB"/>
        </w:rPr>
        <w:t xml:space="preserve">a </w:t>
      </w:r>
      <w:r>
        <w:rPr>
          <w:rStyle w:val="1092"/>
          <w:lang w:val="en-GB"/>
        </w:rPr>
        <w:t xml:space="preserve">bf:Instance</w:t>
      </w:r>
      <w:r>
        <w:rPr>
          <w:lang w:val="en-GB"/>
        </w:rPr>
        <w:t xml:space="preserve">, a </w:t>
      </w:r>
      <w:r>
        <w:rPr>
          <w:rStyle w:val="1092"/>
          <w:lang w:val="en-GB"/>
        </w:rPr>
        <w:t xml:space="preserve">bf:Work</w:t>
      </w:r>
      <w:r>
        <w:rPr>
          <w:lang w:val="en-GB"/>
        </w:rPr>
        <w:t xml:space="preserve"> and a </w:t>
      </w:r>
      <w:r>
        <w:rPr>
          <w:rStyle w:val="1092"/>
          <w:lang w:val="en-GB"/>
        </w:rPr>
        <w:t xml:space="preserve">schema:Periodical</w:t>
      </w:r>
      <w:r>
        <w:rPr>
          <w:lang w:val="en-GB"/>
        </w:rPr>
        <w:t xml:space="preserve"> at the same time</w:t>
      </w:r>
      <w:r>
        <w:rPr>
          <w:lang w:val="en-GB"/>
        </w:rPr>
        <w:t xml:space="preserve"> (see above)</w:t>
      </w:r>
      <w:r>
        <w:rPr>
          <w:lang w:val="en-GB"/>
        </w:rPr>
        <w:t xml:space="preserve">;</w:t>
      </w:r>
      <w:r>
        <w:rPr>
          <w:lang w:val="en-GB"/>
        </w:rPr>
      </w:r>
      <w:r>
        <w:rPr>
          <w:lang w:val="en-GB"/>
        </w:rPr>
      </w:r>
    </w:p>
    <w:p>
      <w:pPr>
        <w:pStyle w:val="1091"/>
        <w:numPr>
          <w:ilvl w:val="0"/>
          <w:numId w:val="12"/>
        </w:numPr>
        <w:pBdr/>
        <w:spacing/>
        <w:ind/>
        <w:rPr>
          <w:lang w:val="en-GB"/>
        </w:rPr>
      </w:pPr>
      <w:r>
        <w:rPr>
          <w:lang w:val="en-GB"/>
        </w:rPr>
        <w:t xml:space="preserve">The ISSN </w:t>
      </w:r>
      <w:r>
        <w:rPr>
          <w:lang w:val="en-GB"/>
        </w:rPr>
        <w:t xml:space="preserve">resource </w:t>
      </w:r>
      <w:r>
        <w:rPr>
          <w:lang w:val="en-GB"/>
        </w:rPr>
        <w:t xml:space="preserve">itself is a separate resource from the </w:t>
      </w:r>
      <w:r>
        <w:rPr>
          <w:rStyle w:val="1092"/>
          <w:lang w:val="en-GB"/>
        </w:rPr>
        <w:t xml:space="preserve">#Record</w:t>
      </w:r>
      <w:r>
        <w:rPr>
          <w:lang w:val="en-GB"/>
        </w:rPr>
        <w:t xml:space="preserve"> that describes this </w:t>
      </w:r>
      <w:r>
        <w:rPr>
          <w:lang w:val="en-GB"/>
        </w:rPr>
        <w:t xml:space="preserve">ISSN;</w:t>
      </w:r>
      <w:r>
        <w:rPr>
          <w:lang w:val="en-GB"/>
        </w:rPr>
      </w:r>
      <w:r>
        <w:rPr>
          <w:lang w:val="en-GB"/>
        </w:rPr>
      </w:r>
    </w:p>
    <w:p>
      <w:pPr>
        <w:pStyle w:val="1091"/>
        <w:numPr>
          <w:ilvl w:val="0"/>
          <w:numId w:val="12"/>
        </w:numPr>
        <w:pBdr/>
        <w:spacing/>
        <w:ind/>
        <w:rPr>
          <w:lang w:val="en-GB"/>
        </w:rPr>
      </w:pPr>
      <w:r>
        <w:rPr>
          <w:lang w:val="en-GB"/>
        </w:rPr>
        <w:t xml:space="preserve">The ISSN Record is a </w:t>
      </w:r>
      <w:r>
        <w:rPr>
          <w:rStyle w:val="1092"/>
          <w:lang w:val="en-GB"/>
        </w:rPr>
        <w:t xml:space="preserve">schema:CreativeWork</w:t>
      </w:r>
      <w:r>
        <w:rPr>
          <w:lang w:val="en-GB"/>
        </w:rPr>
        <w:t xml:space="preserve">, and t</w:t>
      </w:r>
      <w:r>
        <w:rPr>
          <w:lang w:val="en-GB"/>
        </w:rPr>
        <w:t xml:space="preserve">he ISSN resource </w:t>
      </w:r>
      <w:r>
        <w:rPr>
          <w:lang w:val="en-GB"/>
        </w:rPr>
        <w:t xml:space="preserve">is the “main entity” of the corresponding ISSN Record</w:t>
      </w:r>
      <w:r>
        <w:rPr>
          <w:lang w:val="en-GB"/>
        </w:rPr>
        <w:t xml:space="preserve">;</w:t>
      </w:r>
      <w:r>
        <w:rPr>
          <w:lang w:val="en-GB"/>
        </w:rPr>
      </w:r>
      <w:r>
        <w:rPr>
          <w:lang w:val="en-GB"/>
        </w:rPr>
      </w:r>
    </w:p>
    <w:p>
      <w:pPr>
        <w:pStyle w:val="1091"/>
        <w:numPr>
          <w:ilvl w:val="0"/>
          <w:numId w:val="12"/>
        </w:numPr>
        <w:pBdr/>
        <w:spacing/>
        <w:ind/>
        <w:rPr>
          <w:lang w:val="en-GB"/>
        </w:rPr>
      </w:pPr>
      <w:r>
        <w:rPr>
          <w:lang w:val="en-GB"/>
        </w:rPr>
        <w:t xml:space="preserve">The Record </w:t>
      </w:r>
      <w:r>
        <w:rPr>
          <w:lang w:val="en-GB"/>
        </w:rPr>
        <w:t xml:space="preserve">was created </w:t>
      </w:r>
      <w:r>
        <w:rPr>
          <w:lang w:val="en-GB"/>
        </w:rPr>
        <w:t xml:space="preserve">(</w:t>
      </w:r>
      <w:r>
        <w:rPr>
          <w:rStyle w:val="1092"/>
          <w:lang w:val="en-GB"/>
        </w:rPr>
        <w:t xml:space="preserve">prov:generated</w:t>
      </w:r>
      <w:r>
        <w:rPr>
          <w:lang w:val="en-GB"/>
        </w:rPr>
        <w:t xml:space="preserve">) </w:t>
      </w:r>
      <w:r>
        <w:rPr>
          <w:lang w:val="en-GB"/>
        </w:rPr>
        <w:t xml:space="preserve">in a “R</w:t>
      </w:r>
      <w:r>
        <w:rPr>
          <w:lang w:val="en-GB"/>
        </w:rPr>
        <w:t xml:space="preserve">ecord creation activity”, the </w:t>
      </w:r>
      <w:r>
        <w:rPr>
          <w:rStyle w:val="1092"/>
          <w:lang w:val="en-GB"/>
        </w:rPr>
        <w:t xml:space="preserve">#RecordCreation</w:t>
      </w:r>
      <w:r>
        <w:rPr>
          <w:lang w:val="en-GB"/>
        </w:rPr>
        <w:t xml:space="preserve">. This activity</w:t>
      </w:r>
      <w:r>
        <w:rPr>
          <w:lang w:val="en-GB"/>
        </w:rPr>
        <w:t xml:space="preserve"> was conducted </w:t>
      </w:r>
      <w:r>
        <w:rPr>
          <w:lang w:val="en-GB"/>
        </w:rPr>
        <w:t xml:space="preserve">(</w:t>
      </w:r>
      <w:r>
        <w:rPr>
          <w:rStyle w:val="1092"/>
          <w:lang w:val="en-GB"/>
        </w:rPr>
        <w:t xml:space="preserve">prov:wasAssociatedWith</w:t>
      </w:r>
      <w:r>
        <w:rPr>
          <w:lang w:val="en-GB"/>
        </w:rPr>
        <w:t xml:space="preserve">) </w:t>
      </w:r>
      <w:r>
        <w:rPr>
          <w:lang w:val="en-GB"/>
        </w:rPr>
        <w:t xml:space="preserve">by the ISSN centre that initially created the ISSN number;</w:t>
      </w:r>
      <w:r>
        <w:rPr>
          <w:lang w:val="en-GB"/>
        </w:rPr>
      </w:r>
      <w:r>
        <w:rPr>
          <w:lang w:val="en-GB"/>
        </w:rPr>
      </w:r>
    </w:p>
    <w:p>
      <w:pPr>
        <w:pStyle w:val="1091"/>
        <w:numPr>
          <w:ilvl w:val="0"/>
          <w:numId w:val="12"/>
        </w:numPr>
        <w:pBdr/>
        <w:spacing/>
        <w:ind/>
        <w:rPr>
          <w:lang w:val="en-GB"/>
        </w:rPr>
      </w:pPr>
      <w:r>
        <w:rPr>
          <w:lang w:val="en-GB"/>
        </w:rPr>
        <w:t xml:space="preserve">The Record </w:t>
      </w:r>
      <w:r>
        <w:rPr>
          <w:lang w:val="en-GB"/>
        </w:rPr>
        <w:t xml:space="preserve">may be </w:t>
      </w:r>
      <w:r>
        <w:rPr>
          <w:lang w:val="en-GB"/>
        </w:rPr>
        <w:t xml:space="preserve">under the </w:t>
      </w:r>
      <w:r>
        <w:rPr>
          <w:lang w:val="en-GB"/>
        </w:rPr>
        <w:t xml:space="preserve">responsibility</w:t>
      </w:r>
      <w:r>
        <w:rPr>
          <w:lang w:val="en-GB"/>
        </w:rPr>
        <w:t xml:space="preserve"> </w:t>
      </w:r>
      <w:r>
        <w:rPr>
          <w:lang w:val="en-GB"/>
        </w:rPr>
        <w:t xml:space="preserve">(</w:t>
      </w:r>
      <w:r>
        <w:rPr>
          <w:rStyle w:val="1092"/>
          <w:lang w:val="en-GB"/>
        </w:rPr>
        <w:t xml:space="preserve">prov:wasAttributedTo</w:t>
      </w:r>
      <w:r>
        <w:rPr>
          <w:lang w:val="en-GB"/>
        </w:rPr>
        <w:t xml:space="preserve">) </w:t>
      </w:r>
      <w:r>
        <w:rPr>
          <w:lang w:val="en-GB"/>
        </w:rPr>
        <w:t xml:space="preserve">of </w:t>
      </w:r>
      <w:r>
        <w:rPr>
          <w:lang w:val="en-GB"/>
        </w:rPr>
        <w:t xml:space="preserve">a different ISSN centre tha</w:t>
      </w:r>
      <w:r>
        <w:rPr>
          <w:lang w:val="en-GB"/>
        </w:rPr>
        <w:t xml:space="preserve">n</w:t>
      </w:r>
      <w:r>
        <w:rPr>
          <w:lang w:val="en-GB"/>
        </w:rPr>
        <w:t xml:space="preserve"> the one </w:t>
      </w:r>
      <w:r>
        <w:rPr>
          <w:lang w:val="en-GB"/>
        </w:rPr>
        <w:t xml:space="preserve">which </w:t>
      </w:r>
      <w:r>
        <w:rPr>
          <w:lang w:val="en-GB"/>
        </w:rPr>
        <w:t xml:space="preserve">originally created it</w:t>
      </w:r>
      <w:r>
        <w:rPr>
          <w:lang w:val="en-GB"/>
        </w:rPr>
        <w:t xml:space="preserve"> (</w:t>
      </w:r>
      <w:r>
        <w:rPr>
          <w:lang w:val="en-GB"/>
        </w:rPr>
        <w:t xml:space="preserve">r</w:t>
      </w:r>
      <w:r>
        <w:rPr>
          <w:lang w:val="en-GB"/>
        </w:rPr>
        <w:t xml:space="preserve">ecord custody c</w:t>
      </w:r>
      <w:r>
        <w:rPr>
          <w:lang w:val="en-GB"/>
        </w:rPr>
        <w:t xml:space="preserve">an be transferred between centre</w:t>
      </w:r>
      <w:r>
        <w:rPr>
          <w:lang w:val="en-GB"/>
        </w:rPr>
        <w:t xml:space="preserve">s, especially</w:t>
      </w:r>
      <w:r>
        <w:rPr>
          <w:lang w:val="en-GB"/>
        </w:rPr>
        <w:t xml:space="preserve"> in the case of a change of publisher</w:t>
      </w:r>
      <w:r>
        <w:rPr>
          <w:lang w:val="en-GB"/>
        </w:rPr>
        <w:t xml:space="preserve">)</w:t>
      </w:r>
      <w:r>
        <w:rPr>
          <w:lang w:val="en-GB"/>
        </w:rPr>
        <w:t xml:space="preserve">;</w:t>
      </w:r>
      <w:r>
        <w:rPr>
          <w:lang w:val="en-GB"/>
        </w:rPr>
        <w:t xml:space="preserve"> note that this is different from the notion of a “creator” / “author” of the record</w:t>
      </w:r>
      <w:r>
        <w:rPr>
          <w:lang w:val="en-GB"/>
        </w:rPr>
        <w:t xml:space="preserve">.</w:t>
      </w:r>
      <w:r>
        <w:rPr>
          <w:lang w:val="en-GB"/>
        </w:rPr>
      </w:r>
      <w:r>
        <w:rPr>
          <w:lang w:val="en-GB"/>
        </w:rPr>
      </w:r>
    </w:p>
    <w:p>
      <w:pPr>
        <w:pStyle w:val="1073"/>
        <w:pBdr/>
        <w:spacing/>
        <w:ind/>
        <w:rPr>
          <w:lang w:val="en-GB"/>
        </w:rPr>
      </w:pPr>
      <w:r/>
      <w:bookmarkStart w:id="379" w:name="_Toc483392554"/>
      <w:r>
        <w:rPr>
          <w:lang w:val="en-GB"/>
        </w:rPr>
        <w:t xml:space="preserve">Identifiers :</w:t>
      </w:r>
      <w:r>
        <w:rPr>
          <w:lang w:val="en-GB"/>
        </w:rPr>
        <w:t xml:space="preserve"> #ISSN, #ISSN-L, #KeyTitle, #AbbreviatedKeyTitle</w:t>
      </w:r>
      <w:bookmarkEnd w:id="379"/>
      <w:r>
        <w:rPr>
          <w:lang w:val="en-GB"/>
        </w:rPr>
      </w:r>
      <w:r>
        <w:rPr>
          <w:lang w:val="en-GB"/>
        </w:rPr>
      </w:r>
    </w:p>
    <w:p>
      <w:pPr>
        <w:pStyle w:val="1091"/>
        <w:numPr>
          <w:ilvl w:val="0"/>
          <w:numId w:val="13"/>
        </w:numPr>
        <w:pBdr/>
        <w:spacing/>
        <w:ind/>
        <w:rPr>
          <w:lang w:val="en-GB"/>
        </w:rPr>
      </w:pPr>
      <w:r>
        <w:rPr>
          <w:lang w:val="en-GB"/>
        </w:rPr>
        <w:t xml:space="preserve">The ISSN resource holds its ISSN value as literals stored in the properties </w:t>
      </w:r>
      <w:r>
        <w:rPr>
          <w:rStyle w:val="1092"/>
          <w:lang w:val="en-GB"/>
        </w:rPr>
        <w:t xml:space="preserve">schema:issn</w:t>
      </w:r>
      <w:r>
        <w:rPr>
          <w:lang w:val="en-GB"/>
        </w:rPr>
        <w:t xml:space="preserve">, </w:t>
      </w:r>
      <w:r>
        <w:rPr>
          <w:rStyle w:val="1092"/>
          <w:lang w:val="en-GB"/>
        </w:rPr>
        <w:t xml:space="preserve">bibo:issn</w:t>
      </w:r>
      <w:r>
        <w:rPr>
          <w:lang w:val="en-GB"/>
        </w:rPr>
        <w:t xml:space="preserve"> and </w:t>
      </w:r>
      <w:r>
        <w:rPr>
          <w:rStyle w:val="1092"/>
          <w:lang w:val="en-GB"/>
        </w:rPr>
        <w:t xml:space="preserve">dc:identifier</w:t>
      </w:r>
      <w:r>
        <w:rPr>
          <w:lang w:val="en-GB"/>
        </w:rPr>
        <w:t xml:space="preserve"> (with the same value);</w:t>
      </w:r>
      <w:r>
        <w:rPr>
          <w:lang w:val="en-GB"/>
        </w:rPr>
      </w:r>
      <w:r>
        <w:rPr>
          <w:lang w:val="en-GB"/>
        </w:rPr>
      </w:r>
    </w:p>
    <w:p>
      <w:pPr>
        <w:pStyle w:val="1091"/>
        <w:numPr>
          <w:ilvl w:val="0"/>
          <w:numId w:val="13"/>
        </w:numPr>
        <w:pBdr/>
        <w:spacing/>
        <w:ind/>
        <w:rPr>
          <w:rStyle w:val="1092"/>
          <w:rFonts w:ascii="Century Gothic" w:hAnsi="Century Gothic" w:cstheme="minorBidi"/>
          <w:shd w:val="clear" w:color="auto" w:fill="auto"/>
          <w:lang w:val="en-GB"/>
        </w:rPr>
      </w:pPr>
      <w:r>
        <w:rPr>
          <w:lang w:val="en-GB"/>
        </w:rPr>
        <w:t xml:space="preserve">Every</w:t>
      </w:r>
      <w:r>
        <w:rPr>
          <w:lang w:val="en-GB"/>
        </w:rPr>
        <w:t xml:space="preserve"> identifier of the ISSN resource </w:t>
      </w:r>
      <w:r>
        <w:rPr>
          <w:lang w:val="en-GB"/>
        </w:rPr>
        <w:t xml:space="preserve">(its ISSN, ISSN-L, </w:t>
      </w:r>
      <w:r>
        <w:rPr>
          <w:lang w:val="en-GB"/>
        </w:rPr>
        <w:t xml:space="preserve">KeyTitle</w:t>
      </w:r>
      <w:r>
        <w:rPr>
          <w:lang w:val="en-GB"/>
        </w:rPr>
        <w:t xml:space="preserve">, </w:t>
      </w:r>
      <w:r>
        <w:rPr>
          <w:lang w:val="en-GB"/>
        </w:rPr>
        <w:t xml:space="preserve">AbbreviatedKeyTitle</w:t>
      </w:r>
      <w:r>
        <w:rPr>
          <w:lang w:val="en-GB"/>
        </w:rPr>
        <w:t xml:space="preserve">, and </w:t>
      </w:r>
      <w:r>
        <w:rPr>
          <w:lang w:val="en-GB"/>
        </w:rPr>
        <w:t xml:space="preserve">Coden</w:t>
      </w:r>
      <w:r>
        <w:rPr>
          <w:rStyle w:val="1096"/>
          <w:lang w:val="en-GB"/>
        </w:rPr>
        <w:footnoteReference w:id="8"/>
      </w:r>
      <w:r>
        <w:rPr>
          <w:lang w:val="en-GB"/>
        </w:rPr>
        <w:t xml:space="preserve">) </w:t>
      </w:r>
      <w:r>
        <w:rPr>
          <w:lang w:val="en-GB"/>
        </w:rPr>
        <w:t xml:space="preserve">is described as</w:t>
      </w:r>
      <w:r>
        <w:rPr>
          <w:lang w:val="en-GB"/>
        </w:rPr>
        <w:t xml:space="preserve"> an instance of </w:t>
      </w:r>
      <w:r>
        <w:rPr>
          <w:rStyle w:val="1092"/>
          <w:lang w:val="en-GB"/>
        </w:rPr>
        <w:t xml:space="preserve">bf:Identifier</w:t>
      </w:r>
      <w:r>
        <w:rPr>
          <w:lang w:val="en-GB"/>
        </w:rPr>
        <w:t xml:space="preserve">, or one of its subclass in the case of </w:t>
      </w:r>
      <w:r>
        <w:rPr>
          <w:rStyle w:val="1092"/>
          <w:lang w:val="en-GB"/>
        </w:rPr>
        <w:t xml:space="preserve">bf:Issn</w:t>
      </w:r>
      <w:r>
        <w:t xml:space="preserve"> </w:t>
      </w:r>
      <w:r>
        <w:rPr>
          <w:lang w:val="en-GB"/>
        </w:rPr>
        <w:t xml:space="preserve">and </w:t>
      </w:r>
      <w:r>
        <w:rPr>
          <w:rStyle w:val="1092"/>
          <w:lang w:val="en-GB"/>
        </w:rPr>
        <w:t xml:space="preserve">bf:IssnL</w:t>
      </w:r>
      <w:r>
        <w:t xml:space="preserve"> ;</w:t>
      </w:r>
      <w:r>
        <w:rPr>
          <w:rStyle w:val="1092"/>
          <w:rFonts w:ascii="Century Gothic" w:hAnsi="Century Gothic" w:cstheme="minorBidi"/>
          <w:shd w:val="clear" w:color="auto" w:fill="auto"/>
          <w:lang w:val="en-GB"/>
        </w:rPr>
      </w:r>
      <w:r>
        <w:rPr>
          <w:rStyle w:val="1092"/>
          <w:rFonts w:ascii="Century Gothic" w:hAnsi="Century Gothic" w:cstheme="minorBidi"/>
          <w:shd w:val="clear" w:color="auto" w:fill="auto"/>
          <w:lang w:val="en-GB"/>
        </w:rPr>
      </w:r>
    </w:p>
    <w:p>
      <w:pPr>
        <w:pStyle w:val="1091"/>
        <w:numPr>
          <w:ilvl w:val="0"/>
          <w:numId w:val="13"/>
        </w:numPr>
        <w:pBdr/>
        <w:spacing/>
        <w:ind/>
        <w:rPr>
          <w:lang w:val="en-GB"/>
        </w:rPr>
      </w:pPr>
      <w:r>
        <w:rPr>
          <w:lang w:val="en-GB"/>
        </w:rPr>
        <w:t xml:space="preserve">Each identifier object holds the actual identifier value in the property </w:t>
      </w:r>
      <w:r>
        <w:rPr>
          <w:rStyle w:val="1092"/>
          <w:lang w:val="en-GB"/>
        </w:rPr>
        <w:t xml:space="preserve">rdf:</w:t>
      </w:r>
      <w:r>
        <w:rPr>
          <w:rStyle w:val="1092"/>
          <w:lang w:val="en-GB"/>
        </w:rPr>
        <w:t xml:space="preserve">value</w:t>
      </w:r>
      <w:ins w:id="1641" w:author="thomas" w:date="2024-07-04T11:05:32Z" oouserid="thomas">
        <w:r>
          <w:rPr>
            <w:rStyle w:val="1092"/>
            <w:lang w:val="en-GB"/>
          </w:rPr>
          <w:t xml:space="preserve">, as a string</w:t>
        </w:r>
      </w:ins>
      <w:r>
        <w:rPr>
          <w:lang w:val="en-GB"/>
        </w:rPr>
        <w:t xml:space="preserve">;</w:t>
      </w:r>
      <w:r>
        <w:rPr>
          <w:lang w:val="en-GB"/>
        </w:rPr>
      </w:r>
      <w:r>
        <w:rPr>
          <w:lang w:val="en-GB"/>
        </w:rPr>
      </w:r>
    </w:p>
    <w:p>
      <w:pPr>
        <w:pStyle w:val="1091"/>
        <w:numPr>
          <w:ilvl w:val="0"/>
          <w:numId w:val="13"/>
        </w:numPr>
        <w:pBdr/>
        <w:spacing/>
        <w:ind/>
        <w:rPr>
          <w:lang w:val="en-GB"/>
        </w:rPr>
      </w:pPr>
      <w:r>
        <w:rPr>
          <w:lang w:val="en-GB"/>
        </w:rPr>
        <w:t xml:space="preserve">Each identifier </w:t>
      </w:r>
      <w:r>
        <w:rPr>
          <w:lang w:val="en-GB"/>
        </w:rPr>
        <w:t xml:space="preserve">identifies the ISSN resource</w:t>
      </w:r>
      <w:r>
        <w:rPr>
          <w:rStyle w:val="1096"/>
          <w:lang w:val="en-GB"/>
        </w:rPr>
        <w:footnoteReference w:id="9"/>
      </w:r>
      <w:r>
        <w:rPr>
          <w:lang w:val="en-GB"/>
        </w:rPr>
        <w:t xml:space="preserve"> (</w:t>
      </w:r>
      <w:r>
        <w:rPr>
          <w:rStyle w:val="1092"/>
          <w:lang w:val="en-GB"/>
        </w:rPr>
        <w:t xml:space="preserve">bf:identifiedBy</w:t>
      </w:r>
      <w:r>
        <w:rPr>
          <w:lang w:val="en-GB"/>
        </w:rPr>
        <w:t xml:space="preserve">)</w:t>
      </w:r>
      <w:r>
        <w:rPr>
          <w:lang w:val="en-GB"/>
        </w:rPr>
        <w:t xml:space="preserve">;</w:t>
      </w:r>
      <w:r>
        <w:rPr>
          <w:lang w:val="en-GB"/>
        </w:rPr>
      </w:r>
      <w:r>
        <w:rPr>
          <w:lang w:val="en-GB"/>
        </w:rPr>
      </w:r>
    </w:p>
    <w:p>
      <w:pPr>
        <w:pStyle w:val="1091"/>
        <w:numPr>
          <w:ilvl w:val="0"/>
          <w:numId w:val="13"/>
        </w:numPr>
        <w:pBdr/>
        <w:spacing/>
        <w:ind/>
        <w:rPr>
          <w:lang w:val="en-GB"/>
        </w:rPr>
      </w:pPr>
      <w:r>
        <w:rPr>
          <w:lang w:val="en-GB"/>
        </w:rPr>
        <w:t xml:space="preserve">The #ISSN identifier holds a </w:t>
      </w:r>
      <w:r>
        <w:rPr>
          <w:lang w:val="en-GB"/>
        </w:rPr>
        <w:t xml:space="preserve">bf:status</w:t>
      </w:r>
      <w:r>
        <w:rPr>
          <w:lang w:val="en-GB"/>
        </w:rPr>
        <w:t xml:space="preserve"> information that indicates if this identifier is </w:t>
      </w:r>
      <w:r>
        <w:rPr>
          <w:rStyle w:val="1092"/>
          <w:lang w:val="en-US"/>
        </w:rPr>
        <w:t xml:space="preserve">idStatus:Valid</w:t>
      </w:r>
      <w:r>
        <w:rPr>
          <w:lang w:val="en-GB"/>
        </w:rPr>
        <w:t xml:space="preserve">, </w:t>
      </w:r>
      <w:r>
        <w:rPr>
          <w:rStyle w:val="1092"/>
          <w:lang w:val="en-US"/>
        </w:rPr>
        <w:t xml:space="preserve">idStatus:Cancelled</w:t>
      </w:r>
      <w:r>
        <w:rPr>
          <w:lang w:val="en-GB"/>
        </w:rPr>
        <w:t xml:space="preserve"> or </w:t>
      </w:r>
      <w:r>
        <w:rPr>
          <w:rStyle w:val="1092"/>
          <w:lang w:val="en-US"/>
        </w:rPr>
        <w:t xml:space="preserve">idStatus:Suppressed</w:t>
      </w:r>
      <w:r>
        <w:t xml:space="preserve"> (see section below for more details on the Cancelled</w:t>
      </w:r>
      <w:r>
        <w:t xml:space="preserve"> or Suppressed</w:t>
      </w:r>
      <w:r>
        <w:t xml:space="preserve"> ISSN</w:t>
      </w:r>
      <w:r>
        <w:t xml:space="preserve">s</w:t>
      </w:r>
      <w:r>
        <w:t xml:space="preserve">)</w:t>
      </w:r>
      <w:r>
        <w:rPr>
          <w:lang w:val="en-GB"/>
        </w:rPr>
        <w:t xml:space="preserve">;</w:t>
      </w:r>
      <w:r>
        <w:rPr>
          <w:lang w:val="en-GB"/>
        </w:rPr>
      </w:r>
      <w:r>
        <w:rPr>
          <w:lang w:val="en-GB"/>
        </w:rPr>
      </w:r>
    </w:p>
    <w:p>
      <w:pPr>
        <w:pStyle w:val="1091"/>
        <w:numPr>
          <w:ilvl w:val="0"/>
          <w:numId w:val="13"/>
        </w:numPr>
        <w:pBdr/>
        <w:spacing/>
        <w:ind/>
        <w:rPr>
          <w:lang w:val="en-GB"/>
        </w:rPr>
      </w:pPr>
      <w:r>
        <w:rPr>
          <w:lang w:val="en-GB"/>
        </w:rPr>
        <w:t xml:space="preserve">As with the </w:t>
      </w:r>
      <w:r>
        <w:rPr>
          <w:rStyle w:val="1092"/>
          <w:lang w:val="en-GB"/>
        </w:rPr>
        <w:t xml:space="preserve">#Record</w:t>
      </w:r>
      <w:r>
        <w:rPr>
          <w:lang w:val="en-GB"/>
        </w:rPr>
        <w:t xml:space="preserve">, each identifier object was created during the “Record creation activity”</w:t>
      </w:r>
      <w:r>
        <w:rPr>
          <w:lang w:val="en-GB"/>
        </w:rPr>
        <w:t xml:space="preserve"> (</w:t>
      </w:r>
      <w:r>
        <w:rPr>
          <w:rStyle w:val="1092"/>
          <w:lang w:val="en-GB"/>
        </w:rPr>
        <w:t xml:space="preserve">prov:generated</w:t>
      </w:r>
      <w:r>
        <w:rPr>
          <w:lang w:val="en-GB"/>
        </w:rPr>
        <w:t xml:space="preserve">);</w:t>
      </w:r>
      <w:r>
        <w:rPr>
          <w:lang w:val="en-GB"/>
        </w:rPr>
      </w:r>
      <w:r>
        <w:rPr>
          <w:lang w:val="en-GB"/>
        </w:rPr>
      </w:r>
    </w:p>
    <w:p>
      <w:pPr>
        <w:pStyle w:val="1073"/>
        <w:pBdr/>
        <w:spacing/>
        <w:ind/>
        <w:rPr>
          <w:lang w:val="en-GB"/>
        </w:rPr>
      </w:pPr>
      <w:r/>
      <w:bookmarkStart w:id="380" w:name="_Toc483392555"/>
      <w:r>
        <w:rPr>
          <w:lang w:val="en-GB"/>
        </w:rPr>
        <w:t xml:space="preserve">ISSN-L</w:t>
      </w:r>
      <w:bookmarkEnd w:id="380"/>
      <w:r>
        <w:rPr>
          <w:lang w:val="en-GB"/>
        </w:rPr>
      </w:r>
      <w:r>
        <w:rPr>
          <w:lang w:val="en-GB"/>
        </w:rPr>
      </w:r>
    </w:p>
    <w:p>
      <w:pPr>
        <w:pStyle w:val="1091"/>
        <w:numPr>
          <w:ilvl w:val="0"/>
          <w:numId w:val="14"/>
        </w:numPr>
        <w:pBdr/>
        <w:spacing/>
        <w:ind/>
        <w:rPr>
          <w:lang w:val="en-GB"/>
        </w:rPr>
      </w:pPr>
      <w:r>
        <w:rPr>
          <w:lang w:val="en-GB"/>
        </w:rPr>
        <w:t xml:space="preserve">The ISSN-L is an independent resource of type </w:t>
      </w:r>
      <w:r>
        <w:rPr>
          <w:rStyle w:val="1092"/>
          <w:lang w:val="en-GB"/>
        </w:rPr>
        <w:t xml:space="preserve">schema:CreativeWork</w:t>
      </w:r>
      <w:r>
        <w:rPr>
          <w:lang w:val="en-GB"/>
        </w:rPr>
        <w:t xml:space="preserve">;</w:t>
      </w:r>
      <w:r>
        <w:rPr>
          <w:lang w:val="en-GB"/>
        </w:rPr>
      </w:r>
      <w:r>
        <w:rPr>
          <w:lang w:val="en-GB"/>
        </w:rPr>
      </w:r>
    </w:p>
    <w:p>
      <w:pPr>
        <w:pStyle w:val="1091"/>
        <w:numPr>
          <w:ilvl w:val="0"/>
          <w:numId w:val="14"/>
        </w:numPr>
        <w:pBdr/>
        <w:spacing/>
        <w:ind/>
        <w:rPr>
          <w:lang w:val="en-GB"/>
        </w:rPr>
      </w:pPr>
      <w:r>
        <w:rPr>
          <w:lang w:val="en-GB"/>
        </w:rPr>
        <w:t xml:space="preserve">An ISSN </w:t>
      </w:r>
      <w:r>
        <w:rPr>
          <w:lang w:val="en-GB"/>
        </w:rPr>
        <w:t xml:space="preserve">resource is</w:t>
      </w:r>
      <w:r>
        <w:rPr>
          <w:lang w:val="en-GB"/>
        </w:rPr>
        <w:t xml:space="preserve"> </w:t>
      </w:r>
      <w:r>
        <w:rPr>
          <w:lang w:val="en-GB"/>
        </w:rPr>
        <w:t xml:space="preserve">always </w:t>
      </w:r>
      <w:r>
        <w:rPr>
          <w:lang w:val="en-GB"/>
        </w:rPr>
        <w:t xml:space="preserve"> part</w:t>
      </w:r>
      <w:r>
        <w:rPr>
          <w:lang w:val="en-GB"/>
        </w:rPr>
        <w:t xml:space="preserve"> of an ISSN-L</w:t>
      </w:r>
      <w:r>
        <w:rPr>
          <w:lang w:val="en-GB"/>
        </w:rPr>
        <w:t xml:space="preserve"> (</w:t>
      </w:r>
      <w:r>
        <w:rPr>
          <w:rStyle w:val="1092"/>
          <w:lang w:val="en-GB"/>
        </w:rPr>
        <w:t xml:space="preserve">schema</w:t>
      </w:r>
      <w:r>
        <w:rPr>
          <w:rStyle w:val="1092"/>
          <w:lang w:val="en-GB"/>
        </w:rPr>
        <w:t xml:space="preserve">:isPartOf</w:t>
      </w:r>
      <w:r>
        <w:rPr>
          <w:lang w:val="en-GB"/>
        </w:rPr>
        <w:t xml:space="preserve">), and an ISSN</w:t>
      </w:r>
      <w:r>
        <w:rPr>
          <w:lang w:val="en-GB"/>
        </w:rPr>
        <w:t xml:space="preserve">-L</w:t>
      </w:r>
      <w:r>
        <w:rPr>
          <w:lang w:val="en-GB"/>
        </w:rPr>
        <w:t xml:space="preserve"> can </w:t>
      </w:r>
      <w:r>
        <w:rPr>
          <w:lang w:val="en-GB"/>
        </w:rPr>
        <w:t xml:space="preserve">be linked to one or several </w:t>
      </w:r>
      <w:r>
        <w:rPr>
          <w:lang w:val="en-GB"/>
        </w:rPr>
        <w:t xml:space="preserve">ISSN</w:t>
      </w:r>
      <w:r>
        <w:rPr>
          <w:lang w:val="en-GB"/>
        </w:rPr>
        <w:t xml:space="preserve"> (</w:t>
      </w:r>
      <w:r>
        <w:rPr>
          <w:rStyle w:val="1092"/>
          <w:lang w:val="en-US"/>
        </w:rPr>
        <w:t xml:space="preserve">schema:hasPart</w:t>
      </w:r>
      <w:r>
        <w:rPr>
          <w:lang w:val="en-GB"/>
        </w:rPr>
        <w:t xml:space="preserve">)</w:t>
      </w:r>
      <w:r>
        <w:rPr>
          <w:lang w:val="en-GB"/>
        </w:rPr>
        <w:t xml:space="preserve">;</w:t>
      </w:r>
      <w:r>
        <w:rPr>
          <w:lang w:val="en-GB"/>
        </w:rPr>
      </w:r>
      <w:r>
        <w:rPr>
          <w:lang w:val="en-GB"/>
        </w:rPr>
      </w:r>
    </w:p>
    <w:p>
      <w:pPr>
        <w:pStyle w:val="1091"/>
        <w:numPr>
          <w:ilvl w:val="0"/>
          <w:numId w:val="14"/>
        </w:numPr>
        <w:pBdr/>
        <w:spacing/>
        <w:ind/>
        <w:rPr>
          <w:lang w:val="en-GB"/>
        </w:rPr>
      </w:pPr>
      <w:r>
        <w:rPr>
          <w:lang w:val="en-GB"/>
        </w:rPr>
        <w:t xml:space="preserve">The </w:t>
      </w:r>
      <w:r>
        <w:rPr>
          <w:rStyle w:val="1092"/>
          <w:lang w:val="en-GB"/>
        </w:rPr>
        <w:t xml:space="preserve">#ISSN-L</w:t>
      </w:r>
      <w:r>
        <w:rPr>
          <w:lang w:val="en-GB"/>
        </w:rPr>
        <w:t xml:space="preserve"> identifier </w:t>
      </w:r>
      <w:r>
        <w:rPr>
          <w:lang w:val="en-GB"/>
        </w:rPr>
        <w:t xml:space="preserve">identifie</w:t>
      </w:r>
      <w:r>
        <w:rPr>
          <w:lang w:val="en-GB"/>
        </w:rPr>
        <w:t xml:space="preserve">s</w:t>
      </w:r>
      <w:r>
        <w:rPr>
          <w:lang w:val="en-GB"/>
        </w:rPr>
        <w:t xml:space="preserve"> the ISSN resource </w:t>
      </w:r>
      <w:r>
        <w:rPr>
          <w:i/>
          <w:lang w:val="en-GB"/>
        </w:rPr>
        <w:t xml:space="preserve">and</w:t>
      </w:r>
      <w:r>
        <w:rPr>
          <w:lang w:val="en-GB"/>
        </w:rPr>
        <w:t xml:space="preserve"> the</w:t>
      </w:r>
      <w:r>
        <w:rPr>
          <w:lang w:val="en-GB"/>
        </w:rPr>
        <w:t xml:space="preserve"> ISSN-L </w:t>
      </w:r>
      <w:r>
        <w:rPr>
          <w:lang w:val="en-GB"/>
        </w:rPr>
        <w:t xml:space="preserve">resource </w:t>
      </w:r>
      <w:r>
        <w:rPr>
          <w:lang w:val="en-GB"/>
        </w:rPr>
        <w:t xml:space="preserve">at the same </w:t>
      </w:r>
      <w:r>
        <w:rPr>
          <w:lang w:val="en-GB"/>
        </w:rPr>
        <w:t xml:space="preserve">time;</w:t>
      </w:r>
      <w:r>
        <w:rPr>
          <w:lang w:val="en-GB"/>
        </w:rPr>
      </w:r>
      <w:r>
        <w:rPr>
          <w:lang w:val="en-GB"/>
        </w:rPr>
      </w:r>
    </w:p>
    <w:p>
      <w:pPr>
        <w:pStyle w:val="1091"/>
        <w:numPr>
          <w:ilvl w:val="0"/>
          <w:numId w:val="14"/>
        </w:numPr>
        <w:pBdr/>
        <w:spacing/>
        <w:ind/>
        <w:rPr>
          <w:lang w:val="en-GB"/>
        </w:rPr>
      </w:pPr>
      <w:r>
        <w:rPr>
          <w:lang w:val="en-GB"/>
        </w:rPr>
        <w:t xml:space="preserve">The #ISSN-L identifier holds a </w:t>
      </w:r>
      <w:r>
        <w:rPr>
          <w:lang w:val="en-GB"/>
        </w:rPr>
        <w:t xml:space="preserve">bf:status</w:t>
      </w:r>
      <w:r>
        <w:rPr>
          <w:lang w:val="en-GB"/>
        </w:rPr>
        <w:t xml:space="preserve"> information that indicates if this identifier is </w:t>
      </w:r>
      <w:r>
        <w:rPr>
          <w:rStyle w:val="1092"/>
          <w:lang w:val="en-US"/>
        </w:rPr>
        <w:t xml:space="preserve">idStatus:Valid</w:t>
      </w:r>
      <w:r>
        <w:rPr>
          <w:lang w:val="en-GB"/>
        </w:rPr>
        <w:t xml:space="preserve">, </w:t>
      </w:r>
      <w:r>
        <w:rPr>
          <w:rStyle w:val="1092"/>
          <w:lang w:val="en-US"/>
        </w:rPr>
        <w:t xml:space="preserve">idStatus:Cancelled</w:t>
      </w:r>
      <w:r>
        <w:rPr>
          <w:lang w:val="en-GB"/>
        </w:rPr>
        <w:t xml:space="preserve"> or </w:t>
      </w:r>
      <w:r>
        <w:rPr>
          <w:rStyle w:val="1092"/>
          <w:lang w:val="en-US"/>
        </w:rPr>
        <w:t xml:space="preserve">idStatus:Suppressed</w:t>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Style w:val="1073"/>
        <w:pBdr/>
        <w:spacing/>
        <w:ind/>
        <w:rPr>
          <w:lang w:val="en-GB"/>
        </w:rPr>
      </w:pPr>
      <w:r/>
      <w:bookmarkStart w:id="381" w:name="_Toc483392556"/>
      <w:r>
        <w:rPr>
          <w:lang w:val="en-GB"/>
        </w:rPr>
        <w:t xml:space="preserve">Cancelled, Incorrect ISSN and ISSN-L</w:t>
      </w:r>
      <w:r>
        <w:rPr>
          <w:lang w:val="en-GB"/>
        </w:rPr>
        <w:t xml:space="preserve"> </w:t>
      </w:r>
      <w:r>
        <w:rPr>
          <w:lang w:val="en-GB"/>
        </w:rPr>
      </w:r>
      <w:r>
        <w:rPr>
          <w:lang w:val="en-GB"/>
        </w:rPr>
      </w:r>
    </w:p>
    <w:p>
      <w:pPr>
        <w:pStyle w:val="1073"/>
        <w:pBdr/>
        <w:spacing/>
        <w:ind/>
        <w:rPr>
          <w:lang w:val="en-GB"/>
        </w:rPr>
      </w:pPr>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-490220</wp:posOffset>
                </wp:positionH>
                <wp:positionV relativeFrom="paragraph">
                  <wp:posOffset>438785</wp:posOffset>
                </wp:positionV>
                <wp:extent cx="7174230" cy="5257800"/>
                <wp:effectExtent l="0" t="0" r="0" b="0"/>
                <wp:wrapSquare wrapText="bothSides"/>
                <wp:docPr id="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7"/>
                        <a:stretch/>
                      </pic:blipFill>
                      <pic:spPr bwMode="auto">
                        <a:xfrm>
                          <a:off x="0" y="0"/>
                          <a:ext cx="7174230" cy="525780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0288;o:allowoverlap:true;o:allowincell:true;mso-position-horizontal-relative:text;margin-left:-38.60pt;mso-position-horizontal:absolute;mso-position-vertical-relative:text;margin-top:34.55pt;mso-position-vertical:absolute;width:564.90pt;height:414.00pt;mso-wrap-distance-left:9.00pt;mso-wrap-distance-top:0.00pt;mso-wrap-distance-right:9.00pt;mso-wrap-distance-bottom:0.00pt;z-index:1;" stroked="false">
                <w10:wrap type="square"/>
                <v:imagedata r:id="rId17" o:title=""/>
                <o:lock v:ext="edit" rotation="t"/>
              </v:shape>
            </w:pict>
          </mc:Fallback>
        </mc:AlternateContent>
      </w:r>
      <w:r>
        <w:rPr>
          <w:lang w:val="en-GB"/>
        </w:rPr>
        <w:t xml:space="preserve">Overview diagram</w:t>
      </w:r>
      <w:r>
        <w:rPr>
          <w:lang w:val="en-GB"/>
        </w:rPr>
      </w:r>
      <w:r>
        <w:rPr>
          <w:lang w:val="en-GB"/>
        </w:rPr>
      </w:r>
    </w:p>
    <w:p>
      <w:pPr>
        <w:pBdr/>
        <w:spacing/>
        <w:ind/>
        <w:rPr>
          <w:lang w:val="en-GB"/>
        </w:rPr>
        <w:pPrChange w:author="thomas" w:date="2024-07-04T11:05:53Z" w:id="1642" oouserid="thomas">
          <w:pPr>
            <w:pStyle w:val="1072"/>
            <w:pBdr/>
            <w:spacing/>
            <w:ind/>
          </w:pPr>
        </w:pPrChange>
      </w:pPr>
      <w:r>
        <w:rPr>
          <w:lang w:val="en-GB"/>
        </w:rPr>
      </w:r>
      <w:r>
        <w:rPr>
          <w:lang w:val="en-GB"/>
        </w:rPr>
      </w:r>
      <w:r>
        <w:rPr>
          <w:lang w:val="en-GB"/>
        </w:rPr>
      </w:r>
    </w:p>
    <w:p>
      <w:pPr>
        <w:pStyle w:val="1073"/>
        <w:pBdr/>
        <w:spacing/>
        <w:ind/>
        <w:rPr>
          <w:lang w:val="en-GB"/>
        </w:rPr>
      </w:pPr>
      <w:r>
        <w:rPr>
          <w:lang w:val="en-GB"/>
        </w:rPr>
        <w:t xml:space="preserve">De</w:t>
      </w:r>
      <w:r>
        <w:rPr>
          <w:lang w:val="en-GB"/>
        </w:rPr>
        <w:t xml:space="preserve">s</w:t>
      </w:r>
      <w:r>
        <w:rPr>
          <w:lang w:val="en-GB"/>
        </w:rPr>
        <w:t xml:space="preserve">cription</w:t>
      </w:r>
      <w:r>
        <w:rPr>
          <w:lang w:val="en-GB"/>
        </w:rPr>
      </w:r>
      <w:r>
        <w:rPr>
          <w:lang w:val="en-GB"/>
        </w:rPr>
      </w:r>
    </w:p>
    <w:p>
      <w:pPr>
        <w:pStyle w:val="1091"/>
        <w:numPr>
          <w:ilvl w:val="0"/>
          <w:numId w:val="27"/>
        </w:numPr>
        <w:pBdr/>
        <w:spacing/>
        <w:ind/>
        <w:rPr>
          <w:lang w:val="en-GB"/>
        </w:rPr>
      </w:pPr>
      <w:r>
        <w:rPr>
          <w:lang w:val="en-GB"/>
        </w:rPr>
        <w:t xml:space="preserve">The ISSN</w:t>
      </w:r>
      <w:r>
        <w:rPr>
          <w:lang w:val="en-GB"/>
        </w:rPr>
        <w:t xml:space="preserve"> resource may have incorrect ISSN, or cancelled ISSN-L, expressed as literal values through custom properties </w:t>
      </w:r>
      <w:r>
        <w:rPr>
          <w:rStyle w:val="1092"/>
          <w:lang w:val="en-US"/>
        </w:rPr>
        <w:t xml:space="preserve">issn</w:t>
      </w:r>
      <w:ins w:id="1643" w:author="thomas" w:date="2024-06-04T08:29:24Z" oouserid="thomas">
        <w:r>
          <w:rPr>
            <w:rStyle w:val="1092"/>
            <w:lang w:val="en-US"/>
          </w:rPr>
          <w:t xml:space="preserve">prop</w:t>
        </w:r>
      </w:ins>
      <w:r>
        <w:rPr>
          <w:rStyle w:val="1092"/>
          <w:lang w:val="en-US"/>
        </w:rPr>
        <w:t xml:space="preserve">:hasIncorrectISSN</w:t>
      </w:r>
      <w:r>
        <w:rPr>
          <w:lang w:val="en-GB"/>
        </w:rPr>
        <w:t xml:space="preserve"> and </w:t>
      </w:r>
      <w:r>
        <w:rPr>
          <w:rStyle w:val="1092"/>
          <w:lang w:val="en-US"/>
        </w:rPr>
        <w:t xml:space="preserve">issn</w:t>
      </w:r>
      <w:ins w:id="1644" w:author="thomas" w:date="2024-06-04T08:29:28Z" oouserid="thomas">
        <w:r>
          <w:rPr>
            <w:rStyle w:val="1092"/>
            <w:lang w:val="en-US"/>
          </w:rPr>
          <w:t xml:space="preserve">prop</w:t>
        </w:r>
      </w:ins>
      <w:r>
        <w:rPr>
          <w:rStyle w:val="1092"/>
          <w:lang w:val="en-US"/>
        </w:rPr>
        <w:t xml:space="preserve">:hasCancelledISSN-L</w:t>
      </w:r>
      <w:r>
        <w:rPr>
          <w:lang w:val="en-GB"/>
        </w:rPr>
        <w:t xml:space="preserve">, respectively;</w:t>
      </w:r>
      <w:r>
        <w:rPr>
          <w:lang w:val="en-GB"/>
        </w:rPr>
      </w:r>
      <w:r>
        <w:rPr>
          <w:lang w:val="en-GB"/>
        </w:rPr>
      </w:r>
    </w:p>
    <w:p>
      <w:pPr>
        <w:pStyle w:val="1091"/>
        <w:numPr>
          <w:ilvl w:val="0"/>
          <w:numId w:val="27"/>
        </w:numPr>
        <w:pBdr/>
        <w:spacing/>
        <w:ind/>
        <w:rPr>
          <w:lang w:val="en-GB"/>
        </w:rPr>
      </w:pPr>
      <w:r>
        <w:rPr>
          <w:lang w:val="en-GB"/>
        </w:rPr>
        <w:t xml:space="preserve">The #ISSN identifier holds a </w:t>
      </w:r>
      <w:r>
        <w:rPr>
          <w:lang w:val="en-GB"/>
        </w:rPr>
        <w:t xml:space="preserve">bf:status</w:t>
      </w:r>
      <w:r>
        <w:rPr>
          <w:lang w:val="en-GB"/>
        </w:rPr>
        <w:t xml:space="preserve">, either </w:t>
      </w:r>
      <w:r>
        <w:rPr>
          <w:rStyle w:val="1092"/>
          <w:lang w:val="en-US"/>
        </w:rPr>
        <w:t xml:space="preserve">idStatus:Valid</w:t>
      </w:r>
      <w:r>
        <w:rPr>
          <w:lang w:val="en-GB"/>
        </w:rPr>
        <w:t xml:space="preserve">, </w:t>
      </w:r>
      <w:r>
        <w:rPr>
          <w:rStyle w:val="1092"/>
          <w:lang w:val="en-US"/>
        </w:rPr>
        <w:t xml:space="preserve">idStatus:Cancelled</w:t>
      </w:r>
      <w:r>
        <w:rPr>
          <w:lang w:val="en-GB"/>
        </w:rPr>
        <w:t xml:space="preserve"> or </w:t>
      </w:r>
      <w:r>
        <w:rPr>
          <w:rStyle w:val="1092"/>
          <w:lang w:val="en-US"/>
        </w:rPr>
        <w:t xml:space="preserve">idStatus:Suppressed</w:t>
      </w:r>
      <w:r>
        <w:rPr>
          <w:lang w:val="en-GB"/>
        </w:rPr>
        <w:t xml:space="preserve">;</w:t>
      </w:r>
      <w:r>
        <w:rPr>
          <w:lang w:val="en-GB"/>
        </w:rPr>
      </w:r>
      <w:r>
        <w:rPr>
          <w:lang w:val="en-GB"/>
        </w:rPr>
      </w:r>
    </w:p>
    <w:p>
      <w:pPr>
        <w:pStyle w:val="1091"/>
        <w:numPr>
          <w:ilvl w:val="0"/>
          <w:numId w:val="27"/>
        </w:numPr>
        <w:pBdr/>
        <w:spacing/>
        <w:ind/>
        <w:rPr>
          <w:lang w:val="en-GB"/>
        </w:rPr>
      </w:pPr>
      <w:r>
        <w:rPr>
          <w:lang w:val="en-GB"/>
        </w:rPr>
        <w:t xml:space="preserve">In the case of a ISSN with </w:t>
      </w:r>
      <w:r>
        <w:rPr>
          <w:lang w:val="en-GB"/>
        </w:rPr>
        <w:t xml:space="preserve">bf:status:Cancelled</w:t>
      </w:r>
      <w:r>
        <w:rPr>
          <w:lang w:val="en-GB"/>
        </w:rPr>
        <w:t xml:space="preserve">, there is a bidirectional link to the replacement ISSN : </w:t>
      </w:r>
      <w:r>
        <w:rPr>
          <w:rStyle w:val="1092"/>
          <w:lang w:val="en-US"/>
        </w:rPr>
        <w:t xml:space="preserve">issn</w:t>
      </w:r>
      <w:ins w:id="1645" w:author="thomas" w:date="2024-06-04T08:29:33Z" oouserid="thomas">
        <w:r>
          <w:rPr>
            <w:rStyle w:val="1092"/>
            <w:lang w:val="en-US"/>
          </w:rPr>
          <w:t xml:space="preserve">prop</w:t>
        </w:r>
      </w:ins>
      <w:r>
        <w:rPr>
          <w:rStyle w:val="1092"/>
          <w:lang w:val="en-US"/>
        </w:rPr>
        <w:t xml:space="preserve">:cancelledInFavorOf</w:t>
      </w:r>
      <w:r>
        <w:rPr>
          <w:lang w:val="en-GB"/>
        </w:rPr>
        <w:t xml:space="preserve"> / </w:t>
      </w:r>
      <w:r>
        <w:rPr>
          <w:rStyle w:val="1092"/>
          <w:lang w:val="en-US"/>
        </w:rPr>
        <w:t xml:space="preserve">issn</w:t>
      </w:r>
      <w:ins w:id="1646" w:author="thomas" w:date="2024-06-04T08:29:36Z" oouserid="thomas">
        <w:r>
          <w:rPr>
            <w:rStyle w:val="1092"/>
            <w:lang w:val="en-US"/>
          </w:rPr>
          <w:t xml:space="preserve">prop</w:t>
        </w:r>
      </w:ins>
      <w:r>
        <w:rPr>
          <w:rStyle w:val="1092"/>
          <w:lang w:val="en-US"/>
        </w:rPr>
        <w:t xml:space="preserve">:hasCancelledISSN</w:t>
      </w:r>
      <w:r>
        <w:rPr>
          <w:lang w:val="en-GB"/>
        </w:rPr>
        <w:t xml:space="preserve">;</w:t>
      </w:r>
      <w:r>
        <w:rPr>
          <w:lang w:val="en-GB"/>
        </w:rPr>
        <w:t xml:space="preserve"> note that this relates the 2 ISSN </w:t>
      </w:r>
      <w:r>
        <w:rPr>
          <w:i/>
          <w:lang w:val="en-GB"/>
        </w:rPr>
        <w:t xml:space="preserve">identifiers</w:t>
      </w:r>
      <w:r>
        <w:rPr>
          <w:lang w:val="en-GB"/>
        </w:rPr>
        <w:t xml:space="preserve">, and not the 2 ISSN </w:t>
      </w:r>
      <w:r>
        <w:rPr>
          <w:i/>
          <w:lang w:val="en-GB"/>
        </w:rPr>
        <w:t xml:space="preserve">resources</w:t>
      </w:r>
      <w:r>
        <w:rPr>
          <w:lang w:val="en-GB"/>
        </w:rPr>
        <w:t xml:space="preserve">, because it is a link between identifiers and not a link between continuing resources (such as “periodical A is a translation of periodical B”)</w:t>
      </w:r>
      <w:r>
        <w:rPr>
          <w:lang w:val="en-GB"/>
        </w:rPr>
        <w:t xml:space="preserve">;</w:t>
      </w:r>
      <w:r>
        <w:rPr>
          <w:lang w:val="en-GB"/>
        </w:rPr>
      </w:r>
      <w:r>
        <w:rPr>
          <w:lang w:val="en-GB"/>
        </w:rPr>
      </w:r>
    </w:p>
    <w:p>
      <w:pPr>
        <w:pStyle w:val="1091"/>
        <w:numPr>
          <w:ilvl w:val="0"/>
          <w:numId w:val="27"/>
        </w:numPr>
        <w:pBdr/>
        <w:spacing/>
        <w:ind/>
        <w:rPr>
          <w:lang w:val="en-GB"/>
        </w:rPr>
      </w:pPr>
      <w:r>
        <w:rPr>
          <w:lang w:val="en-GB"/>
        </w:rPr>
        <w:t xml:space="preserve">The #Record also holds a </w:t>
      </w:r>
      <w:r>
        <w:rPr>
          <w:lang w:val="en-GB"/>
        </w:rPr>
        <w:t xml:space="preserve">bf:status</w:t>
      </w:r>
      <w:r>
        <w:rPr>
          <w:lang w:val="en-GB"/>
        </w:rPr>
        <w:t xml:space="preserve"> with the following possible values :</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GB"/>
        </w:rPr>
        <w:t xml:space="preserve">:</w:t>
      </w:r>
      <w:r>
        <w:rPr>
          <w:rStyle w:val="1092"/>
          <w:lang w:val="en-GB"/>
        </w:rPr>
        <w:t xml:space="preserve">Register</w:t>
      </w:r>
      <w:r>
        <w:rPr>
          <w:lang w:val="en-GB"/>
        </w:rPr>
        <w:t xml:space="preserve"> : </w:t>
      </w:r>
      <w:r>
        <w:rPr>
          <w:lang w:val="en-GB"/>
        </w:rPr>
        <w:t xml:space="preserve">for a “normal” record, when the continuing resource is published. </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GB"/>
        </w:rPr>
        <w:t xml:space="preserve">:</w:t>
      </w:r>
      <w:r>
        <w:rPr>
          <w:rStyle w:val="1092"/>
          <w:lang w:val="en-GB"/>
        </w:rPr>
        <w:t xml:space="preserve">Provisional</w:t>
      </w:r>
      <w:r>
        <w:rPr>
          <w:lang w:val="en-GB"/>
        </w:rPr>
        <w:t xml:space="preserve"> </w:t>
      </w:r>
      <w:r>
        <w:rPr>
          <w:lang w:val="en-GB"/>
        </w:rPr>
        <w:t xml:space="preserve">: </w:t>
      </w:r>
      <w:r>
        <w:rPr>
          <w:lang w:val="en-GB"/>
        </w:rPr>
        <w:t xml:space="preserve">for </w:t>
      </w:r>
      <w:r>
        <w:rPr>
          <w:lang w:val="en-GB"/>
        </w:rPr>
        <w:t xml:space="preserve">provisional ISSN</w:t>
      </w:r>
      <w:r>
        <w:rPr>
          <w:lang w:val="en-GB"/>
        </w:rPr>
        <w:t xml:space="preserve">s</w:t>
      </w:r>
      <w:r>
        <w:rPr>
          <w:lang w:val="en-GB"/>
        </w:rPr>
        <w:t xml:space="preserve"> </w:t>
      </w:r>
      <w:r>
        <w:rPr>
          <w:lang w:val="en-GB"/>
        </w:rPr>
        <w:t xml:space="preserve">that are assigned to</w:t>
      </w:r>
      <w:r>
        <w:rPr>
          <w:lang w:val="en-GB"/>
        </w:rPr>
        <w:t xml:space="preserve"> pre-publications</w:t>
      </w:r>
      <w:r>
        <w:rPr>
          <w:lang w:val="en-GB"/>
        </w:rPr>
        <w:t xml:space="preserve"> (a publishers asks for an ISSN before a periodical is first issue</w:t>
      </w:r>
      <w:r>
        <w:rPr>
          <w:lang w:val="en-GB"/>
        </w:rPr>
        <w:t xml:space="preserve">d</w:t>
      </w:r>
      <w:r>
        <w:rPr>
          <w:lang w:val="en-GB"/>
        </w:rPr>
        <w:t xml:space="preserve">)</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US"/>
        </w:rPr>
        <w:t xml:space="preserve">:</w:t>
      </w:r>
      <w:r>
        <w:rPr>
          <w:rStyle w:val="1092"/>
          <w:lang w:val="en-GB"/>
        </w:rPr>
        <w:t xml:space="preserve">Legacy</w:t>
      </w:r>
      <w:r>
        <w:rPr>
          <w:lang w:val="en-GB"/>
        </w:rPr>
        <w:t xml:space="preserve"> : </w:t>
      </w:r>
      <w:r>
        <w:rPr>
          <w:lang w:val="en-GB"/>
        </w:rPr>
        <w:t xml:space="preserve">for valid ISSN identifiers, but created at the beginning of the ISSN system</w:t>
      </w:r>
      <w:r>
        <w:rPr>
          <w:lang w:val="en-GB"/>
        </w:rPr>
        <w:t xml:space="preserve"> (and for which the bibliographic information could be incomplete)</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US"/>
        </w:rPr>
        <w:t xml:space="preserve">:</w:t>
      </w:r>
      <w:r>
        <w:rPr>
          <w:rStyle w:val="1092"/>
          <w:lang w:val="en-GB"/>
        </w:rPr>
        <w:t xml:space="preserve">Cancelled</w:t>
      </w:r>
      <w:r>
        <w:rPr>
          <w:lang w:val="en-GB"/>
        </w:rPr>
        <w:t xml:space="preserve"> : </w:t>
      </w:r>
      <w:r>
        <w:rPr>
          <w:lang w:val="en-GB"/>
        </w:rPr>
        <w:t xml:space="preserve">for Cancelled </w:t>
      </w:r>
      <w:r>
        <w:rPr>
          <w:lang w:val="en-GB"/>
        </w:rPr>
        <w:t xml:space="preserve">ISSN e.g. an ISSN was assigned twice, it is then cancelled and a new ISSN is re-assigned</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recordStatus</w:t>
      </w:r>
      <w:r>
        <w:rPr>
          <w:rStyle w:val="1092"/>
          <w:lang w:val="en-US"/>
        </w:rPr>
        <w:t xml:space="preserve">:</w:t>
      </w:r>
      <w:r>
        <w:rPr>
          <w:rStyle w:val="1092"/>
          <w:lang w:val="en-GB"/>
        </w:rPr>
        <w:t xml:space="preserve">Suppressed</w:t>
      </w:r>
      <w:r>
        <w:rPr>
          <w:lang w:val="en-GB"/>
        </w:rPr>
        <w:t xml:space="preserve"> : </w:t>
      </w:r>
      <w:r>
        <w:rPr>
          <w:lang w:val="en-GB"/>
        </w:rPr>
        <w:t xml:space="preserve">for ISSN that </w:t>
      </w:r>
      <w:r>
        <w:rPr>
          <w:lang w:val="en-GB"/>
        </w:rPr>
        <w:t xml:space="preserve">were deleted</w:t>
      </w:r>
      <w:r>
        <w:rPr>
          <w:lang w:val="en-GB"/>
        </w:rPr>
        <w:t xml:space="preserve">, typically an ISSN was given for a pre-publication but the periodical was never published</w:t>
      </w:r>
      <w:r>
        <w:rPr>
          <w:lang w:val="en-GB"/>
        </w:rPr>
        <w:t xml:space="preserve">;</w:t>
      </w:r>
      <w:r>
        <w:rPr>
          <w:lang w:val="en-GB"/>
        </w:rPr>
      </w:r>
      <w:r>
        <w:rPr>
          <w:lang w:val="en-GB"/>
        </w:rPr>
      </w:r>
    </w:p>
    <w:p>
      <w:pPr>
        <w:pStyle w:val="1091"/>
        <w:numPr>
          <w:ilvl w:val="1"/>
          <w:numId w:val="27"/>
        </w:numPr>
        <w:pBdr/>
        <w:spacing/>
        <w:ind/>
        <w:rPr>
          <w:lang w:val="en-GB"/>
        </w:rPr>
      </w:pPr>
      <w:r>
        <w:rPr>
          <w:rStyle w:val="1092"/>
          <w:lang w:val="en-US"/>
        </w:rPr>
        <w:t xml:space="preserve">recor</w:t>
      </w:r>
      <w:r>
        <w:rPr>
          <w:rStyle w:val="1092"/>
          <w:lang w:val="en-US"/>
        </w:rPr>
        <w:t xml:space="preserve">d</w:t>
      </w:r>
      <w:r>
        <w:rPr>
          <w:rStyle w:val="1092"/>
          <w:lang w:val="en-US"/>
        </w:rPr>
        <w:t xml:space="preserve">Status</w:t>
      </w:r>
      <w:r>
        <w:rPr>
          <w:rStyle w:val="1092"/>
          <w:lang w:val="en-US"/>
        </w:rPr>
        <w:t xml:space="preserve">:</w:t>
      </w:r>
      <w:r>
        <w:rPr>
          <w:rStyle w:val="1092"/>
          <w:lang w:val="en-GB"/>
        </w:rPr>
        <w:t xml:space="preserve">Unreported</w:t>
      </w:r>
      <w:r>
        <w:rPr>
          <w:lang w:val="en-GB"/>
        </w:rPr>
        <w:t xml:space="preserve"> </w:t>
      </w:r>
      <w:r>
        <w:rPr>
          <w:lang w:val="en-GB"/>
        </w:rPr>
        <w:t xml:space="preserve">: </w:t>
      </w:r>
      <w:r>
        <w:rPr>
          <w:lang w:val="en-GB"/>
        </w:rPr>
        <w:t xml:space="preserve">identifiers that are reserved to an ISSN centre for future assignment;</w:t>
      </w:r>
      <w:r>
        <w:rPr>
          <w:lang w:val="en-GB"/>
        </w:rPr>
      </w:r>
      <w:r>
        <w:rPr>
          <w:lang w:val="en-GB"/>
        </w:rPr>
      </w:r>
    </w:p>
    <w:p>
      <w:pPr>
        <w:pStyle w:val="1091"/>
        <w:numPr>
          <w:ilvl w:val="0"/>
          <w:numId w:val="27"/>
        </w:numPr>
        <w:pBdr/>
        <w:spacing/>
        <w:ind/>
        <w:rPr>
          <w:lang w:val="en-GB"/>
        </w:rPr>
      </w:pPr>
      <w:r>
        <w:rPr>
          <w:lang w:val="en-GB"/>
        </w:rPr>
        <w:t xml:space="preserve">I</w:t>
      </w:r>
      <w:r>
        <w:rPr>
          <w:lang w:val="en-GB"/>
        </w:rPr>
        <w:t xml:space="preserve">n the case of </w:t>
      </w:r>
      <w:r>
        <w:rPr>
          <w:lang w:val="en-GB"/>
        </w:rPr>
        <w:t xml:space="preserve">Unreported , </w:t>
      </w:r>
      <w:r>
        <w:rPr>
          <w:lang w:val="en-GB"/>
        </w:rPr>
        <w:t xml:space="preserve">Cancelled</w:t>
      </w:r>
      <w:r>
        <w:rPr>
          <w:lang w:val="en-GB"/>
        </w:rPr>
        <w:t xml:space="preserve"> or</w:t>
      </w:r>
      <w:r>
        <w:rPr>
          <w:lang w:val="en-GB"/>
        </w:rPr>
        <w:t xml:space="preserve"> Suppressed</w:t>
      </w:r>
      <w:r>
        <w:rPr>
          <w:lang w:val="en-GB"/>
        </w:rPr>
        <w:t xml:space="preserve"> </w:t>
      </w:r>
      <w:r>
        <w:rPr>
          <w:lang w:val="en-GB"/>
        </w:rPr>
        <w:t xml:space="preserve">ISSN, the corresponding resource does not have the types </w:t>
      </w:r>
      <w:r>
        <w:rPr>
          <w:rStyle w:val="1092"/>
          <w:lang w:val="en-US"/>
        </w:rPr>
        <w:t xml:space="preserve">bf:Work</w:t>
      </w:r>
      <w:r>
        <w:rPr>
          <w:lang w:val="en-GB"/>
        </w:rPr>
        <w:t xml:space="preserve">, </w:t>
      </w:r>
      <w:r>
        <w:rPr>
          <w:rStyle w:val="1092"/>
          <w:lang w:val="en-US"/>
        </w:rPr>
        <w:t xml:space="preserve">bf:Instance</w:t>
      </w:r>
      <w:r>
        <w:rPr>
          <w:lang w:val="en-GB"/>
        </w:rPr>
        <w:t xml:space="preserve">, </w:t>
      </w:r>
      <w:r>
        <w:rPr>
          <w:rStyle w:val="1092"/>
          <w:lang w:val="en-US"/>
        </w:rPr>
        <w:t xml:space="preserve">schema:Periodical</w:t>
      </w:r>
      <w:r>
        <w:rPr>
          <w:lang w:val="en-GB"/>
        </w:rPr>
        <w:t xml:space="preserve"> because it does not identify such an object</w:t>
      </w:r>
      <w:r>
        <w:rPr>
          <w:lang w:val="en-GB"/>
        </w:rPr>
        <w:t xml:space="preserve"> (</w:t>
      </w:r>
      <w:r>
        <w:rPr>
          <w:lang w:val="en-GB"/>
        </w:rPr>
        <w:t xml:space="preserve">an Unreported </w:t>
      </w:r>
      <w:r>
        <w:rPr>
          <w:lang w:val="en-GB"/>
        </w:rPr>
        <w:t xml:space="preserve">ISSN is not yet assigned</w:t>
      </w:r>
      <w:r>
        <w:rPr>
          <w:lang w:val="en-GB"/>
        </w:rPr>
        <w:t xml:space="preserve"> – or assigned but not yet know in the ISSN register</w:t>
      </w:r>
      <w:r>
        <w:rPr>
          <w:lang w:val="en-GB"/>
        </w:rPr>
        <w:t xml:space="preserve">, Cancelled ISSN were replaced by another one</w:t>
      </w:r>
      <w:r>
        <w:rPr>
          <w:lang w:val="en-GB"/>
        </w:rPr>
        <w:t xml:space="preserve"> or other ones</w:t>
      </w:r>
      <w:r>
        <w:rPr>
          <w:lang w:val="en-GB"/>
        </w:rPr>
        <w:t xml:space="preserve">, and Suppressed ISSN were simply deleted because of an error)</w:t>
      </w:r>
      <w:r>
        <w:rPr>
          <w:lang w:val="en-GB"/>
        </w:rPr>
        <w:t xml:space="preserve">.</w:t>
      </w:r>
      <w:r>
        <w:rPr>
          <w:lang w:val="en-GB"/>
        </w:rPr>
      </w:r>
      <w:r>
        <w:rPr>
          <w:lang w:val="en-GB"/>
        </w:rPr>
      </w:r>
    </w:p>
    <w:p>
      <w:pPr>
        <w:pStyle w:val="1091"/>
        <w:numPr>
          <w:ilvl w:val="0"/>
          <w:numId w:val="27"/>
        </w:numPr>
        <w:pBdr/>
        <w:spacing/>
        <w:ind/>
        <w:rPr>
          <w:lang w:val="en-GB"/>
        </w:rPr>
      </w:pPr>
      <w:r>
        <w:rPr>
          <w:lang w:val="en-GB"/>
        </w:rPr>
        <w:t xml:space="preserve">(not depicted) The </w:t>
      </w:r>
      <w:r>
        <w:rPr>
          <w:lang w:val="en-GB"/>
        </w:rPr>
        <w:t xml:space="preserve">Unreported</w:t>
      </w:r>
      <w:r>
        <w:rPr>
          <w:lang w:val="en-GB"/>
        </w:rPr>
        <w:t xml:space="preserve">, Cancelled, or Suppressed Records contain very few information</w:t>
      </w:r>
      <w:r>
        <w:rPr>
          <w:lang w:val="en-GB"/>
        </w:rPr>
        <w:t xml:space="preserve">;</w:t>
      </w:r>
      <w:r>
        <w:rPr>
          <w:lang w:val="en-GB"/>
        </w:rPr>
        <w:t xml:space="preserve"> in particular</w:t>
      </w:r>
      <w:r>
        <w:rPr>
          <w:lang w:val="en-GB"/>
        </w:rPr>
        <w:t xml:space="preserve">, to avoid confusion, they</w:t>
      </w:r>
      <w:r>
        <w:rPr>
          <w:lang w:val="en-GB"/>
        </w:rPr>
        <w:t xml:space="preserve"> do </w:t>
      </w:r>
      <w:r>
        <w:rPr>
          <w:i/>
          <w:lang w:val="en-GB"/>
        </w:rPr>
        <w:t xml:space="preserve">not</w:t>
      </w:r>
      <w:r>
        <w:rPr>
          <w:lang w:val="en-GB"/>
        </w:rPr>
        <w:t xml:space="preserve"> </w:t>
      </w:r>
      <w:r>
        <w:rPr>
          <w:lang w:val="en-GB"/>
        </w:rPr>
        <w:t xml:space="preserve">express</w:t>
      </w:r>
      <w:r>
        <w:rPr>
          <w:lang w:val="en-GB"/>
        </w:rPr>
        <w:t xml:space="preserve"> the ISSN value in literal values </w:t>
      </w:r>
      <w:r>
        <w:rPr>
          <w:rStyle w:val="1092"/>
          <w:lang w:val="en-US"/>
        </w:rPr>
        <w:t xml:space="preserve">schema:issn</w:t>
      </w:r>
      <w:r>
        <w:rPr>
          <w:lang w:val="en-GB"/>
        </w:rPr>
        <w:t xml:space="preserve">, </w:t>
      </w:r>
      <w:r>
        <w:rPr>
          <w:rStyle w:val="1092"/>
          <w:lang w:val="en-US"/>
        </w:rPr>
        <w:t xml:space="preserve">bibo:issn</w:t>
      </w:r>
      <w:r>
        <w:rPr>
          <w:lang w:val="en-GB"/>
        </w:rPr>
        <w:t xml:space="preserve">, and </w:t>
      </w:r>
      <w:r>
        <w:rPr>
          <w:rStyle w:val="1092"/>
          <w:lang w:val="en-US"/>
        </w:rPr>
        <w:t xml:space="preserve">dc:identifier</w:t>
      </w:r>
      <w:r>
        <w:rPr>
          <w:lang w:val="en-GB"/>
        </w:rPr>
        <w:t xml:space="preserve">;</w:t>
      </w:r>
      <w:r>
        <w:rPr>
          <w:lang w:val="en-GB"/>
        </w:rPr>
      </w:r>
      <w:r>
        <w:rPr>
          <w:lang w:val="en-GB"/>
        </w:rPr>
      </w:r>
    </w:p>
    <w:p>
      <w:pPr>
        <w:pBdr/>
        <w:spacing/>
        <w:ind/>
        <w:rPr>
          <w:lang w:val="en-GB"/>
        </w:rPr>
      </w:pPr>
      <w:r>
        <w:rPr>
          <w:lang w:val="en-GB"/>
        </w:rPr>
        <w:t xml:space="preserve">The correspondence between the status of the identifier (#ISSN URI) and the status of the record (#Record URI) is as </w:t>
      </w:r>
      <w:r>
        <w:rPr>
          <w:lang w:val="en-GB"/>
        </w:rPr>
        <w:t xml:space="preserve">follow :</w:t>
      </w:r>
      <w:r>
        <w:rPr>
          <w:lang w:val="en-GB"/>
        </w:rPr>
      </w:r>
      <w:r>
        <w:rPr>
          <w:lang w:val="en-GB"/>
        </w:rPr>
      </w:r>
    </w:p>
    <w:tbl>
      <w:tblPr>
        <w:tblStyle w:val="1105"/>
        <w:tblW w:w="0" w:type="auto"/>
        <w:tblBorders/>
        <w:tblLook w:val="04A0" w:firstRow="1" w:lastRow="0" w:firstColumn="1" w:lastColumn="0" w:noHBand="0" w:noVBand="1"/>
      </w:tblPr>
      <w:tblGrid>
        <w:gridCol w:w="4788"/>
        <w:gridCol w:w="4788"/>
      </w:tblGrid>
      <w:tr>
        <w:trPr/>
        <w:tc>
          <w:tcPr>
            <w:tcBorders/>
            <w:tcW w:w="4788" w:type="dxa"/>
            <w:textDirection w:val="lrTb"/>
            <w:noWrap w:val="false"/>
          </w:tcPr>
          <w:p>
            <w:pPr>
              <w:pBdr/>
              <w:spacing/>
              <w:ind/>
              <w:jc w:val="center"/>
              <w:rPr>
                <w:b/>
                <w:lang w:val="en-GB"/>
              </w:rPr>
            </w:pPr>
            <w:r>
              <w:rPr>
                <w:b/>
                <w:lang w:val="en-GB"/>
              </w:rPr>
              <w:t xml:space="preserve">#Record status</w:t>
            </w:r>
            <w:r>
              <w:rPr>
                <w:b/>
                <w:lang w:val="en-GB"/>
              </w:rPr>
            </w:r>
            <w:r>
              <w:rPr>
                <w:b/>
                <w:lang w:val="en-GB"/>
              </w:rPr>
            </w:r>
          </w:p>
        </w:tc>
        <w:tc>
          <w:tcPr>
            <w:tcBorders/>
            <w:tcW w:w="4788" w:type="dxa"/>
            <w:textDirection w:val="lrTb"/>
            <w:noWrap w:val="false"/>
          </w:tcPr>
          <w:p>
            <w:pPr>
              <w:pBdr/>
              <w:spacing/>
              <w:ind/>
              <w:jc w:val="center"/>
              <w:rPr>
                <w:b/>
                <w:lang w:val="en-GB"/>
              </w:rPr>
            </w:pPr>
            <w:r>
              <w:rPr>
                <w:b/>
                <w:lang w:val="en-GB"/>
              </w:rPr>
              <w:t xml:space="preserve">#ISSN status</w:t>
            </w:r>
            <w:r>
              <w:rPr>
                <w:b/>
                <w:lang w:val="en-GB"/>
              </w:rPr>
            </w:r>
            <w:r>
              <w:rPr>
                <w:b/>
                <w:lang w:val="en-GB"/>
              </w:rPr>
            </w:r>
          </w:p>
        </w:tc>
      </w:tr>
      <w:tr>
        <w:trPr/>
        <w:tc>
          <w:tcPr>
            <w:tcBorders/>
            <w:tcW w:w="4788" w:type="dxa"/>
            <w:textDirection w:val="lrTb"/>
            <w:noWrap w:val="false"/>
          </w:tcPr>
          <w:p>
            <w:pPr>
              <w:pBdr/>
              <w:spacing/>
              <w:ind/>
              <w:rPr>
                <w:lang w:val="en-GB"/>
              </w:rPr>
            </w:pPr>
            <w:r>
              <w:rPr>
                <w:rStyle w:val="1092"/>
              </w:rPr>
              <w:t xml:space="preserve">recordStatus</w:t>
            </w:r>
            <w:r>
              <w:rPr>
                <w:rStyle w:val="1092"/>
                <w:lang w:val="en-GB"/>
              </w:rPr>
              <w:t xml:space="preserve">:</w:t>
            </w:r>
            <w:r>
              <w:rPr>
                <w:rStyle w:val="1092"/>
                <w:lang w:val="en-GB"/>
              </w:rPr>
              <w:t xml:space="preserve">Register</w:t>
            </w:r>
            <w:r>
              <w:rPr>
                <w:lang w:val="en-GB"/>
              </w:rPr>
            </w:r>
            <w:r>
              <w:rPr>
                <w:lang w:val="en-GB"/>
              </w:rPr>
            </w:r>
          </w:p>
        </w:tc>
        <w:tc>
          <w:tcPr>
            <w:tcBorders/>
            <w:tcW w:w="4788" w:type="dxa"/>
            <w:textDirection w:val="lrTb"/>
            <w:noWrap w:val="false"/>
          </w:tcPr>
          <w:p>
            <w:pPr>
              <w:pBdr/>
              <w:spacing/>
              <w:ind/>
              <w:rPr>
                <w:rStyle w:val="1092"/>
              </w:rPr>
            </w:pPr>
            <w:r>
              <w:rPr>
                <w:rStyle w:val="1092"/>
              </w:rPr>
              <w:t xml:space="preserve">idStatus:Valid</w:t>
            </w:r>
            <w:r>
              <w:rPr>
                <w:rStyle w:val="1092"/>
              </w:rPr>
            </w:r>
            <w:r>
              <w:rPr>
                <w:rStyle w:val="1092"/>
              </w:rPr>
            </w:r>
          </w:p>
        </w:tc>
      </w:tr>
      <w:tr>
        <w:trPr/>
        <w:tc>
          <w:tcPr>
            <w:tcBorders/>
            <w:tcW w:w="4788" w:type="dxa"/>
            <w:textDirection w:val="lrTb"/>
            <w:noWrap w:val="false"/>
          </w:tcPr>
          <w:p>
            <w:pPr>
              <w:pBdr/>
              <w:spacing/>
              <w:ind/>
              <w:rPr>
                <w:lang w:val="en-GB"/>
              </w:rPr>
            </w:pPr>
            <w:r>
              <w:rPr>
                <w:rStyle w:val="1092"/>
              </w:rPr>
              <w:t xml:space="preserve">recordStatus</w:t>
            </w:r>
            <w:r>
              <w:rPr>
                <w:rStyle w:val="1092"/>
                <w:lang w:val="en-GB"/>
              </w:rPr>
              <w:t xml:space="preserve">:</w:t>
            </w:r>
            <w:r>
              <w:rPr>
                <w:rStyle w:val="1092"/>
                <w:lang w:val="en-GB"/>
              </w:rPr>
              <w:t xml:space="preserve">Provisional</w:t>
            </w:r>
            <w:r>
              <w:rPr>
                <w:lang w:val="en-GB"/>
              </w:rPr>
            </w:r>
            <w:r>
              <w:rPr>
                <w:lang w:val="en-GB"/>
              </w:rPr>
            </w:r>
          </w:p>
        </w:tc>
        <w:tc>
          <w:tcPr>
            <w:tcBorders/>
            <w:tcW w:w="4788" w:type="dxa"/>
            <w:textDirection w:val="lrTb"/>
            <w:noWrap w:val="false"/>
          </w:tcPr>
          <w:p>
            <w:pPr>
              <w:pBdr/>
              <w:spacing/>
              <w:ind/>
              <w:rPr>
                <w:lang w:val="en-GB"/>
              </w:rPr>
            </w:pPr>
            <w:r>
              <w:rPr>
                <w:rStyle w:val="1092"/>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Legacy</w:t>
            </w:r>
            <w:r>
              <w:rPr>
                <w:lang w:val="en-GB"/>
              </w:rPr>
            </w:r>
            <w:r>
              <w:rPr>
                <w:lang w:val="en-GB"/>
              </w:rPr>
            </w:r>
          </w:p>
        </w:tc>
        <w:tc>
          <w:tcPr>
            <w:tcBorders/>
            <w:tcW w:w="4788" w:type="dxa"/>
            <w:textDirection w:val="lrTb"/>
            <w:noWrap w:val="false"/>
          </w:tcPr>
          <w:p>
            <w:pPr>
              <w:pBdr/>
              <w:spacing/>
              <w:ind/>
              <w:rPr>
                <w:lang w:val="en-GB"/>
              </w:rPr>
            </w:pPr>
            <w:r>
              <w:rPr>
                <w:rStyle w:val="1092"/>
              </w:rPr>
              <w:t xml:space="preserve">idStatus:Valid</w:t>
            </w:r>
            <w:r>
              <w:rPr>
                <w:lang w:val="en-GB"/>
              </w:rPr>
            </w:r>
            <w:r>
              <w:rPr>
                <w:lang w:val="en-GB"/>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Cancelled</w:t>
            </w:r>
            <w:r>
              <w:rPr>
                <w:lang w:val="en-GB"/>
              </w:rPr>
            </w:r>
            <w:r>
              <w:rPr>
                <w:lang w:val="en-GB"/>
              </w:rPr>
            </w:r>
          </w:p>
        </w:tc>
        <w:tc>
          <w:tcPr>
            <w:tcBorders/>
            <w:tcW w:w="4788" w:type="dxa"/>
            <w:textDirection w:val="lrTb"/>
            <w:noWrap w:val="false"/>
          </w:tcPr>
          <w:p>
            <w:pPr>
              <w:pBdr/>
              <w:spacing/>
              <w:ind/>
              <w:rPr>
                <w:rStyle w:val="1092"/>
              </w:rPr>
            </w:pPr>
            <w:r>
              <w:rPr>
                <w:rStyle w:val="1092"/>
              </w:rPr>
              <w:t xml:space="preserve">idStatus:Cancelled</w:t>
            </w:r>
            <w:r>
              <w:rPr>
                <w:rStyle w:val="1092"/>
              </w:rPr>
            </w:r>
            <w:r>
              <w:rPr>
                <w:rStyle w:val="1092"/>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Suppressed</w:t>
            </w:r>
            <w:r>
              <w:rPr>
                <w:lang w:val="en-GB"/>
              </w:rPr>
            </w:r>
            <w:r>
              <w:rPr>
                <w:lang w:val="en-GB"/>
              </w:rPr>
            </w:r>
          </w:p>
        </w:tc>
        <w:tc>
          <w:tcPr>
            <w:tcBorders/>
            <w:tcW w:w="4788" w:type="dxa"/>
            <w:textDirection w:val="lrTb"/>
            <w:noWrap w:val="false"/>
          </w:tcPr>
          <w:p>
            <w:pPr>
              <w:pBdr/>
              <w:spacing/>
              <w:ind/>
              <w:rPr>
                <w:rStyle w:val="1092"/>
              </w:rPr>
            </w:pPr>
            <w:r>
              <w:rPr>
                <w:rStyle w:val="1092"/>
              </w:rPr>
              <w:t xml:space="preserve">idStatus:Suppressed</w:t>
            </w:r>
            <w:r>
              <w:rPr>
                <w:rStyle w:val="1092"/>
              </w:rPr>
            </w:r>
            <w:r>
              <w:rPr>
                <w:rStyle w:val="1092"/>
              </w:rPr>
            </w:r>
          </w:p>
        </w:tc>
      </w:tr>
      <w:tr>
        <w:trPr/>
        <w:tc>
          <w:tcPr>
            <w:tcBorders/>
            <w:tcW w:w="4788" w:type="dxa"/>
            <w:textDirection w:val="lrTb"/>
            <w:noWrap w:val="false"/>
          </w:tcPr>
          <w:p>
            <w:pPr>
              <w:pBdr/>
              <w:spacing/>
              <w:ind/>
              <w:rPr>
                <w:lang w:val="en-GB"/>
              </w:rPr>
            </w:pPr>
            <w:r>
              <w:rPr>
                <w:rStyle w:val="1092"/>
              </w:rPr>
              <w:t xml:space="preserve">recordStatus</w:t>
            </w:r>
            <w:r>
              <w:rPr>
                <w:rStyle w:val="1092"/>
              </w:rPr>
              <w:t xml:space="preserve">:</w:t>
            </w:r>
            <w:r>
              <w:rPr>
                <w:rStyle w:val="1092"/>
                <w:lang w:val="en-GB"/>
              </w:rPr>
              <w:t xml:space="preserve">Unreported</w:t>
            </w:r>
            <w:r>
              <w:rPr>
                <w:lang w:val="en-GB"/>
              </w:rPr>
            </w:r>
            <w:r>
              <w:rPr>
                <w:lang w:val="en-GB"/>
              </w:rPr>
            </w:r>
          </w:p>
        </w:tc>
        <w:tc>
          <w:tcPr>
            <w:tcBorders/>
            <w:tcW w:w="4788" w:type="dxa"/>
            <w:textDirection w:val="lrTb"/>
            <w:noWrap w:val="false"/>
          </w:tcPr>
          <w:p>
            <w:pPr>
              <w:pBdr/>
              <w:spacing/>
              <w:ind/>
              <w:rPr>
                <w:lang w:val="en-GB"/>
              </w:rPr>
            </w:pPr>
            <w:r>
              <w:rPr>
                <w:rStyle w:val="1092"/>
              </w:rPr>
              <w:t xml:space="preserve">idStatus:Valid</w:t>
            </w:r>
            <w:r>
              <w:rPr>
                <w:lang w:val="en-GB"/>
              </w:rPr>
            </w:r>
            <w:r>
              <w:rPr>
                <w:lang w:val="en-GB"/>
              </w:rPr>
            </w:r>
          </w:p>
        </w:tc>
      </w:tr>
    </w:tbl>
    <w:p>
      <w:pPr>
        <w:pBdr/>
        <w:spacing/>
        <w:ind/>
        <w:rPr>
          <w:lang w:val="en-GB"/>
        </w:rPr>
      </w:pPr>
      <w:r>
        <w:rPr>
          <w:lang w:val="en-GB"/>
        </w:rPr>
      </w:r>
      <w:bookmarkEnd w:id="381"/>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382" w:name="_Toc46393884"/>
      <w:r>
        <w:rPr>
          <w:lang w:val="en-GB"/>
        </w:rPr>
        <w:t xml:space="preserve">The </w:t>
      </w:r>
      <w:r>
        <w:rPr>
          <w:lang w:val="en-GB"/>
        </w:rPr>
        <w:t xml:space="preserve">ReferencePublicationEvent</w:t>
      </w:r>
      <w:r>
        <w:rPr>
          <w:lang w:val="en-GB"/>
        </w:rPr>
        <w:t xml:space="preserve"> and the other Publication Events</w:t>
      </w:r>
      <w:bookmarkEnd w:id="382"/>
      <w:r>
        <w:rPr>
          <w:lang w:val="en-GB"/>
        </w:rPr>
      </w:r>
      <w:r>
        <w:rPr>
          <w:lang w:val="en-GB"/>
        </w:rPr>
      </w:r>
    </w:p>
    <w:p>
      <w:pPr>
        <w:pStyle w:val="1073"/>
        <w:pBdr/>
        <w:spacing/>
        <w:ind/>
        <w:rPr>
          <w:lang w:val="en-GB"/>
        </w:rPr>
      </w:pPr>
      <w:r/>
      <w:bookmarkStart w:id="383" w:name="_Toc483392557"/>
      <w:del w:id="1647" w:author="thomas" w:date="2024-06-04T08:25:11Z" oouserid="thomas">
        <w: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1" locked="0" layoutInCell="1" allowOverlap="1">
                  <wp:simplePos x="0" y="0"/>
                  <wp:positionH relativeFrom="column">
                    <wp:posOffset>275590</wp:posOffset>
                  </wp:positionH>
                  <wp:positionV relativeFrom="paragraph">
                    <wp:posOffset>218440</wp:posOffset>
                  </wp:positionV>
                  <wp:extent cx="8211185" cy="6196965"/>
                  <wp:effectExtent l="0" t="0" r="0" b="0"/>
                  <wp:wrapNone/>
                  <wp:docPr id="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8"/>
                          <a:stretch/>
                        </pic:blipFill>
                        <pic:spPr bwMode="auto">
                          <a:xfrm>
                            <a:off x="0" y="0"/>
                            <a:ext cx="8211184" cy="61969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61312;o:allowoverlap:true;o:allowincell:true;mso-position-horizontal-relative:text;margin-left:21.70pt;mso-position-horizontal:absolute;mso-position-vertical-relative:text;margin-top:17.20pt;mso-position-vertical:absolute;width:646.55pt;height:487.95pt;mso-wrap-distance-left:9.00pt;mso-wrap-distance-top:0.00pt;mso-wrap-distance-right:9.00pt;mso-wrap-distance-bottom:0.00pt;z-index:1;" stroked="false">
                  <v:imagedata r:id="rId18" o:title=""/>
                  <o:lock v:ext="edit" rotation="t"/>
                </v:shape>
              </w:pict>
            </mc:Fallback>
          </mc:AlternateContent>
        </w:r>
      </w:del>
      <w:r>
        <w:rPr>
          <w:lang w:val="en-GB"/>
        </w:rPr>
        <w:t xml:space="preserve">Overview diagram</w:t>
      </w:r>
      <w:bookmarkEnd w:id="383"/>
      <w:r>
        <w:rPr>
          <w:lang w:val="en-GB"/>
        </w:rPr>
      </w:r>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bookmarkStart w:id="384" w:name="_Toc483392558"/>
      <w:r>
        <w:rPr>
          <w:lang w:val="en-GB"/>
        </w:rPr>
        <w:t xml:space="preserve">Issuing Bodies</w:t>
      </w:r>
      <w:bookmarkEnd w:id="384"/>
      <w:r>
        <w:rPr>
          <w:lang w:val="en-GB"/>
        </w:rPr>
      </w:r>
      <w:r>
        <w:rPr>
          <w:lang w:val="en-GB"/>
        </w:rPr>
      </w:r>
    </w:p>
    <w:p>
      <w:pPr>
        <w:pStyle w:val="1091"/>
        <w:numPr>
          <w:ilvl w:val="0"/>
          <w:numId w:val="15"/>
        </w:numPr>
        <w:pBdr/>
        <w:spacing/>
        <w:ind/>
        <w:rPr>
          <w:lang w:val="en-GB"/>
        </w:rPr>
      </w:pPr>
      <w:r>
        <w:rPr>
          <w:lang w:val="en-GB"/>
        </w:rPr>
        <w:t xml:space="preserve">Each </w:t>
      </w:r>
      <w:r>
        <w:rPr>
          <w:lang w:val="en-GB"/>
        </w:rPr>
        <w:t xml:space="preserve">IssuingBody</w:t>
      </w:r>
      <w:r>
        <w:rPr>
          <w:lang w:val="en-GB"/>
        </w:rPr>
        <w:t xml:space="preserve"> is a </w:t>
      </w:r>
      <w:r>
        <w:rPr>
          <w:rStyle w:val="1092"/>
          <w:lang w:val="en-GB"/>
        </w:rPr>
        <w:t xml:space="preserve">schema:Organization</w:t>
      </w:r>
      <w:r>
        <w:rPr>
          <w:lang w:val="en-GB"/>
        </w:rPr>
        <w:t xml:space="preserve"> and is referred to from the resource by both </w:t>
      </w:r>
      <w:r>
        <w:rPr>
          <w:rStyle w:val="1092"/>
          <w:lang w:val="en-GB"/>
        </w:rPr>
        <w:t xml:space="preserve">schema:contributor</w:t>
      </w:r>
      <w:r>
        <w:rPr>
          <w:lang w:val="en-GB"/>
        </w:rPr>
        <w:t xml:space="preserve"> and </w:t>
      </w:r>
      <w:r>
        <w:rPr>
          <w:rStyle w:val="1092"/>
          <w:lang w:val="en-GB"/>
        </w:rPr>
        <w:t xml:space="preserve">bf:isb</w:t>
      </w:r>
      <w:r>
        <w:rPr>
          <w:lang w:val="en-GB"/>
        </w:rPr>
        <w:t xml:space="preserve">; </w:t>
      </w:r>
      <w:r>
        <w:rPr>
          <w:lang w:val="en-GB"/>
        </w:rPr>
      </w:r>
      <w:r>
        <w:rPr>
          <w:lang w:val="en-GB"/>
        </w:rPr>
      </w:r>
    </w:p>
    <w:p>
      <w:pPr>
        <w:pStyle w:val="1091"/>
        <w:numPr>
          <w:ilvl w:val="0"/>
          <w:numId w:val="15"/>
        </w:numPr>
        <w:pBdr/>
        <w:spacing/>
        <w:ind/>
        <w:rPr>
          <w:lang w:val="en-GB"/>
        </w:rPr>
      </w:pPr>
      <w:r>
        <w:rPr>
          <w:lang w:val="en-GB"/>
        </w:rPr>
        <w:t xml:space="preserve">One Issuing Body may be a </w:t>
      </w:r>
      <w:r>
        <w:rPr>
          <w:rStyle w:val="1092"/>
          <w:lang w:val="en-GB"/>
        </w:rPr>
        <w:t xml:space="preserve">schema:parentOrganization</w:t>
      </w:r>
      <w:r>
        <w:rPr>
          <w:lang w:val="en-GB"/>
        </w:rPr>
        <w:t xml:space="preserve"> of the other, in the case of “subordinate units”, typically a research lab in a university;</w:t>
      </w:r>
      <w:r>
        <w:rPr>
          <w:lang w:val="en-GB"/>
        </w:rPr>
      </w:r>
      <w:r>
        <w:rPr>
          <w:lang w:val="en-GB"/>
        </w:rPr>
      </w:r>
    </w:p>
    <w:p>
      <w:pPr>
        <w:pStyle w:val="1091"/>
        <w:numPr>
          <w:ilvl w:val="0"/>
          <w:numId w:val="15"/>
        </w:numPr>
        <w:pBdr/>
        <w:spacing/>
        <w:ind/>
        <w:rPr>
          <w:ins w:id="1648" w:author="thomas" w:date="2024-07-04T11:06:23Z" oouserid="thomas"/>
          <w:lang w:val="en-GB"/>
        </w:rPr>
      </w:pPr>
      <w:r>
        <w:rPr>
          <w:lang w:val="en-GB"/>
        </w:rPr>
        <w:t xml:space="preserve">(not depicted) </w:t>
      </w:r>
      <w:r>
        <w:rPr>
          <w:lang w:val="en-GB"/>
        </w:rPr>
        <w:t xml:space="preserve">An issuing body may have a </w:t>
      </w:r>
      <w:r>
        <w:rPr>
          <w:rStyle w:val="1092"/>
          <w:lang w:val="en-GB"/>
        </w:rPr>
        <w:t xml:space="preserve">schema:sameAs</w:t>
      </w:r>
      <w:r>
        <w:rPr>
          <w:lang w:val="en-GB"/>
        </w:rPr>
        <w:t xml:space="preserve"> referring to an organization identifier (pattern </w:t>
      </w:r>
      <w:r>
        <w:rPr>
          <w:rStyle w:val="1092"/>
          <w:lang w:val="en-GB"/>
        </w:rPr>
        <w:t xml:space="preserve">http://i</w:t>
      </w:r>
      <w:r>
        <w:rPr>
          <w:rStyle w:val="1092"/>
          <w:lang w:val="en-GB"/>
        </w:rPr>
        <w:t xml:space="preserve">ssn.org/organization/publisher/{</w:t>
      </w:r>
      <w:r>
        <w:rPr>
          <w:rStyle w:val="1092"/>
          <w:lang w:val="en-GB"/>
        </w:rPr>
        <w:t xml:space="preserve">IssuingBodyID</w:t>
      </w:r>
      <w:r>
        <w:rPr>
          <w:rStyle w:val="1092"/>
          <w:lang w:val="en-GB"/>
        </w:rPr>
        <w:t xml:space="preserve">}</w:t>
      </w:r>
      <w:r>
        <w:rPr>
          <w:lang w:val="en-GB"/>
        </w:rPr>
        <w:t xml:space="preserve">) in the ISSN organization reference table;</w:t>
      </w:r>
      <w:ins w:id="1649" w:author="thomas" w:date="2024-07-04T11:06:23Z" oouserid="thomas">
        <w:r>
          <w:rPr>
            <w:lang w:val="en-GB"/>
          </w:rPr>
        </w:r>
      </w:ins>
      <w:ins w:id="1650" w:author="thomas" w:date="2024-07-04T11:06:23Z" oouserid="thomas">
        <w:r>
          <w:rPr>
            <w:lang w:val="en-GB"/>
          </w:rPr>
        </w:r>
      </w:ins>
    </w:p>
    <w:p>
      <w:pPr>
        <w:pStyle w:val="1091"/>
        <w:numPr>
          <w:ilvl w:val="0"/>
          <w:numId w:val="15"/>
        </w:numPr>
        <w:pBdr/>
        <w:spacing/>
        <w:ind/>
        <w:rPr>
          <w:lang w:val="en-GB"/>
        </w:rPr>
        <w:pPrChange w:author="thomas" w:date="2024-07-04T11:08:28Z" w:id="1651" oouserid="thomas">
          <w:pPr>
            <w:pStyle w:val="1091"/>
            <w:numPr>
              <w:ilvl w:val="0"/>
              <w:numId w:val="15"/>
            </w:numPr>
            <w:pBdr/>
            <w:spacing/>
            <w:ind/>
          </w:pPr>
        </w:pPrChange>
      </w:pPr>
      <w:ins w:id="1652" w:author="thomas" w:date="2024-07-04T11:08:17Z" oouserid="thomas">
        <w:r>
          <w:rPr>
            <w:highlight w:val="none"/>
            <w:lang w:val="en-GB"/>
          </w:rPr>
          <w:t xml:space="preserve">(not depicted) As with titles, it can be the case that the name of the issuing body is a Latin transliteration of a name in another original script. In that case, the name in the original script is the </w:t>
        </w:r>
      </w:ins>
      <w:ins w:id="1653" w:author="thomas" w:date="2024-07-04T11:08:17Z" oouserid="thomas">
        <w:r>
          <w:rPr>
            <w:rStyle w:val="1092"/>
            <w:lang w:val="en-GB"/>
            <w:rPrChange w:id="1654" w:author="thomas" w:date="2024-07-04T11:08:17Z" oouserid="thomas">
              <w:rPr>
                <w:highlight w:val="none"/>
                <w:lang w:val="en-GB"/>
              </w:rPr>
            </w:rPrChange>
          </w:rPr>
          <w:t xml:space="preserve">schema:name</w:t>
        </w:r>
      </w:ins>
      <w:ins w:id="1655" w:author="thomas" w:date="2024-07-04T11:08:28Z" oouserid="thomas">
        <w:r>
          <w:rPr>
            <w:highlight w:val="none"/>
            <w:lang w:val="en-GB"/>
          </w:rPr>
          <w:t xml:space="preserve"> value, and the transliterated one is in </w:t>
        </w:r>
      </w:ins>
      <w:ins w:id="1656" w:author="thomas" w:date="2024-07-04T11:08:28Z" oouserid="thomas">
        <w:r>
          <w:rPr>
            <w:rStyle w:val="1092"/>
            <w:lang w:val="en-GB"/>
            <w:rPrChange w:id="1657" w:author="thomas" w:date="2024-07-04T11:08:28Z" oouserid="thomas">
              <w:rPr>
                <w:highlight w:val="none"/>
                <w:lang w:val="en-GB"/>
              </w:rPr>
            </w:rPrChange>
          </w:rPr>
          <w:t xml:space="preserve">schema:alternateName</w:t>
        </w:r>
      </w:ins>
      <w:ins w:id="1658" w:author="thomas" w:date="2024-07-04T11:08:28Z" oouserid="thomas">
        <w:r>
          <w:rPr>
            <w:highlight w:val="none"/>
            <w:lang w:val="en-GB"/>
          </w:rPr>
          <w:t xml:space="preserve">. Otherwise the Latin-script name is in</w:t>
        </w:r>
      </w:ins>
      <w:ins w:id="1659" w:author="thomas" w:date="2024-07-04T11:08:23Z" oouserid="thomas">
        <w:r>
          <w:rPr>
            <w:rStyle w:val="1092"/>
            <w:lang w:val="en-GB"/>
            <w:rPrChange w:id="1660" w:author="thomas" w:date="2024-07-04T11:08:23Z" oouserid="thomas">
              <w:rPr>
                <w:highlight w:val="none"/>
                <w:lang w:val="en-GB"/>
              </w:rPr>
            </w:rPrChange>
          </w:rPr>
          <w:t xml:space="preserve"> schema:name</w:t>
        </w:r>
      </w:ins>
      <w:ins w:id="1661" w:author="thomas" w:date="2024-07-04T11:08:23Z" oouserid="thomas">
        <w:r>
          <w:rPr>
            <w:highlight w:val="none"/>
            <w:lang w:val="en-GB"/>
          </w:rPr>
          <w:t xml:space="preserve">.</w:t>
        </w:r>
      </w:ins>
      <w:r>
        <w:rPr>
          <w:lang w:val="en-GB"/>
        </w:rPr>
      </w:r>
      <w:r>
        <w:rPr>
          <w:lang w:val="en-GB"/>
        </w:rPr>
      </w:r>
    </w:p>
    <w:p>
      <w:pPr>
        <w:pStyle w:val="1073"/>
        <w:pBdr/>
        <w:spacing/>
        <w:ind/>
        <w:rPr>
          <w:lang w:val="en-GB"/>
        </w:rPr>
      </w:pPr>
      <w:r/>
      <w:bookmarkStart w:id="385" w:name="_Toc483392559"/>
      <w:r>
        <w:rPr>
          <w:lang w:val="en-GB"/>
        </w:rPr>
        <w:t xml:space="preserve">The #ReferencePublicationEvent – dates and place of the resource</w:t>
      </w:r>
      <w:bookmarkEnd w:id="385"/>
      <w:r>
        <w:rPr>
          <w:lang w:val="en-GB"/>
        </w:rPr>
      </w:r>
      <w:r>
        <w:rPr>
          <w:lang w:val="en-GB"/>
        </w:rPr>
      </w:r>
    </w:p>
    <w:p>
      <w:pPr>
        <w:pStyle w:val="1091"/>
        <w:numPr>
          <w:ilvl w:val="0"/>
          <w:numId w:val="16"/>
        </w:numPr>
        <w:pBdr/>
        <w:spacing/>
        <w:ind/>
        <w:rPr>
          <w:lang w:val="en-GB"/>
        </w:rPr>
      </w:pPr>
      <w:r>
        <w:rPr>
          <w:lang w:val="en-GB"/>
        </w:rPr>
        <w:t xml:space="preserve">The </w:t>
      </w:r>
      <w:r>
        <w:rPr>
          <w:lang w:val="en-GB"/>
        </w:rPr>
        <w:t xml:space="preserve">publication </w:t>
      </w:r>
      <w:r>
        <w:rPr>
          <w:lang w:val="en-GB"/>
        </w:rPr>
        <w:t xml:space="preserve">dates of the ISSN resource are expressed in </w:t>
      </w:r>
      <w:r>
        <w:rPr>
          <w:rStyle w:val="1092"/>
          <w:lang w:val="en-GB"/>
        </w:rPr>
        <w:t xml:space="preserve">schema:startDate</w:t>
      </w:r>
      <w:r>
        <w:rPr>
          <w:lang w:val="en-GB"/>
        </w:rPr>
        <w:t xml:space="preserve"> and </w:t>
      </w:r>
      <w:r>
        <w:rPr>
          <w:rStyle w:val="1092"/>
          <w:lang w:val="en-GB"/>
        </w:rPr>
        <w:t xml:space="preserve">schema:endDate</w:t>
      </w:r>
      <w:r>
        <w:rPr>
          <w:lang w:val="en-GB"/>
        </w:rPr>
        <w:t xml:space="preserve">;</w:t>
      </w:r>
      <w:r>
        <w:rPr>
          <w:lang w:val="en-GB"/>
        </w:rPr>
        <w:t xml:space="preserve"> if the publication is still running, “9999” is used as end date;</w:t>
      </w:r>
      <w:r>
        <w:rPr>
          <w:lang w:val="en-GB"/>
        </w:rPr>
      </w:r>
      <w:r>
        <w:rPr>
          <w:lang w:val="en-GB"/>
        </w:rPr>
      </w:r>
    </w:p>
    <w:p>
      <w:pPr>
        <w:pStyle w:val="1091"/>
        <w:numPr>
          <w:ilvl w:val="0"/>
          <w:numId w:val="16"/>
        </w:numPr>
        <w:pBdr/>
        <w:spacing/>
        <w:ind/>
        <w:rPr>
          <w:lang w:val="en-GB"/>
        </w:rPr>
      </w:pPr>
      <w:r>
        <w:rPr>
          <w:lang w:val="en-GB"/>
        </w:rPr>
        <w:t xml:space="preserve">The </w:t>
      </w:r>
      <w:r>
        <w:rPr>
          <w:lang w:val="en-GB"/>
        </w:rPr>
        <w:t xml:space="preserve">reference </w:t>
      </w:r>
      <w:r>
        <w:rPr>
          <w:lang w:val="en-GB"/>
        </w:rPr>
        <w:t xml:space="preserve">country</w:t>
      </w:r>
      <w:r>
        <w:rPr>
          <w:lang w:val="en-GB"/>
        </w:rPr>
        <w:t xml:space="preserve"> of</w:t>
      </w:r>
      <w:r>
        <w:rPr>
          <w:lang w:val="en-GB"/>
        </w:rPr>
        <w:t xml:space="preserve"> the publisher of</w:t>
      </w:r>
      <w:r>
        <w:rPr>
          <w:lang w:val="en-GB"/>
        </w:rPr>
        <w:t xml:space="preserve"> the ISSN resource</w:t>
      </w:r>
      <w:r>
        <w:rPr>
          <w:lang w:val="en-GB"/>
        </w:rPr>
        <w:t xml:space="preserve"> (see above)</w:t>
      </w:r>
      <w:r>
        <w:rPr>
          <w:lang w:val="en-GB"/>
        </w:rPr>
        <w:t xml:space="preserve"> is indicated in </w:t>
      </w:r>
      <w:r>
        <w:rPr>
          <w:rStyle w:val="1092"/>
          <w:lang w:val="en-GB"/>
        </w:rPr>
        <w:t xml:space="preserve">dct:spatial</w:t>
      </w:r>
      <w:r>
        <w:rPr>
          <w:lang w:val="en-GB"/>
        </w:rPr>
        <w:t xml:space="preserve"> and also through the </w:t>
      </w:r>
      <w:r>
        <w:rPr>
          <w:rStyle w:val="1092"/>
          <w:lang w:val="en-GB"/>
        </w:rPr>
        <w:t xml:space="preserve">#ReferencePublicationEvent</w:t>
      </w:r>
      <w:r>
        <w:rPr>
          <w:lang w:val="en-GB"/>
        </w:rPr>
        <w:t xml:space="preserve">. This </w:t>
      </w:r>
      <w:r>
        <w:rPr>
          <w:rStyle w:val="1092"/>
          <w:lang w:val="en-GB"/>
        </w:rPr>
        <w:t xml:space="preserve">schema:PublicationEvent</w:t>
      </w:r>
      <w:r>
        <w:rPr>
          <w:lang w:val="en-GB"/>
        </w:rPr>
        <w:t xml:space="preserve"> is necessary to express the </w:t>
      </w:r>
      <w:r>
        <w:rPr>
          <w:lang w:val="en-GB"/>
        </w:rPr>
        <w:t xml:space="preserve">publication country</w:t>
      </w:r>
      <w:r>
        <w:rPr>
          <w:lang w:val="en-GB"/>
        </w:rPr>
        <w:t xml:space="preserve"> of the resource in the schema.org vocabulary;</w:t>
      </w:r>
      <w:r>
        <w:rPr>
          <w:lang w:val="en-GB"/>
        </w:rPr>
      </w:r>
      <w:r>
        <w:rPr>
          <w:lang w:val="en-GB"/>
        </w:rPr>
      </w:r>
    </w:p>
    <w:p>
      <w:pPr>
        <w:pStyle w:val="1091"/>
        <w:numPr>
          <w:ilvl w:val="0"/>
          <w:numId w:val="16"/>
        </w:numPr>
        <w:pBdr/>
        <w:spacing/>
        <w:ind/>
        <w:rPr>
          <w:lang w:val="en-GB"/>
        </w:rPr>
      </w:pPr>
      <w:r>
        <w:rPr>
          <w:lang w:val="en-GB"/>
        </w:rPr>
        <w:t xml:space="preserve">The </w:t>
      </w:r>
      <w:r>
        <w:rPr>
          <w:lang w:val="en-GB"/>
        </w:rPr>
        <w:t xml:space="preserve">reference </w:t>
      </w:r>
      <w:r>
        <w:rPr>
          <w:lang w:val="en-GB"/>
        </w:rPr>
        <w:t xml:space="preserve">country of publication is indicated by both a </w:t>
      </w:r>
      <w:r>
        <w:rPr>
          <w:lang w:val="en-GB"/>
        </w:rPr>
        <w:t xml:space="preserve">URI based on </w:t>
      </w:r>
      <w:r>
        <w:rPr>
          <w:lang w:val="en-GB"/>
        </w:rPr>
        <w:t xml:space="preserve">MARC country </w:t>
      </w:r>
      <w:r>
        <w:rPr>
          <w:lang w:val="en-GB"/>
        </w:rPr>
        <w:t xml:space="preserve">codes and a </w:t>
      </w:r>
      <w:r>
        <w:rPr>
          <w:lang w:val="en-GB"/>
        </w:rPr>
        <w:t xml:space="preserve">URI </w:t>
      </w:r>
      <w:r>
        <w:rPr>
          <w:lang w:val="en-GB"/>
        </w:rPr>
        <w:t xml:space="preserve">based on </w:t>
      </w:r>
      <w:r>
        <w:rPr>
          <w:lang w:val="en-GB"/>
        </w:rPr>
        <w:t xml:space="preserve">ISO Country </w:t>
      </w:r>
      <w:r>
        <w:rPr>
          <w:lang w:val="en-GB"/>
        </w:rPr>
        <w:t xml:space="preserve">codes</w:t>
      </w:r>
      <w:r>
        <w:rPr>
          <w:lang w:val="en-GB"/>
        </w:rPr>
        <w:t xml:space="preserve">. </w:t>
      </w:r>
      <w:r>
        <w:rPr>
          <w:lang w:val="en-GB"/>
        </w:rPr>
        <w:t xml:space="preserve">For some countries (especially English-speaking countries), t</w:t>
      </w:r>
      <w:r>
        <w:rPr>
          <w:lang w:val="en-GB"/>
        </w:rPr>
        <w:t xml:space="preserve">heir granularity </w:t>
      </w:r>
      <w:r>
        <w:rPr>
          <w:lang w:val="en-GB"/>
        </w:rPr>
        <w:t xml:space="preserve">differs</w:t>
      </w:r>
      <w:r>
        <w:rPr>
          <w:lang w:val="en-GB"/>
        </w:rPr>
        <w:t xml:space="preserve"> (US States </w:t>
      </w:r>
      <w:r>
        <w:rPr>
          <w:lang w:val="en-GB"/>
        </w:rPr>
        <w:t xml:space="preserve">have separated MARC </w:t>
      </w:r>
      <w:r>
        <w:rPr>
          <w:lang w:val="en-GB"/>
        </w:rPr>
        <w:t xml:space="preserve">countr</w:t>
      </w:r>
      <w:r>
        <w:rPr>
          <w:lang w:val="en-GB"/>
        </w:rPr>
        <w:t xml:space="preserve">y codes</w:t>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Style w:val="1073"/>
        <w:pBdr/>
        <w:spacing/>
        <w:ind/>
        <w:jc w:val="left"/>
        <w:rPr>
          <w:lang w:val="en-GB"/>
        </w:rPr>
      </w:pPr>
      <w:r/>
      <w:bookmarkStart w:id="386" w:name="_Toc483392560"/>
      <w:r>
        <w:rPr>
          <w:lang w:val="en-GB"/>
        </w:rPr>
        <w:t xml:space="preserve">The publication history (#EarliestPublicationEvent, #InterveningPublicationEvent{n}, #LatestPublicationEvent)</w:t>
      </w:r>
      <w:bookmarkEnd w:id="386"/>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t xml:space="preserve">Each phase in the publication history of the resource (</w:t>
      </w:r>
      <w:r>
        <w:rPr>
          <w:rStyle w:val="1092"/>
          <w:lang w:val="en-GB"/>
        </w:rPr>
        <w:t xml:space="preserve">#EarliestPublicationEvent</w:t>
      </w:r>
      <w:r>
        <w:rPr>
          <w:lang w:val="en-GB"/>
        </w:rPr>
        <w:t xml:space="preserve">, </w:t>
      </w:r>
      <w:r>
        <w:rPr>
          <w:rStyle w:val="1092"/>
          <w:lang w:val="en-GB"/>
        </w:rPr>
        <w:t xml:space="preserve">#InterveningPublicationEvent{n</w:t>
      </w:r>
      <w:r>
        <w:rPr>
          <w:lang w:val="en-GB"/>
        </w:rPr>
        <w:t xml:space="preserve">} and </w:t>
      </w:r>
      <w:r>
        <w:rPr>
          <w:rStyle w:val="1092"/>
          <w:lang w:val="en-GB"/>
        </w:rPr>
        <w:t xml:space="preserve">#LatestPublicationEvent</w:t>
      </w:r>
      <w:r>
        <w:rPr>
          <w:lang w:val="en-GB"/>
        </w:rPr>
        <w:t xml:space="preserve">) is modelled on the same </w:t>
      </w:r>
      <w:r>
        <w:rPr>
          <w:lang w:val="en-GB"/>
        </w:rPr>
        <w:t xml:space="preserve">pattern</w:t>
      </w:r>
      <w:r>
        <w:rPr>
          <w:lang w:val="en-GB"/>
        </w:rPr>
        <w:t xml:space="preserve"> :</w:t>
      </w:r>
      <w:r>
        <w:rPr>
          <w:lang w:val="en-GB"/>
        </w:rPr>
      </w:r>
      <w:r>
        <w:rPr>
          <w:lang w:val="en-GB"/>
        </w:rPr>
      </w:r>
    </w:p>
    <w:p>
      <w:pPr>
        <w:pStyle w:val="1091"/>
        <w:numPr>
          <w:ilvl w:val="0"/>
          <w:numId w:val="17"/>
        </w:numPr>
        <w:pBdr/>
        <w:spacing/>
        <w:ind/>
        <w:rPr>
          <w:lang w:val="en-GB"/>
        </w:rPr>
      </w:pPr>
      <w:r>
        <w:rPr>
          <w:lang w:val="en-GB"/>
        </w:rPr>
        <w:t xml:space="preserve">The event is a </w:t>
      </w:r>
      <w:r>
        <w:rPr>
          <w:rStyle w:val="1092"/>
          <w:lang w:val="en-GB"/>
        </w:rPr>
        <w:t xml:space="preserve">schema:PublicationEvent</w:t>
      </w:r>
      <w:r>
        <w:rPr>
          <w:lang w:val="en-GB"/>
        </w:rPr>
        <w:t xml:space="preserve"> to which the ISSN resource refers in a </w:t>
      </w:r>
      <w:r>
        <w:rPr>
          <w:rStyle w:val="1092"/>
          <w:lang w:val="en-GB"/>
        </w:rPr>
        <w:t xml:space="preserve">schema:publication</w:t>
      </w:r>
      <w:r>
        <w:rPr>
          <w:lang w:val="en-GB"/>
        </w:rPr>
        <w:t xml:space="preserve"> property;</w:t>
      </w:r>
      <w:r>
        <w:rPr>
          <w:lang w:val="en-GB"/>
        </w:rPr>
      </w:r>
      <w:r>
        <w:rPr>
          <w:lang w:val="en-GB"/>
        </w:rPr>
      </w:r>
    </w:p>
    <w:p>
      <w:pPr>
        <w:pStyle w:val="1091"/>
        <w:numPr>
          <w:ilvl w:val="0"/>
          <w:numId w:val="17"/>
        </w:numPr>
        <w:pBdr/>
        <w:spacing/>
        <w:ind/>
        <w:rPr>
          <w:lang w:val="en-GB"/>
        </w:rPr>
      </w:pPr>
      <w:r>
        <w:rPr>
          <w:lang w:val="en-GB"/>
        </w:rPr>
        <w:t xml:space="preserve">The publication event holds its date information in a </w:t>
      </w:r>
      <w:r>
        <w:rPr>
          <w:rStyle w:val="1092"/>
          <w:lang w:val="en-GB"/>
        </w:rPr>
        <w:t xml:space="preserve">dct</w:t>
      </w:r>
      <w:del w:id="1662" w:author="thomas" w:date="2024-06-04T08:23:01Z" oouserid="thomas">
        <w:r>
          <w:rPr>
            <w:rStyle w:val="1092"/>
            <w:lang w:val="en-GB"/>
          </w:rPr>
          <w:delText xml:space="preserve">erms</w:delText>
        </w:r>
      </w:del>
      <w:r>
        <w:rPr>
          <w:rStyle w:val="1092"/>
          <w:lang w:val="en-GB"/>
        </w:rPr>
        <w:t xml:space="preserve">:temporal</w:t>
      </w:r>
      <w:r>
        <w:rPr>
          <w:lang w:val="en-GB"/>
        </w:rPr>
        <w:t xml:space="preserve"> property; note that, contrary to the dates on the resource </w:t>
      </w:r>
      <w:r>
        <w:rPr>
          <w:lang w:val="en-GB"/>
        </w:rPr>
        <w:t xml:space="preserve">itself, it is currently not possible</w:t>
      </w:r>
      <w:r>
        <w:rPr>
          <w:lang w:val="en-GB"/>
        </w:rPr>
        <w:t xml:space="preserve"> to parse this field to distinguish the start and end date</w:t>
      </w:r>
      <w:r>
        <w:rPr>
          <w:lang w:val="en-GB"/>
        </w:rPr>
        <w:t xml:space="preserve"> (if any)</w:t>
      </w:r>
      <w:r>
        <w:rPr>
          <w:lang w:val="en-GB"/>
        </w:rPr>
        <w:t xml:space="preserve">;</w:t>
      </w:r>
      <w:r>
        <w:rPr>
          <w:lang w:val="en-GB"/>
        </w:rPr>
      </w:r>
      <w:r>
        <w:rPr>
          <w:lang w:val="en-GB"/>
        </w:rPr>
      </w:r>
    </w:p>
    <w:p>
      <w:pPr>
        <w:pStyle w:val="1091"/>
        <w:numPr>
          <w:ilvl w:val="0"/>
          <w:numId w:val="17"/>
        </w:numPr>
        <w:pBdr/>
        <w:spacing/>
        <w:ind/>
        <w:rPr>
          <w:lang w:val="en-GB"/>
        </w:rPr>
      </w:pPr>
      <w:r>
        <w:rPr>
          <w:lang w:val="en-GB"/>
        </w:rPr>
        <w:t xml:space="preserve">The publication event indicates the publisher (</w:t>
      </w:r>
      <w:r>
        <w:rPr>
          <w:rStyle w:val="1092"/>
          <w:lang w:val="en-GB"/>
        </w:rPr>
        <w:t xml:space="preserve">schema:publishedBy</w:t>
      </w:r>
      <w:r>
        <w:rPr>
          <w:lang w:val="en-GB"/>
        </w:rPr>
        <w:t xml:space="preserve">); the same publisher is referenced directly from the ISSN resource in a </w:t>
      </w:r>
      <w:r>
        <w:rPr>
          <w:rStyle w:val="1092"/>
          <w:lang w:val="en-GB"/>
        </w:rPr>
        <w:t xml:space="preserve">schema:publisher</w:t>
      </w:r>
      <w:r>
        <w:rPr>
          <w:lang w:val="en-GB"/>
        </w:rPr>
        <w:t xml:space="preserve">;</w:t>
      </w:r>
      <w:r>
        <w:rPr>
          <w:lang w:val="en-GB"/>
        </w:rPr>
      </w:r>
      <w:r>
        <w:rPr>
          <w:lang w:val="en-GB"/>
        </w:rPr>
      </w:r>
    </w:p>
    <w:p>
      <w:pPr>
        <w:pStyle w:val="1091"/>
        <w:numPr>
          <w:ilvl w:val="0"/>
          <w:numId w:val="17"/>
        </w:numPr>
        <w:pBdr/>
        <w:spacing/>
        <w:ind/>
        <w:rPr>
          <w:lang w:val="en-GB"/>
        </w:rPr>
      </w:pPr>
      <w:r>
        <w:rPr>
          <w:lang w:val="en-GB"/>
        </w:rPr>
        <w:t xml:space="preserve">(not depicted) The publisher may have a </w:t>
      </w:r>
      <w:r>
        <w:rPr>
          <w:rStyle w:val="1092"/>
          <w:lang w:val="en-GB"/>
        </w:rPr>
        <w:t xml:space="preserve">schema:sameAs</w:t>
      </w:r>
      <w:r>
        <w:rPr>
          <w:lang w:val="en-GB"/>
        </w:rPr>
        <w:t xml:space="preserve"> referring to an organization identifier (pattern </w:t>
      </w:r>
      <w:r>
        <w:rPr>
          <w:rStyle w:val="1092"/>
          <w:lang w:val="en-GB"/>
        </w:rPr>
        <w:t xml:space="preserve">http://i</w:t>
      </w:r>
      <w:r>
        <w:rPr>
          <w:rStyle w:val="1092"/>
          <w:lang w:val="en-GB"/>
        </w:rPr>
        <w:t xml:space="preserve">ssn.org/organization/publisher/{</w:t>
      </w:r>
      <w:r>
        <w:rPr>
          <w:rStyle w:val="1092"/>
          <w:lang w:val="en-GB"/>
        </w:rPr>
        <w:t xml:space="preserve">IssuingBodyID</w:t>
      </w:r>
      <w:r>
        <w:rPr>
          <w:rStyle w:val="1092"/>
          <w:lang w:val="en-GB"/>
        </w:rPr>
        <w:t xml:space="preserve">}</w:t>
      </w:r>
      <w:r>
        <w:rPr>
          <w:lang w:val="en-GB"/>
        </w:rPr>
        <w:t xml:space="preserve">) in the ISSN organization reference table;</w:t>
      </w:r>
      <w:r>
        <w:rPr>
          <w:lang w:val="en-GB"/>
        </w:rPr>
      </w:r>
      <w:r>
        <w:rPr>
          <w:lang w:val="en-GB"/>
        </w:rPr>
      </w:r>
    </w:p>
    <w:p>
      <w:pPr>
        <w:pStyle w:val="1091"/>
        <w:numPr>
          <w:ilvl w:val="0"/>
          <w:numId w:val="17"/>
        </w:numPr>
        <w:pBdr/>
        <w:spacing/>
        <w:ind/>
        <w:rPr>
          <w:lang w:val="en-GB"/>
        </w:rPr>
      </w:pPr>
      <w:r>
        <w:rPr>
          <w:lang w:val="en-GB"/>
        </w:rPr>
        <w:t xml:space="preserve">The publication event </w:t>
      </w:r>
      <w:r>
        <w:rPr>
          <w:lang w:val="en-GB"/>
        </w:rPr>
        <w:t xml:space="preserve">also </w:t>
      </w:r>
      <w:r>
        <w:rPr>
          <w:lang w:val="en-GB"/>
        </w:rPr>
        <w:t xml:space="preserve">indicates the place of publication (</w:t>
      </w:r>
      <w:r>
        <w:rPr>
          <w:rStyle w:val="1092"/>
          <w:lang w:val="en-GB"/>
        </w:rPr>
        <w:t xml:space="preserve">schema:location</w:t>
      </w:r>
      <w:r>
        <w:rPr>
          <w:lang w:val="en-GB"/>
        </w:rPr>
        <w:t xml:space="preserve">);</w:t>
      </w:r>
      <w:r>
        <w:rPr>
          <w:lang w:val="en-GB"/>
        </w:rPr>
      </w:r>
      <w:r>
        <w:rPr>
          <w:lang w:val="en-GB"/>
        </w:rPr>
      </w:r>
    </w:p>
    <w:p>
      <w:pPr>
        <w:pStyle w:val="1091"/>
        <w:numPr>
          <w:ilvl w:val="0"/>
          <w:numId w:val="17"/>
        </w:numPr>
        <w:pBdr/>
        <w:spacing/>
        <w:ind/>
        <w:rPr>
          <w:lang w:val="en-GB"/>
        </w:rPr>
      </w:pPr>
      <w:r>
        <w:rPr>
          <w:lang w:val="en-GB"/>
        </w:rPr>
        <w:t xml:space="preserve">The place of publication is a </w:t>
      </w:r>
      <w:r>
        <w:rPr>
          <w:rStyle w:val="1092"/>
          <w:lang w:val="en-GB"/>
        </w:rPr>
        <w:t xml:space="preserve">schema:Place</w:t>
      </w:r>
      <w:r>
        <w:rPr>
          <w:lang w:val="en-GB"/>
        </w:rPr>
        <w:t xml:space="preserve"> that refers to a Geocoordinate object holding a latitude</w:t>
      </w:r>
      <w:r>
        <w:rPr>
          <w:lang w:val="en-GB"/>
        </w:rPr>
        <w:t xml:space="preserve"> (</w:t>
      </w:r>
      <w:r>
        <w:rPr>
          <w:rStyle w:val="1092"/>
          <w:lang w:val="en-GB"/>
        </w:rPr>
        <w:t xml:space="preserve">schema:latitude</w:t>
      </w:r>
      <w:r>
        <w:rPr>
          <w:lang w:val="en-GB"/>
        </w:rPr>
        <w:t xml:space="preserve">),a </w:t>
      </w:r>
      <w:r>
        <w:rPr>
          <w:lang w:val="en-GB"/>
        </w:rPr>
        <w:t xml:space="preserve">longitude</w:t>
      </w:r>
      <w:r>
        <w:rPr>
          <w:lang w:val="en-GB"/>
        </w:rPr>
        <w:t xml:space="preserve"> (</w:t>
      </w:r>
      <w:r>
        <w:rPr>
          <w:rStyle w:val="1092"/>
          <w:lang w:val="en-GB"/>
        </w:rPr>
        <w:t xml:space="preserve">schema:longitude</w:t>
      </w:r>
      <w:r>
        <w:rPr>
          <w:lang w:val="en-GB"/>
        </w:rPr>
        <w:t xml:space="preserve">)</w:t>
      </w:r>
      <w:r>
        <w:rPr>
          <w:lang w:val="en-GB"/>
        </w:rPr>
        <w:t xml:space="preserve">, and </w:t>
      </w:r>
      <w:r>
        <w:rPr>
          <w:lang w:val="en-GB"/>
        </w:rPr>
        <w:t xml:space="preserve">a country (</w:t>
      </w:r>
      <w:r>
        <w:rPr>
          <w:rStyle w:val="1092"/>
          <w:lang w:val="en-GB"/>
        </w:rPr>
        <w:t xml:space="preserve">schema:addressCountry</w:t>
      </w:r>
      <w:r>
        <w:rPr>
          <w:lang w:val="en-GB"/>
        </w:rPr>
        <w:t xml:space="preserve">, not depicted). The place of publication if also linked to the </w:t>
      </w:r>
      <w:r>
        <w:rPr>
          <w:lang w:val="en-GB"/>
        </w:rPr>
        <w:t xml:space="preserve">Geonames</w:t>
      </w:r>
      <w:r>
        <w:rPr>
          <w:lang w:val="en-GB"/>
        </w:rPr>
        <w:t xml:space="preserve"> URI of the city, if any (</w:t>
      </w:r>
      <w:r>
        <w:rPr>
          <w:rStyle w:val="1092"/>
          <w:lang w:val="en-GB"/>
        </w:rPr>
        <w:t xml:space="preserve">schema:</w:t>
      </w:r>
      <w:r>
        <w:rPr>
          <w:rStyle w:val="1092"/>
          <w:lang w:val="en-GB"/>
        </w:rPr>
        <w:t xml:space="preserve">sameA</w:t>
      </w:r>
      <w:r>
        <w:rPr>
          <w:rStyle w:val="1092"/>
          <w:lang w:val="en-GB"/>
        </w:rPr>
        <w:t xml:space="preserve">s</w:t>
      </w:r>
      <w:r>
        <w:rPr>
          <w:lang w:val="en-GB"/>
        </w:rPr>
        <w:t xml:space="preserve">).</w:t>
      </w:r>
      <w:r>
        <w:rPr>
          <w:lang w:val="en-GB"/>
        </w:rPr>
      </w:r>
      <w:r>
        <w:rPr>
          <w:lang w:val="en-GB"/>
        </w:rPr>
      </w:r>
    </w:p>
    <w:p>
      <w:pPr>
        <w:pStyle w:val="1073"/>
        <w:pBdr/>
        <w:spacing/>
        <w:ind/>
        <w:rPr>
          <w:lang w:val="en-GB"/>
        </w:rPr>
      </w:pPr>
      <w:r/>
      <w:bookmarkStart w:id="387" w:name="_Toc483392561"/>
      <w:r>
        <w:rPr>
          <w:lang w:val="en-GB"/>
        </w:rPr>
        <w:t xml:space="preserve">Reproductions (not depicted)</w:t>
      </w:r>
      <w:bookmarkEnd w:id="387"/>
      <w:r>
        <w:rPr>
          <w:lang w:val="en-GB"/>
        </w:rPr>
      </w:r>
      <w:r>
        <w:rPr>
          <w:lang w:val="en-GB"/>
        </w:rPr>
      </w:r>
    </w:p>
    <w:p>
      <w:pPr>
        <w:pBdr/>
        <w:spacing/>
        <w:ind/>
        <w:rPr>
          <w:lang w:val="en-GB"/>
        </w:rPr>
      </w:pPr>
      <w:r>
        <w:rPr>
          <w:lang w:val="en-GB"/>
        </w:rPr>
        <w:t xml:space="preserve">The modelling of the reproductions (e.g. electronic reproduction of a printed </w:t>
      </w:r>
      <w:r>
        <w:rPr>
          <w:lang w:val="en-GB"/>
        </w:rPr>
        <w:t xml:space="preserve">resource</w:t>
      </w:r>
      <w:r>
        <w:rPr>
          <w:lang w:val="en-GB"/>
        </w:rPr>
        <w:t xml:space="preserve">) is done in the following way:</w:t>
      </w:r>
      <w:r>
        <w:rPr>
          <w:lang w:val="en-GB"/>
        </w:rPr>
      </w:r>
      <w:r>
        <w:rPr>
          <w:lang w:val="en-GB"/>
        </w:rPr>
      </w:r>
    </w:p>
    <w:p>
      <w:pPr>
        <w:pStyle w:val="1091"/>
        <w:numPr>
          <w:ilvl w:val="0"/>
          <w:numId w:val="22"/>
        </w:numPr>
        <w:pBdr/>
        <w:spacing/>
        <w:ind/>
        <w:rPr>
          <w:lang w:val="en-GB"/>
        </w:rPr>
      </w:pPr>
      <w:r>
        <w:rPr>
          <w:lang w:val="en-GB"/>
        </w:rPr>
        <w:t xml:space="preserve">The reproduction itself is an anonymous node of type </w:t>
      </w:r>
      <w:r>
        <w:rPr>
          <w:rStyle w:val="1092"/>
          <w:lang w:val="en-GB"/>
        </w:rPr>
        <w:t xml:space="preserve">schema:CreativeWork</w:t>
      </w:r>
      <w:r>
        <w:rPr>
          <w:lang w:val="en-GB"/>
        </w:rPr>
        <w:t xml:space="preserve">, linked from the ISSN resource with a </w:t>
      </w:r>
      <w:r>
        <w:rPr>
          <w:rStyle w:val="1092"/>
          <w:lang w:val="en-GB"/>
        </w:rPr>
        <w:t xml:space="preserve">bf:hasReproduction</w:t>
      </w:r>
      <w:r>
        <w:rPr>
          <w:lang w:val="en-GB"/>
        </w:rPr>
        <w:t xml:space="preserve">;</w:t>
      </w:r>
      <w:r>
        <w:rPr>
          <w:lang w:val="en-GB"/>
        </w:rPr>
      </w:r>
      <w:r>
        <w:rPr>
          <w:lang w:val="en-GB"/>
        </w:rPr>
      </w:r>
    </w:p>
    <w:p>
      <w:pPr>
        <w:pStyle w:val="1091"/>
        <w:numPr>
          <w:ilvl w:val="0"/>
          <w:numId w:val="22"/>
        </w:numPr>
        <w:pBdr/>
        <w:spacing/>
        <w:ind/>
        <w:rPr>
          <w:lang w:val="en-GB"/>
        </w:rPr>
      </w:pPr>
      <w:r>
        <w:rPr>
          <w:lang w:val="en-GB"/>
        </w:rPr>
        <w:t xml:space="preserve">That reproduction refers to its publisher (</w:t>
      </w:r>
      <w:r>
        <w:rPr>
          <w:rStyle w:val="1092"/>
          <w:lang w:val="en-GB"/>
        </w:rPr>
        <w:t xml:space="preserve">schema:publisher</w:t>
      </w:r>
      <w:r>
        <w:rPr>
          <w:lang w:val="en-GB"/>
        </w:rPr>
        <w:t xml:space="preserve">), its publication place (</w:t>
      </w:r>
      <w:r>
        <w:rPr>
          <w:rStyle w:val="1092"/>
          <w:lang w:val="en-GB"/>
        </w:rPr>
        <w:t xml:space="preserve">dct:spatial</w:t>
      </w:r>
      <w:r>
        <w:rPr>
          <w:lang w:val="en-GB"/>
        </w:rPr>
        <w:t xml:space="preserve">), and its Reproduction </w:t>
      </w:r>
      <w:r>
        <w:rPr>
          <w:lang w:val="en-GB"/>
        </w:rPr>
        <w:t xml:space="preserve">Event (</w:t>
      </w:r>
      <w:r>
        <w:rPr>
          <w:rStyle w:val="1092"/>
          <w:lang w:val="en-GB"/>
        </w:rPr>
        <w:t xml:space="preserve">schema:publication</w:t>
      </w:r>
      <w:r>
        <w:rPr>
          <w:lang w:val="en-GB"/>
        </w:rPr>
        <w:t xml:space="preserve">)</w:t>
      </w:r>
      <w:r>
        <w:rPr>
          <w:lang w:val="en-GB"/>
        </w:rPr>
        <w:t xml:space="preserve">, of type </w:t>
      </w:r>
      <w:r>
        <w:rPr>
          <w:rStyle w:val="1092"/>
          <w:lang w:val="en-GB"/>
        </w:rPr>
        <w:t xml:space="preserve">schema:PublicationEvent</w:t>
      </w:r>
      <w:r>
        <w:rPr>
          <w:lang w:val="en-GB"/>
        </w:rPr>
        <w:t xml:space="preserve">;</w:t>
      </w:r>
      <w:r>
        <w:rPr>
          <w:lang w:val="en-GB"/>
        </w:rPr>
      </w:r>
      <w:r>
        <w:rPr>
          <w:lang w:val="en-GB"/>
        </w:rPr>
      </w:r>
    </w:p>
    <w:p>
      <w:pPr>
        <w:pStyle w:val="1091"/>
        <w:numPr>
          <w:ilvl w:val="0"/>
          <w:numId w:val="22"/>
        </w:num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t xml:space="preserve">That reproduction event </w:t>
      </w:r>
      <w:r>
        <w:rPr>
          <w:lang w:val="en-GB"/>
        </w:rPr>
        <w:t xml:space="preserve">is modelled in the same way</w:t>
      </w:r>
      <w:r>
        <w:rPr>
          <w:lang w:val="en-GB"/>
        </w:rPr>
        <w:t xml:space="preserve"> as a publication even</w:t>
      </w:r>
      <w:r>
        <w:rPr>
          <w:lang w:val="en-GB"/>
        </w:rPr>
        <w:t xml:space="preserve">t from the resource publication history, with</w:t>
      </w:r>
      <w:r>
        <w:rPr>
          <w:lang w:val="en-GB"/>
        </w:rPr>
        <w:t xml:space="preserve"> a place (</w:t>
      </w:r>
      <w:r>
        <w:rPr>
          <w:rStyle w:val="1092"/>
          <w:lang w:val="en-GB"/>
        </w:rPr>
        <w:t xml:space="preserve">schema:location</w:t>
      </w:r>
      <w:r>
        <w:rPr>
          <w:lang w:val="en-GB"/>
        </w:rPr>
        <w:t xml:space="preserve">), a publisher (</w:t>
      </w:r>
      <w:r>
        <w:rPr>
          <w:rStyle w:val="1092"/>
          <w:lang w:val="en-GB"/>
        </w:rPr>
        <w:t xml:space="preserve">schema:publishedBy</w:t>
      </w:r>
      <w:r>
        <w:rPr>
          <w:lang w:val="en-GB"/>
        </w:rPr>
        <w:t xml:space="preserve">), and dates (</w:t>
      </w:r>
      <w:r>
        <w:rPr>
          <w:rStyle w:val="1092"/>
          <w:lang w:val="en-GB"/>
        </w:rPr>
        <w:t xml:space="preserve">schema:temporal</w:t>
      </w:r>
      <w:r>
        <w:rPr>
          <w:lang w:val="en-GB"/>
        </w:rPr>
        <w:t xml:space="preserve">);</w:t>
      </w:r>
      <w:r>
        <w:rPr>
          <w:lang w:val="en-GB"/>
        </w:rPr>
      </w:r>
      <w:r>
        <w:rPr>
          <w:lang w:val="en-GB"/>
        </w:rPr>
      </w:r>
    </w:p>
    <w:p>
      <w:pPr>
        <w:pStyle w:val="1072"/>
        <w:pBdr/>
        <w:spacing/>
        <w:ind/>
        <w:rPr>
          <w:lang w:val="en-GB"/>
        </w:rPr>
      </w:pPr>
      <w:r/>
      <w:bookmarkStart w:id="388" w:name="_Toc483392562"/>
      <w:r/>
      <w:bookmarkStart w:id="389" w:name="_Toc46393885"/>
      <w:r>
        <w:rPr>
          <w:lang w:val="en-GB"/>
        </w:rPr>
        <w:t xml:space="preserve">Titles and classification</w:t>
      </w:r>
      <w:bookmarkEnd w:id="388"/>
      <w:r/>
      <w:bookmarkEnd w:id="389"/>
      <w:r>
        <w:rPr>
          <w:lang w:val="en-GB"/>
        </w:rPr>
      </w:r>
      <w:r>
        <w:rPr>
          <w:lang w:val="en-GB"/>
        </w:rPr>
      </w:r>
    </w:p>
    <w:p>
      <w:pPr>
        <w:pStyle w:val="1073"/>
        <w:pBdr/>
        <w:spacing/>
        <w:ind/>
        <w:rPr>
          <w:ins w:id="1663" w:author="thomas" w:date="2024-07-04T11:09:41Z" oouserid="thomas"/>
          <w:lang w:val="en-GB"/>
        </w:rPr>
      </w:pPr>
      <w:r/>
      <w:bookmarkStart w:id="390" w:name="_Toc483392563"/>
      <w:r>
        <w:rPr>
          <w:lang w:val="en-GB"/>
        </w:rPr>
        <w:t xml:space="preserve">Overview diagram</w:t>
      </w:r>
      <w:bookmarkEnd w:id="390"/>
      <w:ins w:id="1664" w:author="thomas" w:date="2024-07-04T11:09:41Z" oouserid="thomas">
        <w:r>
          <w:rPr>
            <w:lang w:val="en-GB"/>
          </w:rPr>
        </w:r>
      </w:ins>
      <w:ins w:id="1665" w:author="thomas" w:date="2024-07-04T11:09:41Z" oouserid="thomas">
        <w:r>
          <w:rPr>
            <w:lang w:val="en-GB"/>
          </w:rPr>
        </w:r>
      </w:ins>
    </w:p>
    <w:p>
      <w:pPr>
        <w:pBdr/>
        <w:spacing/>
        <w:ind/>
        <w:rPr>
          <w:lang w:val="en-GB"/>
        </w:rPr>
      </w:pPr>
      <w:ins w:id="1666" w:author="thomas" w:date="2024-07-04T11:09:41Z" oouserid="thomas">
        <w:r>
          <w:rPr>
            <w:lang w:val="en-GB"/>
          </w:rPr>
        </w:r>
      </w:ins>
      <w:ins w:id="1667" w:author="thomas" w:date="2024-07-04T11:09:57Z" oouserid="thomas">
        <w:r>
          <mc:AlternateContent>
            <mc:Choice Requires="wpg">
              <w:drawing>
                <wp:inline xmlns:wp="http://schemas.openxmlformats.org/drawingml/2006/wordprocessingDrawing" distT="0" distB="0" distL="0" distR="0">
                  <wp:extent cx="8829904" cy="547573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93044" name=""/>
                          <pic:cNvPicPr>
                            <a:picLocks noChangeAspect="1"/>
                          </pic:cNvPicPr>
                          <pic:nvPr/>
                        </pic:nvPicPr>
                        <pic:blipFill>
                          <a:blip r:embed="rId19"/>
                          <a:stretch/>
                        </pic:blipFill>
                        <pic:spPr bwMode="auto">
                          <a:xfrm flipH="0" flipV="0">
                            <a:off x="0" y="0"/>
                            <a:ext cx="8829903" cy="5475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695.27pt;height:431.16pt;mso-wrap-distance-left:0.00pt;mso-wrap-distance-top:0.00pt;mso-wrap-distance-right:0.00pt;mso-wrap-distance-bottom:0.00pt;z-index:1;" stroked="false">
                  <v:imagedata r:id="rId19" o:title=""/>
                  <o:lock v:ext="edit" rotation="t"/>
                </v:shape>
              </w:pict>
            </mc:Fallback>
          </mc:AlternateContent>
        </w:r>
      </w:ins>
      <w:r>
        <w:rPr>
          <w:lang w:val="en-GB"/>
        </w:rPr>
      </w:r>
      <w:r>
        <w:rPr>
          <w:lang w:val="en-GB"/>
        </w:rPr>
      </w:r>
    </w:p>
    <w:p>
      <w:pPr>
        <w:pBdr/>
        <w:spacing/>
        <w:ind/>
        <w:rPr>
          <w:lang w:val="en-GB"/>
        </w:rPr>
        <w:sectPr>
          <w:footnotePr/>
          <w:endnotePr/>
          <w:type w:val="nextPage"/>
          <w:pgSz w:h="12240" w:orient="landscape" w:w="15840"/>
          <w:pgMar w:top="1008" w:right="1152" w:bottom="1440" w:left="1152" w:header="706" w:footer="706" w:gutter="0"/>
          <w:cols w:num="1" w:sep="0" w:space="708" w:equalWidth="1"/>
        </w:sectPr>
      </w:pPr>
      <w:r>
        <w:rPr>
          <w:lang w:val="en-GB"/>
        </w:rPr>
      </w:r>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bookmarkStart w:id="391" w:name="_Toc483392564"/>
      <w:r>
        <w:rPr>
          <w:lang w:val="en-GB"/>
        </w:rPr>
        <w:t xml:space="preserve">Titles :</w:t>
      </w:r>
      <w:r>
        <w:rPr>
          <w:lang w:val="en-GB"/>
        </w:rPr>
        <w:t xml:space="preserve"> #KeyTitle, #AbbreviatedKeyTitle, Title Proper, Parallel Titles, Variant Titles</w:t>
      </w:r>
      <w:bookmarkEnd w:id="391"/>
      <w:r>
        <w:rPr>
          <w:lang w:val="en-GB"/>
        </w:rPr>
      </w:r>
      <w:r>
        <w:rPr>
          <w:lang w:val="en-GB"/>
        </w:rPr>
      </w:r>
    </w:p>
    <w:p>
      <w:pPr>
        <w:pStyle w:val="1091"/>
        <w:numPr>
          <w:ilvl w:val="0"/>
          <w:numId w:val="20"/>
        </w:numPr>
        <w:pBdr/>
        <w:spacing/>
        <w:ind/>
        <w:rPr>
          <w:lang w:val="en-GB"/>
        </w:rPr>
        <w:pPrChange w:author="thomas" w:date="2024-07-04T11:11:35Z" w:id="1668" oouserid="thomas">
          <w:pPr>
            <w:pStyle w:val="1091"/>
            <w:numPr>
              <w:ilvl w:val="0"/>
              <w:numId w:val="20"/>
            </w:numPr>
            <w:pBdr/>
            <w:spacing/>
            <w:ind/>
          </w:pPr>
        </w:pPrChange>
      </w:pPr>
      <w:r>
        <w:rPr>
          <w:lang w:val="en-GB"/>
        </w:rPr>
        <w:t xml:space="preserve">The </w:t>
      </w:r>
      <w:r>
        <w:rPr>
          <w:lang w:val="en-GB"/>
        </w:rPr>
        <w:t xml:space="preserve">KeyTitle</w:t>
      </w:r>
      <w:r>
        <w:rPr>
          <w:lang w:val="en-GB"/>
        </w:rPr>
        <w:t xml:space="preserve"> is an object of type </w:t>
      </w:r>
      <w:r>
        <w:rPr>
          <w:rStyle w:val="1092"/>
          <w:lang w:val="en-GB"/>
        </w:rPr>
        <w:t xml:space="preserve">bf:KeyTitle</w:t>
      </w:r>
      <w:r>
        <w:rPr>
          <w:lang w:val="en-GB"/>
        </w:rPr>
        <w:t xml:space="preserve">, linked from the ISSN resource with a </w:t>
      </w:r>
      <w:r>
        <w:rPr>
          <w:rStyle w:val="1092"/>
          <w:lang w:val="en-GB"/>
        </w:rPr>
        <w:t xml:space="preserve">bf:title</w:t>
      </w:r>
      <w:r>
        <w:t xml:space="preserve"> </w:t>
      </w:r>
      <w:r>
        <w:rPr>
          <w:lang w:val="en-GB"/>
        </w:rPr>
        <w:t xml:space="preserve">property; it holds the key title value as a </w:t>
      </w:r>
      <w:del w:id="1669" w:author="thomas" w:date="2024-07-04T11:10:22Z" oouserid="thomas">
        <w:r>
          <w:rPr>
            <w:lang w:val="en-GB"/>
          </w:rPr>
          <w:delText xml:space="preserve">literal</w:delText>
        </w:r>
      </w:del>
      <w:ins w:id="1670" w:author="thomas" w:date="2024-07-04T11:10:23Z" oouserid="thomas">
        <w:r>
          <w:rPr>
            <w:lang w:val="en-GB"/>
          </w:rPr>
          <w:t xml:space="preserve">string</w:t>
        </w:r>
      </w:ins>
      <w:r>
        <w:rPr>
          <w:lang w:val="en-GB"/>
        </w:rPr>
        <w:t xml:space="preserve"> in the </w:t>
      </w:r>
      <w:r>
        <w:rPr>
          <w:rStyle w:val="1092"/>
          <w:lang w:val="en-GB"/>
        </w:rPr>
        <w:t xml:space="preserve">rdf:value</w:t>
      </w:r>
      <w:r>
        <w:rPr>
          <w:lang w:val="en-GB"/>
        </w:rPr>
        <w:t xml:space="preserve"> property</w:t>
      </w:r>
      <w:ins w:id="1671" w:author="thomas" w:date="2024-07-04T11:16:27Z" oouserid="thomas">
        <w:r>
          <w:rPr>
            <w:lang w:val="en-GB"/>
          </w:rPr>
          <w:t xml:space="preserve">, and as language-and-script-typed literal in the </w:t>
        </w:r>
      </w:ins>
      <w:ins w:id="1672" w:author="thomas" w:date="2024-07-04T11:11:35Z" oouserid="thomas">
        <w:r>
          <w:rPr>
            <w:rStyle w:val="1092"/>
            <w:lang w:val="en-GB"/>
            <w:rPrChange w:id="1673" w:author="thomas" w:date="2024-07-04T11:11:35Z" oouserid="thomas">
              <w:rPr>
                <w:lang w:val="en-GB"/>
              </w:rPr>
            </w:rPrChange>
          </w:rPr>
          <w:t xml:space="preserve">bf:mainTitle</w:t>
        </w:r>
      </w:ins>
      <w:ins w:id="1674" w:author="thomas" w:date="2024-07-04T11:11:35Z" oouserid="thomas">
        <w:r>
          <w:rPr>
            <w:lang w:val="en-GB"/>
          </w:rPr>
          <w:t xml:space="preserve"> property. The language code holds the script of the title, even if the actual language is unknown (e.g. “und-Latn” indicates a latin script in an undefined language).</w:t>
        </w:r>
      </w:ins>
      <w:del w:id="1675" w:author="thomas" w:date="2024-07-04T11:10:47Z" oouserid="thomas">
        <w:r>
          <w:rPr>
            <w:lang w:val="en-GB"/>
          </w:rPr>
          <w:delText xml:space="preserve">;</w:delText>
        </w:r>
      </w:del>
      <w:r>
        <w:rPr>
          <w:lang w:val="en-GB"/>
        </w:rPr>
      </w:r>
      <w:r>
        <w:rPr>
          <w:lang w:val="en-GB"/>
        </w:rPr>
      </w:r>
    </w:p>
    <w:p>
      <w:pPr>
        <w:pStyle w:val="1091"/>
        <w:numPr>
          <w:ilvl w:val="0"/>
          <w:numId w:val="20"/>
        </w:numPr>
        <w:pBdr/>
        <w:spacing/>
        <w:ind/>
        <w:rPr>
          <w:lang w:val="en-GB"/>
        </w:rPr>
      </w:pPr>
      <w:r>
        <w:rPr>
          <w:lang w:val="en-GB"/>
        </w:rPr>
        <w:t xml:space="preserve">The same </w:t>
      </w:r>
      <w:r>
        <w:rPr>
          <w:lang w:val="en-GB"/>
        </w:rPr>
        <w:t xml:space="preserve">KeyTitle</w:t>
      </w:r>
      <w:r>
        <w:rPr>
          <w:lang w:val="en-GB"/>
        </w:rPr>
        <w:t xml:space="preserve"> is also the </w:t>
      </w:r>
      <w:r>
        <w:rPr>
          <w:rStyle w:val="1092"/>
          <w:lang w:val="en-GB"/>
        </w:rPr>
        <w:t xml:space="preserve">schema:name</w:t>
      </w:r>
      <w:r>
        <w:rPr>
          <w:lang w:val="en-GB"/>
        </w:rPr>
        <w:t xml:space="preserve"> of the ISSN resource, as a plain </w:t>
      </w:r>
      <w:r>
        <w:rPr>
          <w:lang w:val="en-GB"/>
        </w:rPr>
        <w:t xml:space="preserve">literal;</w:t>
      </w:r>
      <w:r>
        <w:rPr>
          <w:lang w:val="en-GB"/>
        </w:rPr>
      </w:r>
      <w:r>
        <w:rPr>
          <w:lang w:val="en-GB"/>
        </w:rPr>
      </w:r>
    </w:p>
    <w:p>
      <w:pPr>
        <w:pStyle w:val="1091"/>
        <w:numPr>
          <w:ilvl w:val="0"/>
          <w:numId w:val="20"/>
        </w:numPr>
        <w:pBdr/>
        <w:spacing/>
        <w:ind/>
        <w:rPr>
          <w:lang w:val="en-GB"/>
        </w:rPr>
      </w:pPr>
      <w:r>
        <w:rPr>
          <w:lang w:val="en-GB"/>
        </w:rPr>
        <w:t xml:space="preserve">The </w:t>
      </w:r>
      <w:r>
        <w:rPr>
          <w:lang w:val="en-GB"/>
        </w:rPr>
        <w:t xml:space="preserve">AbbreviatedKeyTitle</w:t>
      </w:r>
      <w:r>
        <w:rPr>
          <w:lang w:val="en-GB"/>
        </w:rPr>
        <w:t xml:space="preserve"> is an object of type </w:t>
      </w:r>
      <w:r>
        <w:rPr>
          <w:rStyle w:val="1092"/>
          <w:lang w:val="en-GB"/>
        </w:rPr>
        <w:t xml:space="preserve">bf:AbbreviatedTitle</w:t>
      </w:r>
      <w:r>
        <w:rPr>
          <w:lang w:val="en-GB"/>
        </w:rPr>
        <w:t xml:space="preserve">, linked from the ISSN resource with a </w:t>
      </w:r>
      <w:r>
        <w:rPr>
          <w:rStyle w:val="1092"/>
          <w:lang w:val="en-GB"/>
        </w:rPr>
        <w:t xml:space="preserve">bf:title</w:t>
      </w:r>
      <w:r>
        <w:t xml:space="preserve"> </w:t>
      </w:r>
      <w:r>
        <w:rPr>
          <w:lang w:val="en-GB"/>
        </w:rPr>
        <w:t xml:space="preserve">property; it holds the </w:t>
      </w:r>
      <w:r>
        <w:rPr>
          <w:lang w:val="en-GB"/>
        </w:rPr>
        <w:t xml:space="preserve">abbreviated </w:t>
      </w:r>
      <w:r>
        <w:rPr>
          <w:lang w:val="en-GB"/>
        </w:rPr>
        <w:t xml:space="preserve">key title value as a </w:t>
      </w:r>
      <w:del w:id="1676" w:author="thomas" w:date="2024-07-04T11:11:51Z" oouserid="thomas">
        <w:r>
          <w:rPr>
            <w:lang w:val="en-GB"/>
          </w:rPr>
          <w:delText xml:space="preserve">literal </w:delText>
        </w:r>
      </w:del>
      <w:ins w:id="1677" w:author="thomas" w:date="2024-07-04T11:11:52Z" oouserid="thomas">
        <w:r>
          <w:rPr>
            <w:lang w:val="en-GB"/>
          </w:rPr>
          <w:t xml:space="preserve">string </w:t>
        </w:r>
      </w:ins>
      <w:r>
        <w:rPr>
          <w:lang w:val="en-GB"/>
        </w:rPr>
        <w:t xml:space="preserve">in the </w:t>
      </w:r>
      <w:r>
        <w:rPr>
          <w:rStyle w:val="1092"/>
          <w:lang w:val="en-GB"/>
        </w:rPr>
        <w:t xml:space="preserve">rdf:value</w:t>
      </w:r>
      <w:r>
        <w:rPr>
          <w:lang w:val="en-GB"/>
        </w:rPr>
        <w:t xml:space="preserve"> property;</w:t>
      </w:r>
      <w:r>
        <w:rPr>
          <w:lang w:val="en-GB"/>
        </w:rPr>
        <w:t xml:space="preserve"> the </w:t>
      </w:r>
      <w:r>
        <w:rPr>
          <w:lang w:val="en-GB"/>
        </w:rPr>
        <w:t xml:space="preserve">AbbreviatedKeyTitle</w:t>
      </w:r>
      <w:r>
        <w:rPr>
          <w:lang w:val="en-GB"/>
        </w:rPr>
        <w:t xml:space="preserve"> is also a </w:t>
      </w:r>
      <w:r>
        <w:rPr>
          <w:rStyle w:val="1092"/>
          <w:lang w:val="en-GB"/>
        </w:rPr>
        <w:t xml:space="preserve">schema:alternateName</w:t>
      </w:r>
      <w:r>
        <w:rPr>
          <w:lang w:val="en-GB"/>
        </w:rPr>
        <w:t xml:space="preserve"> of the ISSN resource, as a plain literal</w:t>
      </w:r>
      <w:r>
        <w:rPr>
          <w:lang w:val="en-GB"/>
        </w:rPr>
        <w:t xml:space="preserve">;</w:t>
      </w:r>
      <w:r>
        <w:rPr>
          <w:lang w:val="en-GB"/>
        </w:rPr>
      </w:r>
      <w:r>
        <w:rPr>
          <w:lang w:val="en-GB"/>
        </w:rPr>
      </w:r>
    </w:p>
    <w:p>
      <w:pPr>
        <w:pStyle w:val="1091"/>
        <w:numPr>
          <w:ilvl w:val="0"/>
          <w:numId w:val="20"/>
        </w:numPr>
        <w:pBdr/>
        <w:spacing/>
        <w:ind/>
        <w:rPr>
          <w:lang w:val="en-GB"/>
        </w:rPr>
      </w:pPr>
      <w:r>
        <w:rPr>
          <w:lang w:val="en-GB"/>
        </w:rPr>
        <w:t xml:space="preserve">The </w:t>
      </w:r>
      <w:r>
        <w:rPr>
          <w:lang w:val="en-GB"/>
        </w:rPr>
        <w:t xml:space="preserve">TitleProper</w:t>
      </w:r>
      <w:r>
        <w:rPr>
          <w:lang w:val="en-GB"/>
        </w:rPr>
        <w:t xml:space="preserve"> is a</w:t>
      </w:r>
      <w:ins w:id="1678" w:author="thomas" w:date="2024-07-04T11:16:46Z" oouserid="thomas">
        <w:r>
          <w:rPr>
            <w:lang w:val="en-GB"/>
          </w:rPr>
          <w:t xml:space="preserve">n object of type bf:Title, linked from the ISSN resource with a bf:title property; it holds the title proper value as language-and-script-typed literal in the bf:mainTitle property. </w:t>
        </w:r>
      </w:ins>
      <w:ins w:id="1679" w:author="thomas" w:date="2024-07-04T11:13:23Z" oouserid="thomas">
        <w:r>
          <w:rPr>
            <w:lang w:val="en-GB"/>
          </w:rPr>
          <w:t xml:space="preserve">The language code holds the script of the title, even if the actual language is unknown (e.g. “und-Latn” indicates a latin script in an undefined language).</w:t>
        </w:r>
      </w:ins>
      <w:ins w:id="1680" w:author="thomas" w:date="2024-07-04T11:13:40Z" oouserid="thomas">
        <w:r>
          <w:rPr>
            <w:lang w:val="en-GB"/>
          </w:rPr>
          <w:t xml:space="preserve"> The Title Proper is also a</w:t>
        </w:r>
      </w:ins>
      <w:r>
        <w:rPr>
          <w:lang w:val="en-GB"/>
        </w:rPr>
        <w:t xml:space="preserve"> </w:t>
      </w:r>
      <w:r>
        <w:rPr>
          <w:rStyle w:val="1092"/>
          <w:lang w:val="en-GB"/>
        </w:rPr>
        <w:t xml:space="preserve">schema:name</w:t>
      </w:r>
      <w:r>
        <w:rPr>
          <w:lang w:val="en-GB"/>
        </w:rPr>
        <w:t xml:space="preserve"> of the ISSN resource; this means the ISSN resource has 2 </w:t>
      </w:r>
      <w:r>
        <w:rPr>
          <w:lang w:val="en-GB"/>
        </w:rPr>
        <w:t xml:space="preserve">names :</w:t>
      </w:r>
      <w:r>
        <w:rPr>
          <w:lang w:val="en-GB"/>
        </w:rPr>
        <w:t xml:space="preserve"> its </w:t>
      </w:r>
      <w:r>
        <w:rPr>
          <w:lang w:val="en-GB"/>
        </w:rPr>
        <w:t xml:space="preserve">TitleProper</w:t>
      </w:r>
      <w:r>
        <w:rPr>
          <w:lang w:val="en-GB"/>
        </w:rPr>
        <w:t xml:space="preserve"> and its </w:t>
      </w:r>
      <w:r>
        <w:rPr>
          <w:lang w:val="en-GB"/>
        </w:rPr>
        <w:t xml:space="preserve">KeyTitle</w:t>
      </w:r>
      <w:r>
        <w:rPr>
          <w:lang w:val="en-GB"/>
        </w:rPr>
        <w:t xml:space="preserve">;</w:t>
      </w:r>
      <w:r>
        <w:rPr>
          <w:lang w:val="en-GB"/>
        </w:rPr>
      </w:r>
      <w:r>
        <w:rPr>
          <w:lang w:val="en-GB"/>
        </w:rPr>
      </w:r>
    </w:p>
    <w:p>
      <w:pPr>
        <w:pStyle w:val="1091"/>
        <w:numPr>
          <w:ilvl w:val="0"/>
          <w:numId w:val="20"/>
        </w:numPr>
        <w:pBdr/>
        <w:spacing/>
        <w:ind/>
        <w:rPr>
          <w:lang w:val="en-GB"/>
        </w:rPr>
      </w:pPr>
      <w:r>
        <w:rPr>
          <w:lang w:val="en-GB"/>
        </w:rPr>
        <w:t xml:space="preserve">Parallel titles are object of type </w:t>
      </w:r>
      <w:r>
        <w:rPr>
          <w:rStyle w:val="1092"/>
          <w:lang w:val="en-GB"/>
        </w:rPr>
        <w:t xml:space="preserve">bf:ParallelTitle</w:t>
      </w:r>
      <w:r>
        <w:rPr>
          <w:lang w:val="en-GB"/>
        </w:rPr>
        <w:t xml:space="preserve">, linked from the ISSN resource with a </w:t>
      </w:r>
      <w:r>
        <w:rPr>
          <w:rStyle w:val="1092"/>
          <w:lang w:val="en-GB"/>
        </w:rPr>
        <w:t xml:space="preserve">bf:title</w:t>
      </w:r>
      <w:r>
        <w:rPr>
          <w:lang w:val="en-GB"/>
        </w:rPr>
        <w:t xml:space="preserve"> property; they hold the title value </w:t>
      </w:r>
      <w:r>
        <w:rPr>
          <w:lang w:val="en-GB"/>
        </w:rPr>
        <w:t xml:space="preserve">as a </w:t>
      </w:r>
      <w:ins w:id="1681" w:author="thomas" w:date="2024-07-04T11:14:28Z" oouserid="thomas">
        <w:r>
          <w:rPr>
            <w:lang w:val="en-GB"/>
          </w:rPr>
          <w:t xml:space="preserve">language-and-script-typed</w:t>
        </w:r>
      </w:ins>
      <w:del w:id="1682" w:author="thomas" w:date="2024-07-04T11:13:58Z" oouserid="thomas">
        <w:r>
          <w:rPr>
            <w:lang w:val="en-GB"/>
          </w:rPr>
          <w:delText xml:space="preserve">literal </w:delText>
        </w:r>
      </w:del>
      <w:r>
        <w:rPr>
          <w:lang w:val="en-GB"/>
        </w:rPr>
        <w:t xml:space="preserve">in the </w:t>
      </w:r>
      <w:ins w:id="1683" w:author="thomas" w:date="2024-07-04T11:14:05Z" oouserid="thomas">
        <w:r>
          <w:rPr>
            <w:rStyle w:val="1092"/>
            <w:lang w:val="en-GB"/>
          </w:rPr>
          <w:t xml:space="preserve">bf</w:t>
        </w:r>
      </w:ins>
      <w:del w:id="1684" w:author="thomas" w:date="2024-07-04T11:14:04Z" oouserid="thomas">
        <w:r>
          <w:rPr>
            <w:rStyle w:val="1092"/>
            <w:lang w:val="en-GB"/>
          </w:rPr>
          <w:delText xml:space="preserve">r</w:delText>
        </w:r>
      </w:del>
      <w:del w:id="1685" w:author="thomas" w:date="2024-07-04T11:14:04Z" oouserid="thomas">
        <w:r>
          <w:rPr>
            <w:rStyle w:val="1092"/>
            <w:lang w:val="en-GB"/>
          </w:rPr>
          <w:delText xml:space="preserve">df</w:delText>
        </w:r>
      </w:del>
      <w:r>
        <w:rPr>
          <w:rStyle w:val="1092"/>
          <w:lang w:val="en-GB"/>
        </w:rPr>
        <w:t xml:space="preserve">:</w:t>
      </w:r>
      <w:del w:id="1686" w:author="thomas" w:date="2024-07-04T11:14:08Z" oouserid="thomas">
        <w:r>
          <w:rPr>
            <w:rStyle w:val="1092"/>
            <w:lang w:val="en-GB"/>
          </w:rPr>
          <w:delText xml:space="preserve">valu</w:delText>
        </w:r>
      </w:del>
      <w:del w:id="1687" w:author="thomas" w:date="2024-07-04T11:14:08Z" oouserid="thomas">
        <w:r>
          <w:rPr>
            <w:rStyle w:val="1092"/>
            <w:lang w:val="en-GB"/>
          </w:rPr>
          <w:delText xml:space="preserve">e</w:delText>
        </w:r>
      </w:del>
      <w:ins w:id="1688" w:author="thomas" w:date="2024-07-04T11:14:10Z" oouserid="thomas">
        <w:r>
          <w:rPr>
            <w:rStyle w:val="1092"/>
            <w:lang w:val="en-GB"/>
          </w:rPr>
          <w:t xml:space="preserve">mainTitle</w:t>
        </w:r>
      </w:ins>
      <w:r>
        <w:rPr>
          <w:lang w:val="en-GB"/>
        </w:rPr>
        <w:t xml:space="preserve"> property;</w:t>
      </w:r>
      <w:r>
        <w:rPr>
          <w:lang w:val="en-GB"/>
        </w:rPr>
      </w:r>
      <w:r>
        <w:rPr>
          <w:lang w:val="en-GB"/>
        </w:rPr>
      </w:r>
    </w:p>
    <w:p>
      <w:pPr>
        <w:pStyle w:val="1091"/>
        <w:numPr>
          <w:ilvl w:val="0"/>
          <w:numId w:val="20"/>
        </w:numPr>
        <w:pBdr/>
        <w:spacing/>
        <w:ind/>
        <w:rPr>
          <w:lang w:val="en-GB"/>
        </w:rPr>
      </w:pPr>
      <w:r>
        <w:rPr>
          <w:lang w:val="en-GB"/>
        </w:rPr>
        <w:t xml:space="preserve">Variant</w:t>
      </w:r>
      <w:r>
        <w:rPr>
          <w:lang w:val="en-GB"/>
        </w:rPr>
        <w:t xml:space="preserve"> titles are object of type </w:t>
      </w:r>
      <w:r>
        <w:rPr>
          <w:rStyle w:val="1092"/>
          <w:lang w:val="en-GB"/>
        </w:rPr>
        <w:t xml:space="preserve">bf:VariantTitle</w:t>
      </w:r>
      <w:r>
        <w:rPr>
          <w:lang w:val="en-GB"/>
        </w:rPr>
        <w:t xml:space="preserve">, linked from the ISSN resource with a </w:t>
      </w:r>
      <w:r>
        <w:rPr>
          <w:rStyle w:val="1092"/>
          <w:lang w:val="en-GB"/>
        </w:rPr>
        <w:t xml:space="preserve">bf:title</w:t>
      </w:r>
      <w:r>
        <w:rPr>
          <w:lang w:val="en-GB"/>
        </w:rPr>
        <w:t xml:space="preserve"> property; they hold the title value as a</w:t>
      </w:r>
      <w:ins w:id="1689" w:author="thomas" w:date="2024-07-04T11:14:38Z" oouserid="thomas">
        <w:r>
          <w:rPr>
            <w:lang w:val="en-GB"/>
          </w:rPr>
          <w:t xml:space="preserve"> language-and-script-typed</w:t>
        </w:r>
      </w:ins>
      <w:r>
        <w:rPr>
          <w:lang w:val="en-GB"/>
        </w:rPr>
        <w:t xml:space="preserve"> literal in the </w:t>
      </w:r>
      <w:ins w:id="1690" w:author="thomas" w:date="2024-07-04T11:14:44Z" oouserid="thomas">
        <w:r>
          <w:rPr>
            <w:rStyle w:val="1092"/>
            <w:lang w:val="en-GB"/>
          </w:rPr>
          <w:t xml:space="preserve">bf</w:t>
        </w:r>
      </w:ins>
      <w:del w:id="1691" w:author="thomas" w:date="2024-07-04T11:14:42Z" oouserid="thomas">
        <w:r>
          <w:rPr>
            <w:rStyle w:val="1092"/>
            <w:lang w:val="en-GB"/>
          </w:rPr>
          <w:delText xml:space="preserve">r</w:delText>
        </w:r>
      </w:del>
      <w:del w:id="1692" w:author="thomas" w:date="2024-07-04T11:14:42Z" oouserid="thomas">
        <w:r>
          <w:rPr>
            <w:rStyle w:val="1092"/>
            <w:lang w:val="en-GB"/>
          </w:rPr>
          <w:delText xml:space="preserve">df</w:delText>
        </w:r>
      </w:del>
      <w:r>
        <w:rPr>
          <w:rStyle w:val="1092"/>
          <w:lang w:val="en-GB"/>
        </w:rPr>
        <w:t xml:space="preserve">:</w:t>
      </w:r>
      <w:del w:id="1693" w:author="thomas" w:date="2024-07-04T11:14:47Z" oouserid="thomas">
        <w:r>
          <w:rPr>
            <w:rStyle w:val="1092"/>
            <w:lang w:val="en-GB"/>
          </w:rPr>
          <w:delText xml:space="preserve">value</w:delText>
        </w:r>
      </w:del>
      <w:ins w:id="1694" w:author="thomas" w:date="2024-07-04T11:14:49Z" oouserid="thomas">
        <w:r>
          <w:rPr>
            <w:rStyle w:val="1092"/>
            <w:lang w:val="en-GB"/>
          </w:rPr>
          <w:t xml:space="preserve">mainTitle</w:t>
        </w:r>
      </w:ins>
      <w:r>
        <w:rPr>
          <w:lang w:val="en-GB"/>
        </w:rPr>
        <w:t xml:space="preserve"> property, and they hold the type of the title in the </w:t>
      </w:r>
      <w:r>
        <w:rPr>
          <w:rStyle w:val="1092"/>
          <w:lang w:val="en-GB"/>
        </w:rPr>
        <w:t xml:space="preserve">bf:variantType</w:t>
      </w:r>
      <w:r>
        <w:rPr>
          <w:lang w:val="en-GB"/>
        </w:rPr>
        <w:t xml:space="preserve"> property;</w:t>
      </w:r>
      <w:r>
        <w:rPr>
          <w:lang w:val="en-GB"/>
        </w:rPr>
      </w:r>
      <w:r>
        <w:rPr>
          <w:lang w:val="en-GB"/>
        </w:rPr>
      </w:r>
    </w:p>
    <w:p>
      <w:pPr>
        <w:pStyle w:val="1091"/>
        <w:numPr>
          <w:ilvl w:val="0"/>
          <w:numId w:val="20"/>
        </w:numPr>
        <w:pBdr/>
        <w:spacing/>
        <w:ind/>
        <w:rPr>
          <w:ins w:id="1695" w:author="thomas" w:date="2024-07-04T11:14:57Z" oouserid="thomas"/>
          <w:lang w:val="en-GB"/>
        </w:rPr>
      </w:pPr>
      <w:r>
        <w:rPr>
          <w:lang w:val="en-GB"/>
        </w:rPr>
        <w:t xml:space="preserve">Parallel and variant titles are also </w:t>
      </w:r>
      <w:r>
        <w:rPr>
          <w:rStyle w:val="1092"/>
          <w:lang w:val="en-GB"/>
        </w:rPr>
        <w:t xml:space="preserve">schema:alternateName</w:t>
      </w:r>
      <w:r>
        <w:rPr>
          <w:lang w:val="en-GB"/>
        </w:rPr>
        <w:t xml:space="preserve">s</w:t>
      </w:r>
      <w:r>
        <w:rPr>
          <w:lang w:val="en-GB"/>
        </w:rPr>
        <w:t xml:space="preserve"> of the ISSN resource, as plain literals;</w:t>
      </w:r>
      <w:ins w:id="1696" w:author="thomas" w:date="2024-07-04T11:14:57Z" oouserid="thomas">
        <w:r>
          <w:rPr>
            <w:lang w:val="en-GB"/>
          </w:rPr>
        </w:r>
      </w:ins>
      <w:ins w:id="1697" w:author="thomas" w:date="2024-07-04T11:14:57Z" oouserid="thomas">
        <w:r>
          <w:rPr>
            <w:lang w:val="en-GB"/>
          </w:rPr>
        </w:r>
      </w:ins>
    </w:p>
    <w:p>
      <w:pPr>
        <w:pBdr/>
        <w:spacing/>
        <w:ind/>
        <w:rPr>
          <w:ins w:id="1698" w:author="thomas" w:date="2024-07-04T11:15:58Z" oouserid="thomas"/>
          <w:highlight w:val="none"/>
          <w:lang w:val="en-GB"/>
        </w:rPr>
      </w:pPr>
      <w:ins w:id="1699" w:author="thomas" w:date="2024-07-04T11:15:54Z" oouserid="thomas">
        <w:r>
          <w:rPr>
            <w:lang w:val="en-GB"/>
          </w:rPr>
          <w:t xml:space="preserve">Titles Proper, Key Titles, Variant and Parallel titles can be the transliterated variant of another, original title in its original script. When it is indicated, the title entity will have a </w:t>
        </w:r>
      </w:ins>
      <w:ins w:id="1700" w:author="thomas" w:date="2024-07-04T11:15:54Z" oouserid="thomas">
        <w:r>
          <w:rPr>
            <w:rStyle w:val="1092"/>
            <w:lang w:val="en-GB"/>
          </w:rPr>
          <w:t xml:space="preserve">bf:translationOf</w:t>
        </w:r>
      </w:ins>
      <w:ins w:id="1701" w:author="thomas" w:date="2024-07-04T11:15:54Z" oouserid="thomas">
        <w:r>
          <w:rPr>
            <w:lang w:val="en-GB"/>
          </w:rPr>
          <w:t xml:space="preserve"> link pointing to another </w:t>
        </w:r>
      </w:ins>
      <w:ins w:id="1702" w:author="thomas" w:date="2024-07-04T11:15:54Z" oouserid="thomas">
        <w:r>
          <w:rPr>
            <w:rStyle w:val="1092"/>
            <w:lang w:val="en-GB"/>
          </w:rPr>
          <w:t xml:space="preserve">bf:Title</w:t>
        </w:r>
      </w:ins>
      <w:ins w:id="1703" w:author="thomas" w:date="2024-07-04T11:17:31Z" oouserid="thomas">
        <w:r>
          <w:rPr>
            <w:lang w:val="en-GB"/>
          </w:rPr>
          <w:t xml:space="preserve"> object, holding the title in its original script as a language-and-script-typed literal in a </w:t>
        </w:r>
      </w:ins>
      <w:ins w:id="1704" w:author="thomas" w:date="2024-07-04T11:15:54Z" oouserid="thomas">
        <w:r>
          <w:rPr>
            <w:rStyle w:val="1092"/>
            <w:lang w:val="en-GB"/>
          </w:rPr>
          <w:t xml:space="preserve">bf:mainTitle</w:t>
        </w:r>
      </w:ins>
      <w:ins w:id="1705" w:author="thomas" w:date="2024-07-04T11:15:54Z" oouserid="thomas">
        <w:r>
          <w:rPr>
            <w:lang w:val="en-GB"/>
          </w:rPr>
          <w:t xml:space="preserve"> property.</w:t>
        </w:r>
      </w:ins>
      <w:ins w:id="1706" w:author="thomas" w:date="2024-07-04T11:15:58Z" oouserid="thomas">
        <w:r>
          <w:rPr>
            <w:highlight w:val="none"/>
            <w:lang w:val="en-GB"/>
          </w:rPr>
        </w:r>
      </w:ins>
      <w:ins w:id="1707" w:author="thomas" w:date="2024-07-04T11:15:58Z" oouserid="thomas">
        <w:r>
          <w:rPr>
            <w:highlight w:val="none"/>
            <w:lang w:val="en-GB"/>
          </w:rPr>
        </w:r>
      </w:ins>
    </w:p>
    <w:p>
      <w:pPr>
        <w:pBdr/>
        <w:spacing/>
        <w:ind/>
        <w:rPr>
          <w:ins w:id="1708" w:author="thomas" w:date="2024-07-04T11:20:31Z" oouserid="thomas"/>
          <w:highlight w:val="none"/>
          <w:lang w:val="en-GB"/>
        </w:rPr>
      </w:pPr>
      <w:ins w:id="1709" w:author="thomas" w:date="2024-07-04T11:20:30Z" oouserid="thomas">
        <w:r>
          <w:rPr>
            <w:highlight w:val="none"/>
            <w:lang w:val="en-GB"/>
          </w:rPr>
          <w:t xml:space="preserve">We refer to “language-and-script-typed literals” as literals with a language code using a BCP47 code containing :</w:t>
        </w:r>
      </w:ins>
      <w:ins w:id="1710" w:author="thomas" w:date="2024-07-04T11:20:31Z" oouserid="thomas">
        <w:r>
          <w:rPr>
            <w:highlight w:val="none"/>
            <w:lang w:val="en-GB"/>
          </w:rPr>
        </w:r>
      </w:ins>
      <w:ins w:id="1711" w:author="thomas" w:date="2024-07-04T11:20:31Z" oouserid="thomas">
        <w:r>
          <w:rPr>
            <w:highlight w:val="none"/>
            <w:lang w:val="en-GB"/>
          </w:rPr>
        </w:r>
      </w:ins>
    </w:p>
    <w:p>
      <w:pPr>
        <w:pStyle w:val="1091"/>
        <w:numPr>
          <w:ilvl w:val="0"/>
          <w:numId w:val="35"/>
        </w:numPr>
        <w:pBdr/>
        <w:spacing/>
        <w:ind/>
        <w:rPr>
          <w:ins w:id="1712" w:author="thomas" w:date="2024-07-04T11:20:47Z" oouserid="thomas"/>
          <w:highlight w:val="none"/>
          <w:lang w:val="en-GB"/>
        </w:rPr>
      </w:pPr>
      <w:ins w:id="1713" w:author="thomas" w:date="2024-07-04T11:20:46Z" oouserid="thomas">
        <w:r>
          <w:rPr>
            <w:highlight w:val="none"/>
            <w:lang w:val="en-GB"/>
          </w:rPr>
          <w:t xml:space="preserve">a language code, potentially unknown with the value “und”</w:t>
        </w:r>
      </w:ins>
      <w:ins w:id="1714" w:author="thomas" w:date="2024-07-04T11:20:47Z" oouserid="thomas">
        <w:r>
          <w:rPr>
            <w:highlight w:val="none"/>
            <w:lang w:val="en-GB"/>
          </w:rPr>
        </w:r>
      </w:ins>
      <w:ins w:id="1715" w:author="thomas" w:date="2024-07-04T11:20:47Z" oouserid="thomas">
        <w:r>
          <w:rPr>
            <w:highlight w:val="none"/>
            <w:lang w:val="en-GB"/>
          </w:rPr>
        </w:r>
      </w:ins>
    </w:p>
    <w:p>
      <w:pPr>
        <w:pStyle w:val="1091"/>
        <w:numPr>
          <w:ilvl w:val="0"/>
          <w:numId w:val="35"/>
        </w:numPr>
        <w:pBdr/>
        <w:spacing/>
        <w:ind/>
        <w:rPr>
          <w:ins w:id="1716" w:author="thomas" w:date="2024-07-04T11:21:20Z" oouserid="thomas"/>
          <w:highlight w:val="none"/>
          <w:lang w:val="en-GB"/>
        </w:rPr>
      </w:pPr>
      <w:ins w:id="1717" w:author="thomas" w:date="2024-07-04T11:21:18Z" oouserid="thomas">
        <w:r>
          <w:rPr>
            <w:highlight w:val="none"/>
            <w:lang w:val="en-GB"/>
          </w:rPr>
          <w:t xml:space="preserve">a script indication, such as “Latn” for latin script, or “Cyrl” for Cyrilic</w:t>
        </w:r>
      </w:ins>
      <w:ins w:id="1718" w:author="thomas" w:date="2024-07-04T11:21:20Z" oouserid="thomas">
        <w:r>
          <w:rPr>
            <w:highlight w:val="none"/>
            <w:lang w:val="en-GB"/>
          </w:rPr>
        </w:r>
      </w:ins>
      <w:ins w:id="1719" w:author="thomas" w:date="2024-07-04T11:21:20Z" oouserid="thomas">
        <w:r>
          <w:rPr>
            <w:highlight w:val="none"/>
            <w:lang w:val="en-GB"/>
          </w:rPr>
        </w:r>
      </w:ins>
    </w:p>
    <w:p>
      <w:pPr>
        <w:pStyle w:val="1091"/>
        <w:numPr>
          <w:ilvl w:val="0"/>
          <w:numId w:val="35"/>
        </w:numPr>
        <w:pBdr/>
        <w:spacing/>
        <w:ind/>
        <w:rPr>
          <w:ins w:id="1720" w:author="thomas" w:date="2024-07-04T11:21:20Z" oouserid="thomas"/>
          <w:lang w:val="en-GB"/>
        </w:rPr>
      </w:pPr>
      <w:ins w:id="1721" w:author="thomas" w:date="2024-07-04T11:22:42Z" oouserid="thomas">
        <w:r>
          <w:rPr>
            <w:highlight w:val="none"/>
            <w:lang w:val="en-GB"/>
          </w:rPr>
          <w:t xml:space="preserve">Optionaly, if this literal was transliterated from another language, the separator “t”, followed by the original language code (potentially unknown “und”) and the original script indication</w:t>
        </w:r>
      </w:ins>
      <w:ins w:id="1722" w:author="thomas" w:date="2024-07-04T11:21:20Z" oouserid="thomas">
        <w:r>
          <w:rPr>
            <w:lang w:val="en-GB"/>
          </w:rPr>
        </w:r>
      </w:ins>
      <w:ins w:id="1723" w:author="thomas" w:date="2024-07-04T11:21:20Z" oouserid="thomas">
        <w:r>
          <w:rPr>
            <w:lang w:val="en-GB"/>
          </w:rPr>
        </w:r>
      </w:ins>
    </w:p>
    <w:p>
      <w:pPr>
        <w:pBdr/>
        <w:spacing/>
        <w:ind/>
        <w:rPr>
          <w:ins w:id="1724" w:author="thomas" w:date="2024-07-04T11:22:43Z" oouserid="thomas"/>
          <w:highlight w:val="none"/>
          <w:lang w:val="en-GB"/>
        </w:rPr>
      </w:pPr>
      <w:ins w:id="1725" w:author="thomas" w:date="2024-07-04T11:22:49Z" oouserid="thomas">
        <w:r>
          <w:rPr>
            <w:highlight w:val="none"/>
            <w:lang w:val="en-GB"/>
          </w:rPr>
          <w:t xml:space="preserve">Examples of such codes are:</w:t>
        </w:r>
      </w:ins>
      <w:ins w:id="1726" w:author="thomas" w:date="2024-07-04T11:22:43Z" oouserid="thomas">
        <w:r>
          <w:rPr>
            <w:highlight w:val="none"/>
            <w:lang w:val="en-GB"/>
          </w:rPr>
        </w:r>
      </w:ins>
      <w:ins w:id="1727" w:author="thomas" w:date="2024-07-04T11:22:43Z" oouserid="thomas">
        <w:r>
          <w:rPr>
            <w:highlight w:val="none"/>
            <w:lang w:val="en-GB"/>
          </w:rPr>
        </w:r>
      </w:ins>
    </w:p>
    <w:p>
      <w:pPr>
        <w:pStyle w:val="1091"/>
        <w:numPr>
          <w:ilvl w:val="0"/>
          <w:numId w:val="36"/>
        </w:numPr>
        <w:pBdr/>
        <w:spacing/>
        <w:ind/>
        <w:rPr>
          <w:ins w:id="1728" w:author="thomas" w:date="2024-07-04T11:22:59Z" oouserid="thomas"/>
          <w:lang w:val="en-GB"/>
        </w:rPr>
        <w:pPrChange w:author="thomas" w:date="2024-07-04T11:22:52Z" w:id="1729" oouserid="thomas">
          <w:pPr>
            <w:pBdr/>
            <w:spacing/>
            <w:ind/>
          </w:pPr>
        </w:pPrChange>
      </w:pPr>
      <w:ins w:id="1730" w:author="thomas" w:date="2024-07-04T11:23:13Z" oouserid="thomas">
        <w:r>
          <w:rPr>
            <w:highlight w:val="none"/>
            <w:lang w:val="en-GB"/>
          </w:rPr>
          <w:t xml:space="preserve">“und-Latn” : undefined language, latin script</w:t>
        </w:r>
      </w:ins>
      <w:ins w:id="1731" w:author="thomas" w:date="2024-07-04T11:22:59Z" oouserid="thomas">
        <w:r>
          <w:rPr>
            <w:lang w:val="en-GB"/>
          </w:rPr>
        </w:r>
      </w:ins>
      <w:ins w:id="1732" w:author="thomas" w:date="2024-07-04T11:22:59Z" oouserid="thomas">
        <w:r>
          <w:rPr>
            <w:lang w:val="en-GB"/>
          </w:rPr>
        </w:r>
      </w:ins>
    </w:p>
    <w:p>
      <w:pPr>
        <w:pStyle w:val="1091"/>
        <w:numPr>
          <w:ilvl w:val="0"/>
          <w:numId w:val="36"/>
        </w:numPr>
        <w:pBdr/>
        <w:spacing/>
        <w:ind/>
        <w:rPr>
          <w:ins w:id="1733" w:author="thomas" w:date="2024-07-04T11:22:49Z" oouserid="thomas"/>
          <w:lang w:val="en-GB"/>
        </w:rPr>
      </w:pPr>
      <w:ins w:id="1734" w:author="thomas" w:date="2024-07-04T11:23:18Z" oouserid="thomas">
        <w:r>
          <w:rPr>
            <w:highlight w:val="none"/>
            <w:lang w:val="en-GB"/>
          </w:rPr>
          <w:t xml:space="preserve">“en-Latn” : English language, latin script</w:t>
        </w:r>
      </w:ins>
      <w:ins w:id="1735" w:author="thomas" w:date="2024-07-04T11:22:49Z" oouserid="thomas">
        <w:r>
          <w:rPr>
            <w:lang w:val="en-GB"/>
          </w:rPr>
        </w:r>
      </w:ins>
      <w:ins w:id="1736" w:author="thomas" w:date="2024-07-04T11:22:49Z" oouserid="thomas">
        <w:r>
          <w:rPr>
            <w:lang w:val="en-GB"/>
          </w:rPr>
        </w:r>
      </w:ins>
    </w:p>
    <w:p>
      <w:pPr>
        <w:pStyle w:val="1091"/>
        <w:numPr>
          <w:ilvl w:val="0"/>
          <w:numId w:val="36"/>
        </w:numPr>
        <w:pBdr/>
        <w:spacing/>
        <w:ind/>
        <w:rPr>
          <w:ins w:id="1737" w:author="thomas" w:date="2024-07-04T11:23:19Z" oouserid="thomas"/>
          <w:lang w:val="en-GB"/>
        </w:rPr>
      </w:pPr>
      <w:ins w:id="1738" w:author="thomas" w:date="2024-07-04T11:23:47Z" oouserid="thomas">
        <w:r>
          <w:rPr>
            <w:highlight w:val="none"/>
            <w:lang w:val="en-GB"/>
          </w:rPr>
          <w:t xml:space="preserve">“und-Latn-t-und-Cyrl” : undefined language, latin script, transliterated from undefined language, Cyrilic script</w:t>
        </w:r>
      </w:ins>
      <w:ins w:id="1739" w:author="thomas" w:date="2024-07-04T11:23:19Z" oouserid="thomas">
        <w:r>
          <w:rPr>
            <w:lang w:val="en-GB"/>
          </w:rPr>
        </w:r>
      </w:ins>
      <w:ins w:id="1740" w:author="thomas" w:date="2024-07-04T11:23:19Z" oouserid="thomas">
        <w:r>
          <w:rPr>
            <w:lang w:val="en-GB"/>
          </w:rPr>
        </w:r>
      </w:ins>
    </w:p>
    <w:p>
      <w:pPr>
        <w:pStyle w:val="1091"/>
        <w:numPr>
          <w:ilvl w:val="0"/>
          <w:numId w:val="36"/>
        </w:numPr>
        <w:pBdr/>
        <w:spacing/>
        <w:ind/>
        <w:rPr>
          <w:ins w:id="1741" w:author="thomas" w:date="2024-07-04T11:23:48Z" oouserid="thomas"/>
          <w:lang w:val="en-GB"/>
        </w:rPr>
      </w:pPr>
      <w:ins w:id="1742" w:author="thomas" w:date="2024-07-04T11:24:32Z" oouserid="thomas">
        <w:r>
          <w:rPr>
            <w:highlight w:val="none"/>
            <w:lang w:val="en-GB"/>
          </w:rPr>
          <w:t xml:space="preserve">“ru-Latn-t-ru-Cyrl” : russian language, latin script, transliterated from russian language, Cyrilic script</w:t>
        </w:r>
      </w:ins>
      <w:ins w:id="1743" w:author="thomas" w:date="2024-07-04T11:23:48Z" oouserid="thomas">
        <w:r>
          <w:rPr>
            <w:lang w:val="en-GB"/>
          </w:rPr>
        </w:r>
      </w:ins>
      <w:ins w:id="1744" w:author="thomas" w:date="2024-07-04T11:23:48Z" oouserid="thomas">
        <w:r>
          <w:rPr>
            <w:lang w:val="en-GB"/>
          </w:rPr>
        </w:r>
      </w:ins>
    </w:p>
    <w:p>
      <w:pPr>
        <w:pStyle w:val="1073"/>
        <w:pBdr/>
        <w:spacing/>
        <w:ind/>
        <w:rPr>
          <w:lang w:val="en-GB"/>
        </w:rPr>
      </w:pPr>
      <w:r/>
      <w:bookmarkStart w:id="392" w:name="_Toc483392565"/>
      <w:r>
        <w:rPr>
          <w:lang w:val="en-GB"/>
        </w:rPr>
        <w:t xml:space="preserve">Classification: #UDC, #DDC</w:t>
      </w:r>
      <w:bookmarkEnd w:id="392"/>
      <w:r>
        <w:rPr>
          <w:lang w:val="en-GB"/>
        </w:rPr>
      </w:r>
      <w:r>
        <w:rPr>
          <w:lang w:val="en-GB"/>
        </w:rPr>
      </w:r>
    </w:p>
    <w:p>
      <w:pPr>
        <w:pStyle w:val="1091"/>
        <w:numPr>
          <w:ilvl w:val="0"/>
          <w:numId w:val="19"/>
        </w:numPr>
        <w:pBdr/>
        <w:spacing/>
        <w:ind/>
        <w:rPr>
          <w:lang w:val="en-GB"/>
        </w:rPr>
      </w:pPr>
      <w:r>
        <w:rPr>
          <w:lang w:val="en-GB"/>
        </w:rPr>
        <w:t xml:space="preserve">Classification </w:t>
      </w:r>
      <w:r>
        <w:rPr>
          <w:lang w:val="en-GB"/>
        </w:rPr>
        <w:t xml:space="preserve">from the ISSN Register may be expressed following </w:t>
      </w:r>
      <w:r>
        <w:rPr>
          <w:lang w:val="en-GB"/>
        </w:rPr>
        <w:t xml:space="preserve">the Universal Decimal Classification </w:t>
      </w:r>
      <w:r>
        <w:rPr>
          <w:lang w:val="en-GB"/>
        </w:rPr>
        <w:t xml:space="preserve">or </w:t>
      </w:r>
      <w:r>
        <w:rPr>
          <w:lang w:val="en-GB"/>
        </w:rPr>
        <w:t xml:space="preserve">the Dewey Decimal Classification</w:t>
      </w:r>
      <w:r>
        <w:rPr>
          <w:lang w:val="en-GB"/>
        </w:rPr>
        <w:t xml:space="preserve">. There are sometimes several indices, in only one classification or in both. These classifications are provided by the National </w:t>
      </w:r>
      <w:r>
        <w:rPr>
          <w:lang w:val="en-GB"/>
        </w:rPr>
        <w:t xml:space="preserve">Centres</w:t>
      </w:r>
      <w:r>
        <w:rPr>
          <w:lang w:val="en-GB"/>
        </w:rPr>
        <w:t xml:space="preserve">;</w:t>
      </w:r>
      <w:r>
        <w:rPr>
          <w:lang w:val="en-GB"/>
        </w:rPr>
      </w:r>
      <w:r>
        <w:rPr>
          <w:lang w:val="en-GB"/>
        </w:rPr>
      </w:r>
    </w:p>
    <w:p>
      <w:pPr>
        <w:pStyle w:val="1091"/>
        <w:numPr>
          <w:ilvl w:val="0"/>
          <w:numId w:val="19"/>
        </w:numPr>
        <w:pBdr/>
        <w:spacing/>
        <w:ind/>
        <w:rPr>
          <w:lang w:val="en-GB"/>
        </w:rPr>
      </w:pPr>
      <w:r>
        <w:rPr>
          <w:lang w:val="en-GB"/>
        </w:rPr>
        <w:t xml:space="preserve">Each classification information is </w:t>
      </w:r>
      <w:r>
        <w:rPr>
          <w:lang w:val="en-GB"/>
        </w:rPr>
        <w:t xml:space="preserve">a </w:t>
      </w:r>
      <w:r>
        <w:rPr>
          <w:lang w:val="en-GB"/>
        </w:rPr>
        <w:t xml:space="preserve">blank node </w:t>
      </w:r>
      <w:r>
        <w:rPr>
          <w:lang w:val="en-GB"/>
        </w:rPr>
        <w:t xml:space="preserve">of type </w:t>
      </w:r>
      <w:r>
        <w:rPr>
          <w:rStyle w:val="1092"/>
          <w:lang w:val="en-GB"/>
        </w:rPr>
        <w:t xml:space="preserve">bf:ClassificationUdc</w:t>
      </w:r>
      <w:r>
        <w:rPr>
          <w:lang w:val="en-GB"/>
        </w:rPr>
        <w:t xml:space="preserve"> or </w:t>
      </w:r>
      <w:r>
        <w:rPr>
          <w:rStyle w:val="1092"/>
          <w:lang w:val="en-GB"/>
        </w:rPr>
        <w:t xml:space="preserve">bf:ClassificationDdc</w:t>
      </w:r>
      <w:r>
        <w:rPr>
          <w:lang w:val="en-GB"/>
        </w:rPr>
        <w:t xml:space="preserve">, respectively, that </w:t>
      </w:r>
      <w:r>
        <w:rPr>
          <w:lang w:val="en-GB"/>
        </w:rPr>
        <w:t xml:space="preserve">is </w:t>
      </w:r>
      <w:r>
        <w:rPr>
          <w:lang w:val="en-GB"/>
        </w:rPr>
        <w:t xml:space="preserve">linked from</w:t>
      </w:r>
      <w:r>
        <w:rPr>
          <w:lang w:val="en-GB"/>
        </w:rPr>
        <w:t xml:space="preserve"> the ISSN resource by a </w:t>
      </w:r>
      <w:r>
        <w:rPr>
          <w:rStyle w:val="1092"/>
          <w:lang w:val="en-GB"/>
        </w:rPr>
        <w:t xml:space="preserve">bf:classification</w:t>
      </w:r>
      <w:r>
        <w:rPr>
          <w:lang w:val="en-GB"/>
        </w:rPr>
        <w:t xml:space="preserve"> property;</w:t>
      </w:r>
      <w:r>
        <w:rPr>
          <w:lang w:val="en-GB"/>
        </w:rPr>
        <w:t xml:space="preserve"> </w:t>
      </w:r>
      <w:r>
        <w:rPr>
          <w:lang w:val="en-GB"/>
        </w:rPr>
        <w:t xml:space="preserve">a</w:t>
      </w:r>
      <w:r>
        <w:rPr>
          <w:lang w:val="en-GB"/>
        </w:rPr>
        <w:t xml:space="preserve">n</w:t>
      </w:r>
      <w:r>
        <w:rPr>
          <w:lang w:val="en-GB"/>
        </w:rPr>
        <w:t xml:space="preserve"> </w:t>
      </w:r>
      <w:r>
        <w:rPr>
          <w:rStyle w:val="1092"/>
          <w:lang w:val="en-GB"/>
        </w:rPr>
        <w:t xml:space="preserve">rdf:value</w:t>
      </w:r>
      <w:r>
        <w:rPr>
          <w:lang w:val="en-GB"/>
        </w:rPr>
        <w:t xml:space="preserve"> property relates the blank node to the classification keyword as a literal;</w:t>
      </w:r>
      <w:r>
        <w:rPr>
          <w:lang w:val="en-GB"/>
        </w:rPr>
      </w:r>
      <w:r>
        <w:rPr>
          <w:lang w:val="en-GB"/>
        </w:rPr>
      </w:r>
    </w:p>
    <w:p>
      <w:pPr>
        <w:pStyle w:val="1091"/>
        <w:numPr>
          <w:ilvl w:val="0"/>
          <w:numId w:val="19"/>
        </w:numPr>
        <w:pBdr/>
        <w:spacing/>
        <w:ind/>
        <w:rPr>
          <w:lang w:val="en-GB"/>
        </w:rPr>
      </w:pPr>
      <w:r>
        <w:rPr>
          <w:lang w:val="en-GB"/>
        </w:rPr>
        <w:t xml:space="preserve">Besides, most records are enriched by an additional “UDC Summary” classification computed from the UDC or DDC classifications</w:t>
      </w:r>
      <w:r>
        <w:rPr>
          <w:lang w:val="en-GB"/>
        </w:rPr>
        <w:t xml:space="preserve"> (it is available as linked data at </w:t>
      </w:r>
      <w:hyperlink r:id="rId20" w:tooltip="http://udcdata.info/" w:history="1">
        <w:r>
          <w:rPr>
            <w:rStyle w:val="1090"/>
            <w:lang w:val="en-GB"/>
          </w:rPr>
          <w:t xml:space="preserve">http://udcdata.info/</w:t>
        </w:r>
      </w:hyperlink>
      <w:r>
        <w:rPr>
          <w:lang w:val="en-GB"/>
        </w:rPr>
        <w:t xml:space="preserve">)</w:t>
      </w:r>
      <w:r>
        <w:rPr>
          <w:lang w:val="en-GB"/>
        </w:rPr>
        <w:t xml:space="preserve">.</w:t>
      </w:r>
      <w:r>
        <w:rPr>
          <w:lang w:val="en-GB"/>
        </w:rPr>
      </w:r>
      <w:r>
        <w:rPr>
          <w:lang w:val="en-GB"/>
        </w:rPr>
      </w:r>
    </w:p>
    <w:p>
      <w:pPr>
        <w:pStyle w:val="1091"/>
        <w:pBdr/>
        <w:spacing/>
        <w:ind/>
        <w:rPr>
          <w:lang w:val="en-GB"/>
        </w:rPr>
      </w:pPr>
      <w:r>
        <w:rPr>
          <w:lang w:val="en-GB"/>
        </w:rPr>
        <w:t xml:space="preserve">Each</w:t>
      </w:r>
      <w:r>
        <w:rPr>
          <w:lang w:val="en-GB"/>
        </w:rPr>
        <w:t xml:space="preserve"> </w:t>
      </w:r>
      <w:r>
        <w:rPr>
          <w:lang w:val="en-GB"/>
        </w:rPr>
        <w:t xml:space="preserve">UDC Summary classification information is expressed in a </w:t>
      </w:r>
      <w:r>
        <w:rPr>
          <w:rStyle w:val="1092"/>
          <w:lang w:val="en-GB"/>
        </w:rPr>
        <w:t xml:space="preserve">schema:about</w:t>
      </w:r>
      <w:r>
        <w:rPr>
          <w:lang w:val="en-GB"/>
        </w:rPr>
        <w:t xml:space="preserve"> that refers to the actual entry URI from the UDC</w:t>
      </w:r>
      <w:r>
        <w:rPr>
          <w:lang w:val="en-GB"/>
        </w:rPr>
        <w:t xml:space="preserve"> Summary</w:t>
      </w:r>
      <w:r>
        <w:rPr>
          <w:lang w:val="en-GB"/>
        </w:rPr>
        <w:t xml:space="preserve">;</w:t>
      </w:r>
      <w:r>
        <w:rPr>
          <w:lang w:val="en-GB"/>
        </w:rPr>
      </w:r>
      <w:r>
        <w:rPr>
          <w:lang w:val="en-GB"/>
        </w:rPr>
      </w:r>
    </w:p>
    <w:p>
      <w:pPr>
        <w:pStyle w:val="1091"/>
        <w:numPr>
          <w:ilvl w:val="0"/>
          <w:numId w:val="19"/>
        </w:numPr>
        <w:pBdr/>
        <w:spacing/>
        <w:ind/>
        <w:rPr>
          <w:lang w:val="en-GB"/>
        </w:rPr>
      </w:pPr>
      <w:r>
        <w:rPr>
          <w:lang w:val="en-GB"/>
        </w:rPr>
        <w:t xml:space="preserve">The property </w:t>
      </w:r>
      <w:r>
        <w:rPr>
          <w:rStyle w:val="1092"/>
          <w:lang w:val="en-US"/>
        </w:rPr>
        <w:t xml:space="preserve">schema:keywords</w:t>
      </w:r>
      <w:r>
        <w:rPr>
          <w:lang w:val="en-GB"/>
        </w:rPr>
        <w:t xml:space="preserve"> contains the </w:t>
      </w:r>
      <w:r>
        <w:rPr>
          <w:lang w:val="en-GB"/>
        </w:rPr>
        <w:t xml:space="preserve">English label </w:t>
      </w:r>
      <w:r>
        <w:rPr>
          <w:lang w:val="en-GB"/>
        </w:rPr>
        <w:t xml:space="preserve">of the UDC Summary class, in a literal;</w:t>
      </w:r>
      <w:r>
        <w:rPr>
          <w:lang w:val="en-GB"/>
        </w:rPr>
      </w:r>
      <w:r>
        <w:rPr>
          <w:lang w:val="en-GB"/>
        </w:rPr>
      </w:r>
    </w:p>
    <w:p>
      <w:pPr>
        <w:pStyle w:val="1091"/>
        <w:numPr>
          <w:ilvl w:val="0"/>
          <w:numId w:val="19"/>
        </w:numPr>
        <w:pBdr/>
        <w:spacing/>
        <w:ind/>
        <w:rPr>
          <w:lang w:val="en-GB"/>
        </w:rPr>
      </w:pPr>
      <w:r>
        <w:rPr>
          <w:lang w:val="en-GB"/>
        </w:rPr>
        <w:t xml:space="preserve">Each classification information </w:t>
      </w:r>
      <w:r>
        <w:rPr>
          <w:lang w:val="en-GB"/>
        </w:rPr>
        <w:t xml:space="preserve">on the UDC Summary </w:t>
      </w:r>
      <w:r>
        <w:rPr>
          <w:lang w:val="en-GB"/>
        </w:rPr>
        <w:t xml:space="preserve">is </w:t>
      </w:r>
      <w:r>
        <w:rPr>
          <w:lang w:val="en-GB"/>
        </w:rPr>
        <w:t xml:space="preserve">also </w:t>
      </w:r>
      <w:r>
        <w:rPr>
          <w:lang w:val="en-GB"/>
        </w:rPr>
        <w:t xml:space="preserve">a</w:t>
      </w:r>
      <w:r>
        <w:rPr>
          <w:lang w:val="en-GB"/>
        </w:rPr>
        <w:t xml:space="preserve"> blank node of type </w:t>
      </w:r>
      <w:r>
        <w:rPr>
          <w:rStyle w:val="1092"/>
          <w:lang w:val="en-GB"/>
        </w:rPr>
        <w:t xml:space="preserve">bf:ClassificationUdc</w:t>
      </w:r>
      <w:r>
        <w:rPr>
          <w:lang w:val="en-GB"/>
        </w:rPr>
        <w:t xml:space="preserve"> that is linked from the ISSN resource by </w:t>
      </w:r>
      <w:r>
        <w:rPr>
          <w:lang w:val="en-GB"/>
        </w:rPr>
        <w:t xml:space="preserve">a</w:t>
      </w:r>
      <w:r>
        <w:rPr>
          <w:lang w:val="en-GB"/>
        </w:rPr>
        <w:t xml:space="preserve"> </w:t>
      </w:r>
      <w:r>
        <w:rPr>
          <w:rStyle w:val="1092"/>
          <w:lang w:val="en-GB"/>
        </w:rPr>
        <w:t xml:space="preserve">bf:classification</w:t>
      </w:r>
      <w:r>
        <w:rPr>
          <w:lang w:val="en-GB"/>
        </w:rPr>
        <w:t xml:space="preserve"> </w:t>
      </w:r>
      <w:r>
        <w:rPr>
          <w:lang w:val="en-GB"/>
        </w:rPr>
        <w:t xml:space="preserve">property; a </w:t>
      </w:r>
      <w:r>
        <w:rPr>
          <w:rStyle w:val="1092"/>
          <w:lang w:val="en-GB"/>
        </w:rPr>
        <w:t xml:space="preserve">rdf:value</w:t>
      </w:r>
      <w:r>
        <w:rPr>
          <w:lang w:val="en-GB"/>
        </w:rPr>
        <w:t xml:space="preserve"> property relates the blank node to the classification keyword as a literal</w:t>
      </w:r>
      <w:r>
        <w:rPr>
          <w:rStyle w:val="1096"/>
          <w:lang w:val="en-GB"/>
        </w:rPr>
        <w:footnoteReference w:id="10"/>
      </w:r>
      <w:r>
        <w:rPr>
          <w:lang w:val="en-GB"/>
        </w:rPr>
        <w:t xml:space="preserve">;</w:t>
      </w:r>
      <w:r>
        <w:rPr>
          <w:lang w:val="en-GB"/>
        </w:rPr>
      </w:r>
      <w:r>
        <w:rPr>
          <w:lang w:val="en-GB"/>
        </w:rPr>
      </w:r>
    </w:p>
    <w:p>
      <w:pPr>
        <w:pStyle w:val="1091"/>
        <w:pBdr/>
        <w:spacing/>
        <w:ind/>
        <w:rPr>
          <w:lang w:val="en-GB"/>
        </w:rPr>
      </w:pPr>
      <w:r>
        <w:rPr>
          <w:lang w:val="en-GB"/>
        </w:rPr>
      </w:r>
      <w:r>
        <w:rPr>
          <w:lang w:val="en-GB"/>
        </w:rPr>
      </w:r>
      <w:r>
        <w:rPr>
          <w:lang w:val="en-GB"/>
        </w:rPr>
      </w:r>
    </w:p>
    <w:p>
      <w:pPr>
        <w:pStyle w:val="1073"/>
        <w:pBdr/>
        <w:spacing/>
        <w:ind/>
        <w:rPr>
          <w:lang w:val="en-GB"/>
        </w:rPr>
      </w:pPr>
      <w:r/>
      <w:bookmarkStart w:id="393" w:name="_Toc483392566"/>
      <w:r>
        <w:rPr>
          <w:lang w:val="en-GB"/>
        </w:rPr>
        <w:t xml:space="preserve">Notes</w:t>
      </w:r>
      <w:bookmarkEnd w:id="393"/>
      <w:r>
        <w:rPr>
          <w:lang w:val="en-GB"/>
        </w:rPr>
      </w:r>
      <w:r>
        <w:rPr>
          <w:lang w:val="en-GB"/>
        </w:rPr>
      </w:r>
    </w:p>
    <w:p>
      <w:pPr>
        <w:pStyle w:val="1091"/>
        <w:numPr>
          <w:ilvl w:val="0"/>
          <w:numId w:val="18"/>
        </w:numPr>
        <w:pBdr/>
        <w:spacing/>
        <w:ind/>
        <w:rPr>
          <w:lang w:val="en-GB"/>
        </w:rPr>
      </w:pPr>
      <w:r>
        <w:rPr>
          <w:lang w:val="en-GB"/>
        </w:rPr>
        <w:t xml:space="preserve">Each note is an anonymous node with type </w:t>
      </w:r>
      <w:r>
        <w:rPr>
          <w:rStyle w:val="1092"/>
          <w:lang w:val="en-GB"/>
        </w:rPr>
        <w:t xml:space="preserve">bf:Note</w:t>
      </w:r>
      <w:r>
        <w:rPr>
          <w:lang w:val="en-GB"/>
        </w:rPr>
        <w:t xml:space="preserve">;</w:t>
      </w:r>
      <w:r>
        <w:rPr>
          <w:lang w:val="en-GB"/>
        </w:rPr>
      </w:r>
      <w:r>
        <w:rPr>
          <w:lang w:val="en-GB"/>
        </w:rPr>
      </w:r>
    </w:p>
    <w:p>
      <w:pPr>
        <w:pStyle w:val="1091"/>
        <w:numPr>
          <w:ilvl w:val="0"/>
          <w:numId w:val="18"/>
        </w:numPr>
        <w:pBdr/>
        <w:spacing/>
        <w:ind/>
        <w:rPr>
          <w:lang w:val="en-GB"/>
        </w:rPr>
      </w:pPr>
      <w:r>
        <w:rPr>
          <w:lang w:val="en-GB"/>
        </w:rPr>
        <w:t xml:space="preserve">Each note holds the actual no</w:t>
      </w:r>
      <w:r>
        <w:rPr>
          <w:lang w:val="en-GB"/>
        </w:rPr>
        <w:t xml:space="preserve">te as a literal in </w:t>
      </w:r>
      <w:r>
        <w:rPr>
          <w:rStyle w:val="1092"/>
          <w:lang w:val="en-GB"/>
        </w:rPr>
        <w:t xml:space="preserve">rdf:</w:t>
      </w:r>
      <w:r>
        <w:rPr>
          <w:rStyle w:val="1092"/>
          <w:lang w:val="en-GB"/>
        </w:rPr>
        <w:t xml:space="preserve">value</w:t>
      </w:r>
      <w:r>
        <w:rPr>
          <w:lang w:val="en-GB"/>
        </w:rPr>
        <w:t xml:space="preserve">;</w:t>
      </w:r>
      <w:r>
        <w:rPr>
          <w:lang w:val="en-GB"/>
        </w:rPr>
      </w:r>
      <w:r>
        <w:rPr>
          <w:lang w:val="en-GB"/>
        </w:rPr>
      </w:r>
    </w:p>
    <w:p>
      <w:pPr>
        <w:pStyle w:val="1091"/>
        <w:numPr>
          <w:ilvl w:val="0"/>
          <w:numId w:val="18"/>
        </w:numPr>
        <w:pBdr/>
        <w:spacing/>
        <w:ind/>
        <w:rPr>
          <w:lang w:val="en-GB"/>
        </w:rPr>
      </w:pPr>
      <w:r>
        <w:rPr>
          <w:lang w:val="en-GB"/>
        </w:rPr>
        <w:t xml:space="preserve">Each note holds its type as a literal in </w:t>
      </w:r>
      <w:r>
        <w:rPr>
          <w:rStyle w:val="1092"/>
          <w:lang w:val="en-GB"/>
        </w:rPr>
        <w:t xml:space="preserve">bf:noteType</w:t>
      </w:r>
      <w:r>
        <w:rPr>
          <w:lang w:val="en-GB"/>
        </w:rPr>
        <w:t xml:space="preserve">;</w:t>
      </w:r>
      <w:r>
        <w:rPr>
          <w:lang w:val="en-GB"/>
        </w:rPr>
      </w:r>
      <w:r>
        <w:rPr>
          <w:lang w:val="en-GB"/>
        </w:rPr>
      </w:r>
    </w:p>
    <w:p>
      <w:pPr>
        <w:pBdr/>
        <w:spacing/>
        <w:ind/>
        <w:jc w:val="left"/>
        <w:rPr>
          <w:rFonts w:asciiTheme="majorHAnsi" w:hAnsiTheme="majorHAnsi" w:eastAsiaTheme="majorEastAsia" w:cstheme="majorBidi"/>
          <w:b/>
          <w:bCs/>
          <w:color w:val="4f81bd" w:themeColor="accent1"/>
          <w:sz w:val="26"/>
          <w:szCs w:val="26"/>
          <w:lang w:val="en-GB"/>
        </w:rPr>
      </w:pPr>
      <w:r/>
      <w:bookmarkStart w:id="394" w:name="_Toc483392567"/>
      <w:r>
        <w:rPr>
          <w:lang w:val="en-GB"/>
        </w:rPr>
        <w:br w:type="page" w:clear="all"/>
      </w:r>
      <w:r>
        <w:rPr>
          <w:rFonts w:asciiTheme="majorHAnsi" w:hAnsiTheme="majorHAnsi" w:eastAsiaTheme="majorEastAsia" w:cstheme="majorBidi"/>
          <w:b/>
          <w:bCs/>
          <w:color w:val="4f81bd" w:themeColor="accent1"/>
          <w:sz w:val="26"/>
          <w:szCs w:val="26"/>
          <w:lang w:val="en-GB"/>
        </w:rPr>
      </w:r>
      <w:r>
        <w:rPr>
          <w:rFonts w:asciiTheme="majorHAnsi" w:hAnsiTheme="majorHAnsi" w:eastAsiaTheme="majorEastAsia" w:cstheme="majorBidi"/>
          <w:b/>
          <w:bCs/>
          <w:color w:val="4f81bd" w:themeColor="accent1"/>
          <w:sz w:val="26"/>
          <w:szCs w:val="26"/>
          <w:lang w:val="en-GB"/>
        </w:rPr>
      </w:r>
    </w:p>
    <w:p>
      <w:pPr>
        <w:pStyle w:val="1072"/>
        <w:pBdr/>
        <w:spacing/>
        <w:ind/>
        <w:rPr>
          <w:lang w:val="en-GB"/>
        </w:rPr>
      </w:pPr>
      <w:r/>
      <w:bookmarkStart w:id="395" w:name="_Toc46393886"/>
      <w:r>
        <w:rPr>
          <w:lang w:val="en-GB"/>
        </w:rPr>
        <w:t xml:space="preserve">Links between ISSN</w:t>
      </w:r>
      <w:bookmarkEnd w:id="394"/>
      <w:r/>
      <w:bookmarkEnd w:id="395"/>
      <w:r>
        <w:rPr>
          <w:lang w:val="en-GB"/>
        </w:rPr>
      </w:r>
      <w:r>
        <w:rPr>
          <w:lang w:val="en-GB"/>
        </w:rPr>
      </w:r>
    </w:p>
    <w:p>
      <w:pPr>
        <w:pStyle w:val="1073"/>
        <w:pBdr/>
        <w:spacing/>
        <w:ind/>
        <w:rPr>
          <w:lang w:val="en-GB"/>
        </w:rPr>
      </w:pPr>
      <w:r/>
      <w:bookmarkStart w:id="396" w:name="_Toc483392568"/>
      <w:r>
        <w:rPr>
          <w:lang w:val="en-GB"/>
        </w:rPr>
        <w:t xml:space="preserve">Overview diagram</w:t>
      </w:r>
      <w:bookmarkEnd w:id="396"/>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5840" w:orient="portrait" w:w="12240"/>
          <w:pgMar w:top="1440" w:right="1152" w:bottom="1440" w:left="1152" w:header="706" w:footer="706" w:gutter="0"/>
          <w:cols w:num="1" w:sep="0" w:space="708" w:equalWidth="1"/>
        </w:sectPr>
      </w:pPr>
      <w:r>
        <w:rPr>
          <w:lang w:val="en-GB"/>
        </w:rPr>
      </w:r>
      <w:ins w:id="1745" w:author="thomas" w:date="2024-06-04T08:22:37Z" oouserid="thomas">
        <w:r>
          <mc:AlternateContent>
            <mc:Choice Requires="wpg">
              <w:drawing>
                <wp:inline xmlns:wp="http://schemas.openxmlformats.org/drawingml/2006/wordprocessingDrawing" distT="0" distB="0" distL="0" distR="0">
                  <wp:extent cx="6849520" cy="51339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57796" name=""/>
                          <pic:cNvPicPr>
                            <a:picLocks noChangeAspect="1"/>
                          </pic:cNvPicPr>
                          <pic:nvPr/>
                        </pic:nvPicPr>
                        <pic:blipFill>
                          <a:blip r:embed="rId21"/>
                          <a:stretch/>
                        </pic:blipFill>
                        <pic:spPr bwMode="auto">
                          <a:xfrm flipH="0" flipV="0">
                            <a:off x="0" y="0"/>
                            <a:ext cx="6849520" cy="513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39.33pt;height:404.25pt;mso-wrap-distance-left:0.00pt;mso-wrap-distance-top:0.00pt;mso-wrap-distance-right:0.00pt;mso-wrap-distance-bottom:0.00pt;z-index:1;" stroked="false">
                  <v:imagedata r:id="rId21" o:title=""/>
                  <o:lock v:ext="edit" rotation="t"/>
                </v:shape>
              </w:pict>
            </mc:Fallback>
          </mc:AlternateContent>
        </w:r>
      </w:ins>
      <w:r>
        <w:rPr>
          <w:lang w:val="en-GB"/>
        </w:rPr>
      </w:r>
      <w:r>
        <w:rPr>
          <w:lang w:val="en-GB"/>
        </w:rPr>
      </w:r>
    </w:p>
    <w:p>
      <w:pPr>
        <w:pStyle w:val="1073"/>
        <w:pBdr/>
        <w:spacing/>
        <w:ind/>
        <w:rPr>
          <w:lang w:val="en-GB"/>
        </w:rPr>
      </w:pPr>
      <w:r/>
      <w:bookmarkStart w:id="397" w:name="_Toc483392569"/>
      <w:r>
        <w:rPr>
          <w:lang w:val="en-GB"/>
        </w:rPr>
        <w:t xml:space="preserve">Links between 2 ISSNs</w:t>
      </w:r>
      <w:bookmarkEnd w:id="397"/>
      <w:r>
        <w:rPr>
          <w:lang w:val="en-GB"/>
        </w:rPr>
      </w:r>
      <w:r>
        <w:rPr>
          <w:lang w:val="en-GB"/>
        </w:rPr>
      </w:r>
    </w:p>
    <w:p>
      <w:pPr>
        <w:pStyle w:val="1091"/>
        <w:numPr>
          <w:ilvl w:val="0"/>
          <w:numId w:val="21"/>
        </w:numPr>
        <w:pBdr/>
        <w:spacing/>
        <w:ind/>
        <w:rPr>
          <w:lang w:val="en-GB"/>
        </w:rPr>
      </w:pPr>
      <w:r>
        <w:rPr>
          <w:lang w:val="en-GB"/>
        </w:rPr>
        <w:t xml:space="preserve">2 ISSN resources can be linked by a variety of </w:t>
      </w:r>
      <w:r>
        <w:rPr>
          <w:lang w:val="en-GB"/>
        </w:rPr>
        <w:t xml:space="preserve">links;</w:t>
      </w:r>
      <w:r>
        <w:rPr>
          <w:lang w:val="en-GB"/>
        </w:rPr>
      </w:r>
      <w:r>
        <w:rPr>
          <w:lang w:val="en-GB"/>
        </w:rPr>
      </w:r>
    </w:p>
    <w:p>
      <w:pPr>
        <w:pStyle w:val="1091"/>
        <w:numPr>
          <w:ilvl w:val="0"/>
          <w:numId w:val="21"/>
        </w:numPr>
        <w:pBdr/>
        <w:spacing/>
        <w:ind/>
        <w:rPr>
          <w:lang w:val="en-GB"/>
        </w:rPr>
      </w:pPr>
      <w:r>
        <w:rPr>
          <w:lang w:val="en-GB"/>
        </w:rPr>
        <w:t xml:space="preserve">The links are not always expressed in both </w:t>
      </w:r>
      <w:r>
        <w:rPr>
          <w:lang w:val="en-GB"/>
        </w:rPr>
        <w:t xml:space="preserve">directions</w:t>
      </w:r>
      <w:r>
        <w:rPr>
          <w:lang w:val="en-GB"/>
        </w:rPr>
        <w:t xml:space="preserve"> :</w:t>
      </w:r>
      <w:r>
        <w:rPr>
          <w:lang w:val="en-GB"/>
        </w:rPr>
        <w:t xml:space="preserve"> the existence of “A </w:t>
      </w:r>
      <w:del w:id="1746" w:author="thomas" w:date="2024-06-04T08:15:20Z" oouserid="thomas">
        <w:r>
          <w:rPr>
            <w:lang w:val="en-GB"/>
          </w:rPr>
          <w:delText xml:space="preserve">b</w:delText>
        </w:r>
      </w:del>
      <w:del w:id="1747" w:author="thomas" w:date="2024-06-04T08:15:19Z" oouserid="thomas">
        <w:r>
          <w:rPr>
            <w:lang w:val="en-GB"/>
          </w:rPr>
          <w:delText xml:space="preserve">ib</w:delText>
        </w:r>
      </w:del>
      <w:r>
        <w:rPr>
          <w:lang w:val="en-GB"/>
        </w:rPr>
        <w:t xml:space="preserve">schema:translationOfWork</w:t>
      </w:r>
      <w:r>
        <w:rPr>
          <w:lang w:val="en-GB"/>
        </w:rPr>
        <w:t xml:space="preserve"> B” does not necessarily imply that the statement “B </w:t>
      </w:r>
      <w:del w:id="1748" w:author="thomas" w:date="2024-06-04T08:15:27Z" oouserid="thomas">
        <w:r>
          <w:rPr>
            <w:lang w:val="en-GB"/>
          </w:rPr>
          <w:delText xml:space="preserve">b</w:delText>
        </w:r>
      </w:del>
      <w:del w:id="1749" w:author="thomas" w:date="2024-06-04T08:15:27Z" oouserid="thomas">
        <w:r>
          <w:rPr>
            <w:lang w:val="en-GB"/>
          </w:rPr>
          <w:delText xml:space="preserve">ib</w:delText>
        </w:r>
      </w:del>
      <w:r>
        <w:rPr>
          <w:lang w:val="en-GB"/>
        </w:rPr>
        <w:t xml:space="preserve">schema:workTranslation</w:t>
      </w:r>
      <w:r>
        <w:rPr>
          <w:lang w:val="en-GB"/>
        </w:rPr>
        <w:t xml:space="preserve"> A” exists</w:t>
      </w:r>
      <w:r>
        <w:rPr>
          <w:rStyle w:val="1096"/>
          <w:lang w:val="en-GB"/>
        </w:rPr>
        <w:footnoteReference w:id="11"/>
      </w:r>
      <w:r>
        <w:rPr>
          <w:lang w:val="en-GB"/>
        </w:rPr>
        <w:t xml:space="preserve">;</w:t>
      </w:r>
      <w:r>
        <w:rPr>
          <w:lang w:val="en-GB"/>
        </w:rPr>
      </w:r>
      <w:r>
        <w:rPr>
          <w:lang w:val="en-GB"/>
        </w:rPr>
      </w:r>
    </w:p>
    <w:p>
      <w:pPr>
        <w:pStyle w:val="1091"/>
        <w:numPr>
          <w:ilvl w:val="0"/>
          <w:numId w:val="21"/>
        </w:numPr>
        <w:pBdr/>
        <w:spacing/>
        <w:ind/>
        <w:rPr>
          <w:lang w:val="en-GB"/>
        </w:rPr>
      </w:pPr>
      <w:r>
        <w:rPr>
          <w:lang w:val="en-GB"/>
        </w:rPr>
        <w:t xml:space="preserve">Each link is generated twice: once using a </w:t>
      </w:r>
      <w:r>
        <w:rPr>
          <w:lang w:val="en-GB"/>
        </w:rPr>
        <w:t xml:space="preserve">BibFrame</w:t>
      </w:r>
      <w:r>
        <w:rPr>
          <w:lang w:val="en-GB"/>
        </w:rPr>
        <w:t xml:space="preserve"> property, and once using either schema.org or </w:t>
      </w:r>
      <w:r>
        <w:rPr>
          <w:lang w:val="en-GB"/>
        </w:rPr>
        <w:t xml:space="preserve">DublinCore</w:t>
      </w:r>
      <w:r>
        <w:rPr>
          <w:lang w:val="en-GB"/>
        </w:rPr>
        <w:t xml:space="preserve">;</w:t>
      </w:r>
      <w:r>
        <w:rPr>
          <w:lang w:val="en-GB"/>
        </w:rPr>
      </w:r>
      <w:r>
        <w:rPr>
          <w:lang w:val="en-GB"/>
        </w:rPr>
      </w:r>
    </w:p>
    <w:p>
      <w:pPr>
        <w:pStyle w:val="1091"/>
        <w:numPr>
          <w:ilvl w:val="0"/>
          <w:numId w:val="21"/>
        </w:numPr>
        <w:pBdr/>
        <w:spacing/>
        <w:ind/>
        <w:rPr>
          <w:lang w:val="en-GB"/>
        </w:rPr>
      </w:pPr>
      <w:r>
        <w:rPr>
          <w:lang w:val="en-GB"/>
        </w:rPr>
        <w:t xml:space="preserve">The generic property </w:t>
      </w:r>
      <w:r>
        <w:rPr>
          <w:rStyle w:val="1092"/>
          <w:lang w:val="en-GB"/>
        </w:rPr>
        <w:t xml:space="preserve">dc:relation</w:t>
      </w:r>
      <w:r>
        <w:rPr>
          <w:lang w:val="en-GB"/>
        </w:rPr>
        <w:t xml:space="preserve"> is </w:t>
      </w:r>
      <w:r>
        <w:rPr>
          <w:lang w:val="en-GB"/>
        </w:rPr>
        <w:t xml:space="preserve">used as default property when no corresponding property could be found in </w:t>
      </w:r>
      <w:r>
        <w:rPr>
          <w:lang w:val="en-GB"/>
        </w:rPr>
        <w:t xml:space="preserve">DublinCore</w:t>
      </w:r>
      <w:r>
        <w:rPr>
          <w:lang w:val="en-GB"/>
        </w:rPr>
        <w:t xml:space="preserve"> or schema.org; </w:t>
      </w:r>
      <w:r>
        <w:rPr>
          <w:lang w:val="en-GB"/>
        </w:rPr>
      </w:r>
      <w:r>
        <w:rPr>
          <w:lang w:val="en-GB"/>
        </w:rPr>
      </w:r>
    </w:p>
    <w:p>
      <w:pPr>
        <w:pStyle w:val="1091"/>
        <w:numPr>
          <w:ilvl w:val="0"/>
          <w:numId w:val="21"/>
        </w:numPr>
        <w:pBdr/>
        <w:spacing/>
        <w:ind/>
        <w:rPr>
          <w:ins w:id="1750" w:author="thomas" w:date="2024-06-04T10:11:19Z" oouserid="thomas"/>
          <w:lang w:val="en-GB"/>
        </w:rPr>
      </w:pPr>
      <w:r>
        <w:rPr>
          <w:lang w:val="en-GB"/>
        </w:rPr>
        <w:t xml:space="preserve">(not depicted) </w:t>
      </w:r>
      <w:r>
        <w:rPr>
          <w:lang w:val="en-GB"/>
        </w:rPr>
        <w:t xml:space="preserve">Some links can be expressed multiple times: </w:t>
      </w:r>
      <w:r>
        <w:rPr>
          <w:rStyle w:val="1092"/>
          <w:lang w:val="en-GB"/>
        </w:rPr>
        <w:t xml:space="preserve">bf:mergerOf</w:t>
      </w:r>
      <w:r>
        <w:rPr>
          <w:lang w:val="en-GB"/>
        </w:rPr>
        <w:t xml:space="preserve"> and </w:t>
      </w:r>
      <w:r>
        <w:rPr>
          <w:rStyle w:val="1092"/>
          <w:lang w:val="en-GB"/>
        </w:rPr>
        <w:t xml:space="preserve">bf:splitInto</w:t>
      </w:r>
      <w:r>
        <w:rPr>
          <w:lang w:val="en-GB"/>
        </w:rPr>
        <w:t xml:space="preserve"> are repeated to reflect the merge or split of a resource;</w:t>
      </w:r>
      <w:ins w:id="1751" w:author="thomas" w:date="2024-06-04T10:11:19Z" oouserid="thomas">
        <w:r>
          <w:rPr>
            <w:lang w:val="en-GB"/>
          </w:rPr>
        </w:r>
      </w:ins>
      <w:ins w:id="1752" w:author="thomas" w:date="2024-06-04T10:11:19Z" oouserid="thomas">
        <w:r>
          <w:rPr>
            <w:lang w:val="en-GB"/>
          </w:rPr>
        </w:r>
      </w:ins>
    </w:p>
    <w:p>
      <w:pPr>
        <w:pStyle w:val="1073"/>
        <w:pBdr/>
        <w:spacing/>
        <w:ind/>
        <w:rPr>
          <w:ins w:id="1754" w:author="thomas" w:date="2024-06-04T10:14:35Z" oouserid="thomas"/>
          <w:lang w:val="en-GB"/>
          <w14:ligatures w14:val="none"/>
          <w:rPrChange w:id="1753" w:author="thomas" w:date="2024-06-04T10:14:43Z" oouserid="thomas">
            <w:rPr>
              <w:highlight w:val="none"/>
              <w:lang w:val="en-GB"/>
            </w:rPr>
          </w:rPrChange>
        </w:rPr>
        <w:pPrChange w:author="thomas" w:date="2024-06-04T10:14:43Z" w:id="1755" oouserid="thomas">
          <w:pPr>
            <w:pStyle w:val="1091"/>
            <w:numPr>
              <w:ilvl w:val="0"/>
              <w:numId w:val="21"/>
            </w:numPr>
            <w:pBdr/>
            <w:spacing/>
            <w:ind/>
          </w:pPr>
        </w:pPrChange>
      </w:pPr>
      <w:ins w:id="1756" w:author="thomas" w:date="2024-06-04T10:14:39Z" oouserid="thomas">
        <w:r>
          <w:rPr>
            <w:lang w:val="en-GB"/>
            <w:rPrChange w:id="1757" w:author="thomas" w:date="2024-06-04T10:14:43Z" oouserid="thomas">
              <w:rPr>
                <w:highlight w:val="none"/>
                <w:lang w:val="en-GB"/>
              </w:rPr>
            </w:rPrChange>
          </w:rPr>
          <w:t xml:space="preserve">Citation links</w:t>
        </w:r>
      </w:ins>
      <w:ins w:id="1758" w:author="thomas" w:date="2024-06-04T10:14:35Z" oouserid="thomas">
        <w:r>
          <w:rPr>
            <w:lang w:val="en-GB"/>
            <w14:ligatures w14:val="none"/>
            <w:rPrChange w:id="1759" w:author="thomas" w:date="2024-06-04T10:14:43Z" oouserid="thomas">
              <w:rPr>
                <w:highlight w:val="none"/>
                <w:lang w:val="en-GB"/>
              </w:rPr>
            </w:rPrChange>
          </w:rPr>
        </w:r>
      </w:ins>
      <w:ins w:id="1760" w:author="thomas" w:date="2024-06-04T10:14:35Z" oouserid="thomas">
        <w:r>
          <w:rPr>
            <w:lang w:val="en-GB"/>
            <w14:ligatures w14:val="none"/>
            <w:rPrChange w:id="1761" w:author="thomas" w:date="2024-06-04T10:14:43Z" oouserid="thomas">
              <w:rPr>
                <w:highlight w:val="none"/>
                <w:lang w:val="en-GB"/>
              </w:rPr>
            </w:rPrChange>
          </w:rPr>
        </w:r>
      </w:ins>
    </w:p>
    <w:p>
      <w:pPr>
        <w:pBdr/>
        <w:spacing/>
        <w:ind w:firstLine="0" w:left="0"/>
        <w:rPr>
          <w:lang w:val="en-GB"/>
          <w:rPrChange w:id="1762" w:author="thomas" w:date="2024-06-04T10:11:19Z" oouserid="thomas">
            <w:rPr>
              <w:highlight w:val="none"/>
              <w:lang w:val="en-GB"/>
            </w:rPr>
          </w:rPrChange>
        </w:rPr>
      </w:pPr>
      <w:ins w:id="1763" w:author="thomas" w:date="2024-06-04T10:13:49Z" oouserid="thomas">
        <w:r>
          <w:rPr>
            <w:highlight w:val="none"/>
            <w:lang w:val="en-GB"/>
            <w:rPrChange w:id="1764" w:author="thomas" w:date="2024-06-04T10:11:19Z" oouserid="thomas">
              <w:rPr>
                <w:highlight w:val="none"/>
                <w:lang w:val="en-GB"/>
              </w:rPr>
            </w:rPrChange>
          </w:rPr>
          <w:t xml:space="preserve">The links to external databases that refer to this publication is expressed using </w:t>
        </w:r>
      </w:ins>
      <w:ins w:id="1765" w:author="thomas" w:date="2024-06-04T10:13:49Z" oouserid="thomas">
        <w:r>
          <w:rPr>
            <w:rStyle w:val="1092"/>
            <w:lang w:val="en-GB"/>
            <w:rPrChange w:id="1766" w:author="thomas" w:date="2024-06-04T10:13:49Z" oouserid="thomas">
              <w:rPr>
                <w:highlight w:val="none"/>
                <w:lang w:val="en-GB"/>
              </w:rPr>
            </w:rPrChange>
          </w:rPr>
          <w:t xml:space="preserve">bflc:indexedIn</w:t>
        </w:r>
      </w:ins>
      <w:ins w:id="1767" w:author="thomas" w:date="2024-06-04T10:13:57Z" oouserid="thomas">
        <w:r>
          <w:rPr>
            <w:highlight w:val="none"/>
            <w:lang w:val="en-GB"/>
            <w:rPrChange w:id="1768" w:author="thomas" w:date="2024-06-04T10:13:49Z" oouserid="thomas">
              <w:rPr>
                <w:highlight w:val="none"/>
                <w:lang w:val="en-GB"/>
              </w:rPr>
            </w:rPrChange>
          </w:rPr>
          <w:t xml:space="preserve"> (Library of Congress Bibfram extension). The Indexing</w:t>
        </w:r>
      </w:ins>
      <w:ins w:id="1769" w:author="thomas" w:date="2024-06-04T10:13:57Z" oouserid="thomas">
        <w:r>
          <w:rPr>
            <w:highlight w:val="none"/>
            <w:lang w:val="en-GB"/>
            <w:rPrChange w:id="1770" w:author="thomas" w:date="2024-06-04T10:13:49Z" oouserid="thomas">
              <w:rPr>
                <w:highlight w:val="none"/>
                <w:lang w:val="en-GB"/>
              </w:rPr>
            </w:rPrChange>
          </w:rPr>
          <w:t xml:space="preserve"> Service has a local URI, relative to the ISSN resource, as there is no attempt to provide a deduplicated reference list of such indexing services. The indexing service holds its name, and the URL in which the citation to the ISSN resource is made, in the </w:t>
        </w:r>
      </w:ins>
      <w:ins w:id="1771" w:author="thomas" w:date="2024-06-04T10:14:15Z" oouserid="thomas">
        <w:r>
          <w:rPr>
            <w:rStyle w:val="1092"/>
            <w:lang w:val="en-GB"/>
          </w:rPr>
          <w:t xml:space="preserve">bf:</w:t>
        </w:r>
      </w:ins>
      <w:ins w:id="1772" w:author="thomas" w:date="2024-06-04T10:14:15Z" oouserid="thomas">
        <w:r>
          <w:rPr>
            <w:rStyle w:val="1092"/>
            <w:lang w:val="en-GB"/>
            <w:rPrChange w:id="1773" w:author="thomas" w:date="2024-06-04T10:14:15Z" oouserid="thomas">
              <w:rPr>
                <w:lang w:val="en-GB"/>
              </w:rPr>
            </w:rPrChange>
          </w:rPr>
          <w:t xml:space="preserve">electronicLocato</w:t>
        </w:r>
      </w:ins>
      <w:ins w:id="1774" w:author="thomas" w:date="2024-06-04T10:14:15Z" oouserid="thomas">
        <w:r>
          <w:rPr>
            <w:rStyle w:val="1092"/>
            <w:lang w:val="en-GB"/>
            <w:rPrChange w:id="1775" w:author="thomas" w:date="2024-06-04T10:14:15Z" oouserid="thomas">
              <w:rPr>
                <w:highlight w:val="none"/>
                <w:lang w:val="en-GB"/>
              </w:rPr>
            </w:rPrChange>
          </w:rPr>
          <w:t xml:space="preserve">r</w:t>
        </w:r>
      </w:ins>
      <w:ins w:id="1776" w:author="thomas" w:date="2024-06-04T10:14:15Z" oouserid="thomas">
        <w:r>
          <w:rPr>
            <w:highlight w:val="none"/>
            <w:lang w:val="en-GB"/>
            <w:rPrChange w:id="1777" w:author="thomas" w:date="2024-06-04T10:14:15Z" oouserid="thomas">
              <w:rPr>
                <w:highlight w:val="none"/>
                <w:lang w:val="en-GB"/>
              </w:rPr>
            </w:rPrChange>
          </w:rPr>
          <w:t xml:space="preserve"> property.</w:t>
        </w:r>
      </w:ins>
      <w:r>
        <w:rPr>
          <w:lang w:val="en-GB"/>
          <w:rPrChange w:id="1778" w:author="thomas" w:date="2024-06-04T10:11:19Z" oouserid="thomas">
            <w:rPr>
              <w:highlight w:val="none"/>
              <w:lang w:val="en-GB"/>
            </w:rPr>
          </w:rPrChange>
        </w:rPr>
      </w:r>
      <w:r>
        <w:rPr>
          <w:lang w:val="en-GB"/>
          <w:rPrChange w:id="1779" w:author="thomas" w:date="2024-06-04T10:11:19Z" oouserid="thomas">
            <w:rPr>
              <w:highlight w:val="none"/>
              <w:lang w:val="en-GB"/>
            </w:rPr>
          </w:rPrChange>
        </w:rPr>
      </w:r>
    </w:p>
    <w:p>
      <w:pPr>
        <w:pBdr/>
        <w:spacing/>
        <w:ind/>
        <w:rPr>
          <w:lang w:val="en-GB"/>
        </w:rPr>
        <w:sectPr>
          <w:footnotePr/>
          <w:endnotePr/>
          <w:type w:val="nextPage"/>
          <w:pgSz w:h="15840" w:orient="portrait" w:w="12240"/>
          <w:pgMar w:top="1440" w:right="1440" w:bottom="1440" w:left="1440" w:header="708" w:footer="708" w:gutter="0"/>
          <w:cols w:num="1" w:sep="0" w:space="708" w:equalWidth="1"/>
        </w:sectPr>
      </w:pPr>
      <w:r>
        <w:rPr>
          <w:lang w:val="en-GB"/>
        </w:rPr>
      </w:r>
      <w:r>
        <w:rPr>
          <w:lang w:val="en-GB"/>
        </w:rPr>
      </w:r>
      <w:r>
        <w:rPr>
          <w:lang w:val="en-GB"/>
        </w:rPr>
      </w:r>
    </w:p>
    <w:p>
      <w:pPr>
        <w:pStyle w:val="1072"/>
        <w:pBdr/>
        <w:spacing/>
        <w:ind/>
        <w:rPr>
          <w:lang w:val="en-GB"/>
        </w:rPr>
      </w:pPr>
      <w:r/>
      <w:bookmarkStart w:id="399" w:name="_Toc46393887"/>
      <w:r/>
      <w:bookmarkStart w:id="400" w:name="_Toc483392570"/>
      <w:r>
        <w:rPr>
          <w:lang w:val="en-GB"/>
        </w:rPr>
        <w:t xml:space="preserve">Keeper’s Archives</w:t>
      </w:r>
      <w:bookmarkEnd w:id="399"/>
      <w:r>
        <w:rPr>
          <w:lang w:val="en-GB"/>
        </w:rPr>
      </w:r>
      <w:r>
        <w:rPr>
          <w:lang w:val="en-GB"/>
        </w:rPr>
      </w:r>
    </w:p>
    <w:p>
      <w:pPr>
        <w:pStyle w:val="1073"/>
        <w:pBdr/>
        <w:spacing/>
        <w:ind/>
        <w:rPr>
          <w:lang w:val="en-GB"/>
        </w:rPr>
      </w:pPr>
      <w:r>
        <w:rPr>
          <w:lang w:val="en-GB"/>
        </w:rPr>
        <w:t xml:space="preserve">Overview diagram</w:t>
      </w:r>
      <w:r>
        <w:rPr>
          <w:lang w:val="en-GB"/>
        </w:rPr>
      </w:r>
      <w:r>
        <w:rPr>
          <w:lang w:val="en-GB"/>
        </w:rPr>
      </w:r>
    </w:p>
    <w:p>
      <w:pPr>
        <w:pBdr/>
        <w:spacing/>
        <w:ind/>
        <w:jc w:val="center"/>
        <w:rPr>
          <w:ins w:id="1780" w:author="THOMAS FRANCART" w:date="2020-07-23T10:21:00Z"/>
          <w:lang w:val="en-GB"/>
        </w:rPr>
        <w:sectPr>
          <w:footnotePr/>
          <w:endnotePr/>
          <w:type w:val="nextPage"/>
          <w:pgSz w:h="12240" w:orient="landscape" w:w="15840"/>
          <w:pgMar w:top="1440" w:right="1152" w:bottom="1440" w:left="1152" w:header="706" w:footer="706" w:gutter="0"/>
          <w:cols w:num="1" w:sep="0" w:space="708" w:equalWidth="1"/>
        </w:sectPr>
      </w:pPr>
      <w:ins w:id="1781" w:author="THOMAS FRANCART" w:date="2020-07-24T09:33:00Z">
        <w:r>
          <w:rPr>
            <w:lang w:val="en-GB"/>
          </w:rPr>
          <mc:AlternateContent>
            <mc:Choice Requires="wpg">
              <w:drawing>
                <wp:inline xmlns:wp="http://schemas.openxmlformats.org/drawingml/2006/wordprocessingDrawing" distT="0" distB="0" distL="0" distR="0">
                  <wp:extent cx="7300504" cy="5243112"/>
                  <wp:effectExtent l="0" t="0" r="0" b="0"/>
                  <wp:docPr id="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22"/>
                          <a:stretch/>
                        </pic:blipFill>
                        <pic:spPr bwMode="auto">
                          <a:xfrm>
                            <a:off x="0" y="0"/>
                            <a:ext cx="7316570" cy="52546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74.84pt;height:412.84pt;mso-wrap-distance-left:0.00pt;mso-wrap-distance-top:0.00pt;mso-wrap-distance-right:0.00pt;mso-wrap-distance-bottom:0.00pt;z-index:1;" stroked="false">
                  <v:imagedata r:id="rId22" o:title=""/>
                  <o:lock v:ext="edit" rotation="t"/>
                </v:shape>
              </w:pict>
            </mc:Fallback>
          </mc:AlternateContent>
        </w:r>
      </w:ins>
      <w:ins w:id="1782" w:author="THOMAS FRANCART" w:date="2020-07-23T10:21:00Z">
        <w:r>
          <w:rPr>
            <w:lang w:val="en-GB"/>
          </w:rPr>
        </w:r>
      </w:ins>
      <w:ins w:id="1783" w:author="THOMAS FRANCART" w:date="2020-07-23T10:21:00Z">
        <w:r>
          <w:rPr>
            <w:lang w:val="en-GB"/>
          </w:rPr>
        </w:r>
      </w:ins>
    </w:p>
    <w:p>
      <w:pPr>
        <w:pStyle w:val="1073"/>
        <w:pBdr/>
        <w:spacing/>
        <w:ind/>
        <w:rPr>
          <w:lang w:val="en-GB"/>
        </w:rPr>
      </w:pPr>
      <w:r>
        <w:rPr>
          <w:lang w:val="en-GB"/>
        </w:rPr>
        <w:t xml:space="preserve">Archive</w:t>
      </w:r>
      <w:r>
        <w:rPr>
          <w:lang w:val="en-GB"/>
        </w:rPr>
      </w:r>
      <w:r>
        <w:rPr>
          <w:lang w:val="en-GB"/>
        </w:rPr>
      </w:r>
    </w:p>
    <w:p>
      <w:pPr>
        <w:pStyle w:val="1091"/>
        <w:numPr>
          <w:ilvl w:val="0"/>
          <w:numId w:val="29"/>
        </w:numPr>
        <w:pBdr/>
        <w:spacing/>
        <w:ind/>
        <w:rPr>
          <w:lang w:val="en-GB"/>
        </w:rPr>
      </w:pPr>
      <w:r>
        <w:rPr>
          <w:lang w:val="en-GB"/>
        </w:rPr>
        <w:t xml:space="preserve">ISSN resources can be linked to one or more archives using </w:t>
      </w:r>
      <w:r>
        <w:rPr>
          <w:rStyle w:val="1092"/>
          <w:lang w:val="en-GB"/>
        </w:rPr>
        <w:t xml:space="preserve">schema:</w:t>
      </w:r>
      <w:r>
        <w:rPr>
          <w:rStyle w:val="1092"/>
          <w:lang w:val="en-GB"/>
        </w:rPr>
        <w:t xml:space="preserve">subjectOf</w:t>
      </w:r>
      <w:r>
        <w:rPr>
          <w:lang w:val="en-GB"/>
        </w:rPr>
        <w:t xml:space="preserve">. Most of the times these are Online ISSN resources, but not </w:t>
      </w:r>
      <w:r>
        <w:rPr>
          <w:lang w:val="en-GB"/>
        </w:rPr>
        <w:t xml:space="preserve">necessarily;</w:t>
      </w:r>
      <w:r>
        <w:rPr>
          <w:lang w:val="en-GB"/>
        </w:rPr>
      </w:r>
      <w:r>
        <w:rPr>
          <w:lang w:val="en-GB"/>
        </w:rPr>
      </w:r>
    </w:p>
    <w:p>
      <w:pPr>
        <w:pStyle w:val="1091"/>
        <w:numPr>
          <w:ilvl w:val="0"/>
          <w:numId w:val="29"/>
        </w:numPr>
        <w:pBdr/>
        <w:spacing/>
        <w:ind/>
        <w:rPr>
          <w:lang w:val="en-GB"/>
        </w:rPr>
      </w:pPr>
      <w:r>
        <w:rPr>
          <w:lang w:val="en-GB"/>
        </w:rPr>
        <w:t xml:space="preserve">The archive itself is a blank node with type </w:t>
      </w:r>
      <w:r>
        <w:rPr>
          <w:rStyle w:val="1092"/>
          <w:lang w:val="en-GB"/>
        </w:rPr>
        <w:t xml:space="preserve">schema:ArchiveComponent</w:t>
      </w:r>
      <w:r>
        <w:rPr>
          <w:lang w:val="en-GB"/>
        </w:rPr>
        <w:t xml:space="preserve">;</w:t>
      </w:r>
      <w:r>
        <w:rPr>
          <w:lang w:val="en-GB"/>
        </w:rPr>
        <w:t xml:space="preserve"> it holds the following metadata :</w:t>
      </w:r>
      <w:r>
        <w:rPr>
          <w:lang w:val="en-GB"/>
        </w:rPr>
      </w:r>
      <w:r>
        <w:rPr>
          <w:lang w:val="en-GB"/>
        </w:rPr>
      </w:r>
    </w:p>
    <w:p>
      <w:pPr>
        <w:pStyle w:val="1091"/>
        <w:numPr>
          <w:ilvl w:val="1"/>
          <w:numId w:val="29"/>
        </w:numPr>
        <w:pBdr/>
        <w:spacing/>
        <w:ind/>
        <w:rPr>
          <w:lang w:val="en-GB"/>
        </w:rPr>
      </w:pPr>
      <w:r>
        <w:rPr>
          <w:lang w:val="en-GB"/>
        </w:rPr>
        <w:t xml:space="preserve">The status of the archive, which can hold the values “Archived”, “In Progress” or “Triggered”</w:t>
      </w:r>
      <w:r>
        <w:rPr>
          <w:lang w:val="en-GB"/>
        </w:rPr>
        <w:t xml:space="preserve"> (</w:t>
      </w:r>
      <w:r>
        <w:rPr>
          <w:rStyle w:val="1092"/>
          <w:lang w:val="en-GB"/>
        </w:rPr>
        <w:t xml:space="preserve">schema:creativeWorkStatus</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extent of the archive, in full and short version (</w:t>
      </w:r>
      <w:r>
        <w:rPr>
          <w:rStyle w:val="1092"/>
          <w:lang w:val="en-GB"/>
        </w:rPr>
        <w:t xml:space="preserve">schema:description</w:t>
      </w:r>
      <w:r>
        <w:rPr>
          <w:lang w:val="en-GB"/>
        </w:rPr>
        <w:t xml:space="preserve"> and </w:t>
      </w:r>
      <w:r>
        <w:rPr>
          <w:rStyle w:val="1092"/>
          <w:lang w:val="en-GB"/>
        </w:rPr>
        <w:t xml:space="preserve">schema:abstract</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Its temporal coverage (optional), with a start and end year</w:t>
      </w:r>
      <w:r>
        <w:rPr>
          <w:lang w:val="en-GB"/>
        </w:rPr>
        <w:t xml:space="preserve"> (</w:t>
      </w:r>
      <w:r>
        <w:rPr>
          <w:rStyle w:val="1092"/>
          <w:lang w:val="en-GB"/>
        </w:rPr>
        <w:t xml:space="preserve">schema:temporalCoverage</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last update date of the archive</w:t>
      </w:r>
      <w:r>
        <w:rPr>
          <w:lang w:val="en-GB"/>
        </w:rPr>
        <w:t xml:space="preserve"> (</w:t>
      </w:r>
      <w:r>
        <w:rPr>
          <w:rStyle w:val="1092"/>
          <w:lang w:val="en-GB"/>
        </w:rPr>
        <w:t xml:space="preserve">schema:dateModified</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link to the archival organization (</w:t>
      </w:r>
      <w:r>
        <w:rPr>
          <w:rStyle w:val="1092"/>
          <w:lang w:val="en-GB"/>
        </w:rPr>
        <w:t xml:space="preserve">schema:holdingArchive</w:t>
      </w:r>
      <w:r>
        <w:rPr>
          <w:lang w:val="en-GB"/>
        </w:rPr>
        <w:t xml:space="preserve">);</w:t>
      </w:r>
      <w:r>
        <w:rPr>
          <w:lang w:val="en-GB"/>
        </w:rPr>
      </w:r>
      <w:r>
        <w:rPr>
          <w:lang w:val="en-GB"/>
        </w:rPr>
      </w:r>
    </w:p>
    <w:p>
      <w:pPr>
        <w:pStyle w:val="1091"/>
        <w:numPr>
          <w:ilvl w:val="1"/>
          <w:numId w:val="29"/>
        </w:numPr>
        <w:pBdr/>
        <w:spacing/>
        <w:ind/>
        <w:rPr>
          <w:ins w:id="1784" w:author="thomas" w:date="2024-06-12T08:19:35Z" oouserid="thomas"/>
          <w:lang w:val="en-GB"/>
        </w:rPr>
      </w:pPr>
      <w:r>
        <w:rPr>
          <w:lang w:val="en-GB"/>
        </w:rPr>
        <w:t xml:space="preserve">If it is accessible online</w:t>
      </w:r>
      <w:r>
        <w:rPr>
          <w:lang w:val="en-GB"/>
        </w:rPr>
        <w:t xml:space="preserve">, its online URL in </w:t>
      </w:r>
      <w:r>
        <w:rPr>
          <w:rStyle w:val="1092"/>
          <w:lang w:val="en-GB"/>
        </w:rPr>
        <w:t xml:space="preserve">schema:</w:t>
      </w:r>
      <w:r>
        <w:rPr>
          <w:rStyle w:val="1092"/>
          <w:lang w:val="en-GB"/>
        </w:rPr>
        <w:t xml:space="preserve">url</w:t>
      </w:r>
      <w:r>
        <w:rPr>
          <w:lang w:val="en-GB"/>
        </w:rPr>
        <w:t xml:space="preserve">;</w:t>
      </w:r>
      <w:ins w:id="1785" w:author="thomas" w:date="2024-06-12T08:19:35Z" oouserid="thomas">
        <w:r>
          <w:rPr>
            <w:lang w:val="en-GB"/>
          </w:rPr>
        </w:r>
      </w:ins>
      <w:ins w:id="1786" w:author="thomas" w:date="2024-06-12T08:19:35Z" oouserid="thomas">
        <w:r>
          <w:rPr>
            <w:lang w:val="en-GB"/>
          </w:rPr>
        </w:r>
      </w:ins>
    </w:p>
    <w:p>
      <w:pPr>
        <w:pStyle w:val="1091"/>
        <w:numPr>
          <w:ilvl w:val="1"/>
          <w:numId w:val="29"/>
        </w:numPr>
        <w:pBdr/>
        <w:spacing/>
        <w:ind/>
        <w:rPr>
          <w:ins w:id="1788" w:author="thomas" w:date="2024-06-12T08:20:25Z" oouserid="thomas"/>
          <w:lang w:val="en-GB"/>
          <w:rPrChange w:id="1787" w:author="thomas" w:date="2024-06-12T08:19:35Z" oouserid="thomas">
            <w:rPr>
              <w:highlight w:val="none"/>
              <w:lang w:val="en-GB"/>
            </w:rPr>
          </w:rPrChange>
        </w:rPr>
      </w:pPr>
      <w:ins w:id="1789" w:author="thomas" w:date="2024-06-12T08:24:20Z" oouserid="thomas">
        <w:r>
          <w:rPr>
            <w:highlight w:val="none"/>
            <w:lang w:val="en-GB"/>
            <w:rPrChange w:id="1790" w:author="thomas" w:date="2024-06-12T08:19:35Z" oouserid="thomas">
              <w:rPr>
                <w:highlight w:val="none"/>
                <w:lang w:val="en-GB"/>
              </w:rPr>
            </w:rPrChange>
          </w:rPr>
          <w:t xml:space="preserve">the link to the complete archive that holds this specific archive entry. The complete archive itself has a relative URI based on its name, holding the following properties :</w:t>
        </w:r>
      </w:ins>
      <w:ins w:id="1791" w:author="thomas" w:date="2024-06-12T08:20:25Z" oouserid="thomas">
        <w:r>
          <w:rPr>
            <w:lang w:val="en-GB"/>
            <w:rPrChange w:id="1792" w:author="thomas" w:date="2024-06-12T08:19:35Z" oouserid="thomas">
              <w:rPr>
                <w:highlight w:val="none"/>
                <w:lang w:val="en-GB"/>
              </w:rPr>
            </w:rPrChange>
          </w:rPr>
        </w:r>
      </w:ins>
      <w:ins w:id="1793" w:author="thomas" w:date="2024-06-12T08:20:25Z" oouserid="thomas">
        <w:r>
          <w:rPr>
            <w:lang w:val="en-GB"/>
            <w:rPrChange w:id="1794" w:author="thomas" w:date="2024-06-12T08:19:35Z" oouserid="thomas">
              <w:rPr>
                <w:highlight w:val="none"/>
                <w:lang w:val="en-GB"/>
              </w:rPr>
            </w:rPrChange>
          </w:rPr>
        </w:r>
      </w:ins>
    </w:p>
    <w:p>
      <w:pPr>
        <w:pStyle w:val="1091"/>
        <w:numPr>
          <w:ilvl w:val="2"/>
          <w:numId w:val="31"/>
        </w:numPr>
        <w:pBdr/>
        <w:spacing/>
        <w:ind/>
        <w:rPr>
          <w:ins w:id="1796" w:author="thomas" w:date="2024-06-12T08:20:34Z" oouserid="thomas"/>
          <w:lang w:val="en-GB"/>
          <w:rPrChange w:id="1795" w:author="thomas" w:date="2024-06-12T08:20:25Z" oouserid="thomas">
            <w:rPr>
              <w:highlight w:val="none"/>
              <w:lang w:val="en-GB"/>
            </w:rPr>
          </w:rPrChange>
        </w:rPr>
        <w:pPrChange w:author="thomas" w:date="2024-06-12T08:20:53Z" w:id="1797" oouserid="thomas">
          <w:pPr>
            <w:pStyle w:val="1091"/>
            <w:numPr>
              <w:ilvl w:val="2"/>
              <w:numId w:val="29"/>
            </w:numPr>
            <w:pBdr/>
            <w:spacing/>
            <w:ind/>
          </w:pPr>
        </w:pPrChange>
      </w:pPr>
      <w:ins w:id="1798" w:author="thomas" w:date="2024-06-12T08:20:53Z" oouserid="thomas">
        <w:r>
          <w:rPr>
            <w:highlight w:val="none"/>
            <w:lang w:val="en-GB"/>
            <w:rPrChange w:id="1799" w:author="thomas" w:date="2024-06-12T08:20:25Z" oouserid="thomas">
              <w:rPr>
                <w:highlight w:val="none"/>
                <w:lang w:val="en-GB"/>
              </w:rPr>
            </w:rPrChange>
          </w:rPr>
          <w:t xml:space="preserve">its name (</w:t>
        </w:r>
      </w:ins>
      <w:ins w:id="1800" w:author="thomas" w:date="2024-06-12T08:20:53Z" oouserid="thomas">
        <w:r>
          <w:rPr>
            <w:rStyle w:val="1092"/>
            <w:lang w:val="en-GB"/>
            <w:rPrChange w:id="1801" w:author="thomas" w:date="2024-06-12T08:20:53Z" oouserid="thomas">
              <w:rPr>
                <w:highlight w:val="none"/>
                <w:lang w:val="en-GB"/>
              </w:rPr>
            </w:rPrChange>
          </w:rPr>
          <w:t xml:space="preserve">schema:name</w:t>
        </w:r>
      </w:ins>
      <w:ins w:id="1802" w:author="thomas" w:date="2024-06-12T08:20:53Z" oouserid="thomas">
        <w:r>
          <w:rPr>
            <w:highlight w:val="none"/>
            <w:lang w:val="en-GB"/>
            <w:rPrChange w:id="1803" w:author="thomas" w:date="2024-06-12T08:20:53Z" oouserid="thomas">
              <w:rPr>
                <w:highlight w:val="none"/>
                <w:lang w:val="en-GB"/>
              </w:rPr>
            </w:rPrChange>
          </w:rPr>
          <w:t xml:space="preserve">)</w:t>
        </w:r>
      </w:ins>
      <w:ins w:id="1804" w:author="thomas" w:date="2024-06-12T08:20:34Z" oouserid="thomas">
        <w:r>
          <w:rPr>
            <w:lang w:val="en-GB"/>
            <w:rPrChange w:id="1805" w:author="thomas" w:date="2024-06-12T08:20:25Z" oouserid="thomas">
              <w:rPr>
                <w:highlight w:val="none"/>
                <w:lang w:val="en-GB"/>
              </w:rPr>
            </w:rPrChange>
          </w:rPr>
        </w:r>
      </w:ins>
      <w:ins w:id="1806" w:author="thomas" w:date="2024-06-12T08:20:34Z" oouserid="thomas">
        <w:r>
          <w:rPr>
            <w:lang w:val="en-GB"/>
            <w:rPrChange w:id="1807" w:author="thomas" w:date="2024-06-12T08:20:25Z" oouserid="thomas">
              <w:rPr>
                <w:highlight w:val="none"/>
                <w:lang w:val="en-GB"/>
              </w:rPr>
            </w:rPrChange>
          </w:rPr>
        </w:r>
      </w:ins>
    </w:p>
    <w:p>
      <w:pPr>
        <w:pStyle w:val="1091"/>
        <w:numPr>
          <w:ilvl w:val="2"/>
          <w:numId w:val="31"/>
        </w:numPr>
        <w:pBdr/>
        <w:spacing/>
        <w:ind/>
        <w:rPr>
          <w:ins w:id="1808" w:author="thomas" w:date="2024-06-12T08:21:12Z" oouserid="thomas"/>
          <w:lang w:val="en-GB"/>
        </w:rPr>
        <w:pPrChange w:author="thomas" w:date="2024-06-12T08:20:42Z" w:id="1809" oouserid="thomas">
          <w:pPr>
            <w:pBdr/>
            <w:spacing/>
            <w:ind/>
          </w:pPr>
        </w:pPrChange>
      </w:pPr>
      <w:ins w:id="1810" w:author="thomas" w:date="2024-06-12T08:20:44Z" oouserid="thomas">
        <w:r>
          <w:rPr>
            <w:lang w:val="en-GB"/>
          </w:rPr>
          <w:t xml:space="preserve">the link to the archival organization (</w:t>
        </w:r>
      </w:ins>
      <w:ins w:id="1811" w:author="thomas" w:date="2024-06-12T08:20:40Z" oouserid="thomas">
        <w:r>
          <w:rPr>
            <w:rStyle w:val="1092"/>
            <w:lang w:val="en-GB"/>
          </w:rPr>
          <w:t xml:space="preserve">schema:holdingArchive</w:t>
        </w:r>
      </w:ins>
      <w:ins w:id="1812" w:author="thomas" w:date="2024-06-12T08:20:40Z" oouserid="thomas">
        <w:r>
          <w:rPr>
            <w:lang w:val="en-GB"/>
          </w:rPr>
          <w:t xml:space="preserve">);</w:t>
        </w:r>
      </w:ins>
      <w:ins w:id="1813" w:author="thomas" w:date="2024-06-12T08:21:12Z" oouserid="thomas">
        <w:r>
          <w:rPr>
            <w:lang w:val="en-GB"/>
          </w:rPr>
        </w:r>
      </w:ins>
      <w:ins w:id="1814" w:author="thomas" w:date="2024-06-12T08:21:12Z" oouserid="thomas">
        <w:r>
          <w:rPr>
            <w:lang w:val="en-GB"/>
          </w:rPr>
        </w:r>
      </w:ins>
    </w:p>
    <w:p>
      <w:pPr>
        <w:pStyle w:val="1091"/>
        <w:numPr>
          <w:ilvl w:val="0"/>
          <w:numId w:val="29"/>
        </w:numPr>
        <w:pBdr/>
        <w:spacing/>
        <w:ind/>
        <w:rPr>
          <w:lang w:val="en-GB"/>
        </w:rPr>
      </w:pPr>
      <w:r>
        <w:rPr>
          <w:lang w:val="en-GB"/>
        </w:rPr>
        <w:t xml:space="preserve">In addition, the archive links</w:t>
      </w:r>
      <w:r>
        <w:rPr>
          <w:lang w:val="en-GB"/>
        </w:rPr>
        <w:t xml:space="preserve"> to an anonymous node, with no type, through </w:t>
      </w:r>
      <w:r>
        <w:rPr>
          <w:rStyle w:val="1092"/>
          <w:lang w:val="en-GB"/>
        </w:rPr>
        <w:t xml:space="preserve">schema:mainEntity</w:t>
      </w:r>
      <w:r>
        <w:rPr>
          <w:lang w:val="en-GB"/>
        </w:rPr>
        <w:t xml:space="preserve">, that describes the archived resource with few metadata as provided by the archiv</w:t>
      </w:r>
      <w:r>
        <w:rPr>
          <w:lang w:val="en-GB"/>
        </w:rPr>
        <w:t xml:space="preserve">a</w:t>
      </w:r>
      <w:r>
        <w:rPr>
          <w:lang w:val="en-GB"/>
        </w:rPr>
        <w:t xml:space="preserve">l institution itself; so they can slightly differ from the </w:t>
      </w:r>
      <w:r>
        <w:rPr>
          <w:lang w:val="en-GB"/>
        </w:rPr>
        <w:t xml:space="preserve">metadata attached to the ISSN resource from the register. </w:t>
      </w:r>
      <w:r>
        <w:rPr>
          <w:lang w:val="en-GB"/>
        </w:rPr>
        <w:t xml:space="preserve">This node has no type so that it cannot be confused with the ISSN resource itself. </w:t>
      </w:r>
      <w:r>
        <w:rPr>
          <w:lang w:val="en-GB"/>
        </w:rPr>
        <w:t xml:space="preserve">This node </w:t>
      </w:r>
      <w:r>
        <w:rPr>
          <w:lang w:val="en-GB"/>
        </w:rPr>
        <w:t xml:space="preserve">holds :</w:t>
      </w:r>
      <w:r>
        <w:rPr>
          <w:lang w:val="en-GB"/>
        </w:rPr>
      </w:r>
      <w:r>
        <w:rPr>
          <w:lang w:val="en-GB"/>
        </w:rPr>
      </w:r>
    </w:p>
    <w:p>
      <w:pPr>
        <w:pStyle w:val="1091"/>
        <w:numPr>
          <w:ilvl w:val="1"/>
          <w:numId w:val="29"/>
        </w:numPr>
        <w:pBdr/>
        <w:spacing/>
        <w:ind/>
        <w:rPr>
          <w:lang w:val="en-GB"/>
        </w:rPr>
      </w:pPr>
      <w:r>
        <w:rPr>
          <w:lang w:val="en-GB"/>
        </w:rPr>
        <w:t xml:space="preserve">The title of the serial as provided by the archival institution</w:t>
      </w:r>
      <w:r>
        <w:rPr>
          <w:lang w:val="en-GB"/>
        </w:rPr>
        <w:t xml:space="preserve"> (</w:t>
      </w:r>
      <w:r>
        <w:rPr>
          <w:rStyle w:val="1092"/>
          <w:lang w:val="en-GB"/>
        </w:rPr>
        <w:t xml:space="preserve">schema:name</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The name of the publisher as provided by the archiv</w:t>
      </w:r>
      <w:r>
        <w:rPr>
          <w:lang w:val="en-GB"/>
        </w:rPr>
        <w:t xml:space="preserve">a</w:t>
      </w:r>
      <w:r>
        <w:rPr>
          <w:lang w:val="en-GB"/>
        </w:rPr>
        <w:t xml:space="preserve">l institution</w:t>
      </w:r>
      <w:r>
        <w:rPr>
          <w:lang w:val="en-GB"/>
        </w:rPr>
        <w:t xml:space="preserve"> (</w:t>
      </w:r>
      <w:r>
        <w:rPr>
          <w:rStyle w:val="1092"/>
          <w:lang w:val="en-GB"/>
        </w:rPr>
        <w:t xml:space="preserve">schema:publisher</w:t>
      </w:r>
      <w:r>
        <w:rPr>
          <w:lang w:val="en-GB"/>
        </w:rPr>
        <w:t xml:space="preserve">)</w:t>
      </w:r>
      <w:r>
        <w:rPr>
          <w:lang w:val="en-GB"/>
        </w:rPr>
        <w:t xml:space="preserve">;</w:t>
      </w:r>
      <w:r>
        <w:rPr>
          <w:lang w:val="en-GB"/>
        </w:rPr>
      </w:r>
      <w:r>
        <w:rPr>
          <w:lang w:val="en-GB"/>
        </w:rPr>
      </w:r>
    </w:p>
    <w:p>
      <w:pPr>
        <w:pStyle w:val="1091"/>
        <w:numPr>
          <w:ilvl w:val="1"/>
          <w:numId w:val="29"/>
        </w:numPr>
        <w:pBdr/>
        <w:spacing/>
        <w:ind/>
        <w:rPr>
          <w:lang w:val="en-GB"/>
        </w:rPr>
      </w:pPr>
      <w:r>
        <w:rPr>
          <w:lang w:val="en-GB"/>
        </w:rPr>
        <w:t xml:space="preserve">1 or 2 ISS</w:t>
      </w:r>
      <w:r>
        <w:rPr>
          <w:lang w:val="en-GB"/>
        </w:rPr>
        <w:t xml:space="preserve">N values, as provided by the archival institution; these ISSN can correspond to the online and print variant of the serial</w:t>
      </w:r>
      <w:r>
        <w:rPr>
          <w:lang w:val="en-GB"/>
        </w:rPr>
        <w:t xml:space="preserve"> (</w:t>
      </w:r>
      <w:r>
        <w:rPr>
          <w:rStyle w:val="1092"/>
          <w:lang w:val="en-GB"/>
        </w:rPr>
        <w:t xml:space="preserve">schema:issn</w:t>
      </w:r>
      <w:r>
        <w:rPr>
          <w:lang w:val="en-GB"/>
        </w:rPr>
        <w:t xml:space="preserve">)</w:t>
      </w:r>
      <w:r>
        <w:rPr>
          <w:lang w:val="en-GB"/>
        </w:rPr>
        <w:t xml:space="preserve">;</w:t>
      </w:r>
      <w:r>
        <w:rPr>
          <w:lang w:val="en-GB"/>
        </w:rPr>
      </w:r>
      <w:r>
        <w:rPr>
          <w:lang w:val="en-GB"/>
        </w:rPr>
      </w:r>
    </w:p>
    <w:p>
      <w:pPr>
        <w:pStyle w:val="1073"/>
        <w:pBdr/>
        <w:spacing/>
        <w:ind/>
        <w:rPr>
          <w:lang w:val="en-GB"/>
        </w:rPr>
      </w:pPr>
      <w:r>
        <w:rPr>
          <w:lang w:val="en-GB"/>
        </w:rPr>
        <w:t xml:space="preserve">Keeper (archival institution)</w:t>
      </w:r>
      <w:r>
        <w:rPr>
          <w:lang w:val="en-GB"/>
        </w:rPr>
      </w:r>
      <w:r>
        <w:rPr>
          <w:lang w:val="en-GB"/>
        </w:rPr>
      </w:r>
    </w:p>
    <w:p>
      <w:pPr>
        <w:pBdr/>
        <w:spacing/>
        <w:ind/>
        <w:rPr>
          <w:lang w:val="en-GB"/>
        </w:rPr>
      </w:pPr>
      <w:r>
        <w:rPr>
          <w:lang w:val="en-GB"/>
        </w:rPr>
        <w:t xml:space="preserve">A Keeper institution is identified with a URI </w:t>
      </w:r>
      <w:r>
        <w:rPr>
          <w:rStyle w:val="1092"/>
        </w:rPr>
        <w:fldChar w:fldCharType="begin"/>
      </w:r>
      <w:r>
        <w:rPr>
          <w:rStyle w:val="1092"/>
          <w:lang w:val="en-GB"/>
        </w:rPr>
        <w:instrText xml:space="preserve"> HYPERLINK "http://issn.org/organization/keepers#{keeperCode}" </w:instrText>
      </w:r>
      <w:r>
        <w:rPr>
          <w:rStyle w:val="1092"/>
        </w:rPr>
        <w:fldChar w:fldCharType="separate"/>
      </w:r>
      <w:r>
        <w:rPr>
          <w:rStyle w:val="1092"/>
          <w:lang w:val="en-GB"/>
        </w:rPr>
        <w:t xml:space="preserve">http://issn.org/organization/keepers#{keeperCode}</w:t>
      </w:r>
      <w:r>
        <w:rPr>
          <w:rStyle w:val="1092"/>
        </w:rPr>
        <w:fldChar w:fldCharType="end"/>
      </w:r>
      <w:r>
        <w:rPr>
          <w:lang w:val="en-GB"/>
        </w:rPr>
        <w:t xml:space="preserve">, the type </w:t>
      </w:r>
      <w:r>
        <w:rPr>
          <w:rStyle w:val="1092"/>
          <w:lang w:val="en-GB"/>
        </w:rPr>
        <w:t xml:space="preserve">schema:ArchiveOrganization</w:t>
      </w:r>
      <w:r>
        <w:rPr>
          <w:lang w:val="en-GB"/>
        </w:rPr>
        <w:t xml:space="preserve"> and simply contains a name (</w:t>
      </w:r>
      <w:r>
        <w:rPr>
          <w:rStyle w:val="1092"/>
          <w:lang w:val="en-GB"/>
        </w:rPr>
        <w:t xml:space="preserve">schema:name</w:t>
      </w:r>
      <w:r>
        <w:rPr>
          <w:lang w:val="en-GB"/>
        </w:rPr>
        <w:t xml:space="preserve">), the code of the institution (</w:t>
      </w:r>
      <w:r>
        <w:rPr>
          <w:rStyle w:val="1092"/>
          <w:lang w:val="en-GB"/>
        </w:rPr>
        <w:t xml:space="preserve">schema:identifier</w:t>
      </w:r>
      <w:r>
        <w:rPr>
          <w:lang w:val="en-GB"/>
        </w:rPr>
        <w:t xml:space="preserve">) and possibl</w:t>
      </w:r>
      <w:r>
        <w:rPr>
          <w:lang w:val="en-GB"/>
        </w:rPr>
        <w:t xml:space="preserve">y a </w:t>
      </w:r>
      <w:r>
        <w:rPr>
          <w:rStyle w:val="1092"/>
          <w:lang w:val="en-GB"/>
        </w:rPr>
        <w:t xml:space="preserve">schema:sameAs</w:t>
      </w:r>
      <w:r>
        <w:rPr>
          <w:lang w:val="en-GB"/>
        </w:rPr>
        <w:t xml:space="preserve"> with the URI of the corresponding Wikidata item.</w:t>
      </w:r>
      <w:r>
        <w:rPr>
          <w:lang w:val="en-GB"/>
        </w:rPr>
      </w:r>
      <w:r>
        <w:rPr>
          <w:lang w:val="en-GB"/>
        </w:rPr>
      </w:r>
    </w:p>
    <w:p>
      <w:pPr>
        <w:pBdr/>
        <w:spacing/>
        <w:ind/>
        <w:jc w:val="left"/>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r>
        <w:rPr>
          <w:lang w:val="en-GB"/>
        </w:rPr>
      </w:r>
      <w:r>
        <w:rPr>
          <w:lang w:val="en-GB"/>
        </w:rPr>
      </w:r>
    </w:p>
    <w:p>
      <w:pPr>
        <w:pStyle w:val="1072"/>
        <w:pBdr/>
        <w:spacing/>
        <w:ind/>
        <w:rPr>
          <w:lang w:val="en-GB"/>
        </w:rPr>
      </w:pPr>
      <w:r/>
      <w:bookmarkStart w:id="462" w:name="_Toc46393888"/>
      <w:r>
        <w:rPr>
          <w:lang w:val="en-GB"/>
        </w:rPr>
        <w:t xml:space="preserve">ISSN Centres</w:t>
      </w:r>
      <w:bookmarkEnd w:id="462"/>
      <w:r>
        <w:rPr>
          <w:lang w:val="en-GB"/>
        </w:rPr>
      </w:r>
      <w:r>
        <w:rPr>
          <w:lang w:val="en-GB"/>
        </w:rPr>
      </w:r>
    </w:p>
    <w:p>
      <w:pPr>
        <w:pStyle w:val="1073"/>
        <w:pBdr/>
        <w:spacing/>
        <w:ind/>
        <w:rPr>
          <w:lang w:val="en-GB"/>
        </w:rPr>
      </w:pPr>
      <w:r>
        <w:rPr>
          <w:lang w:val="en-GB"/>
        </w:rPr>
        <w:t xml:space="preserve">Overview diagram</w:t>
      </w:r>
      <w:r>
        <w:rPr>
          <w:lang w:val="en-GB"/>
        </w:rPr>
      </w:r>
      <w:r>
        <w:rPr>
          <w:lang w:val="en-GB"/>
        </w:rPr>
      </w:r>
    </w:p>
    <w:p>
      <w:pPr>
        <w:pBdr/>
        <w:spacing/>
        <w:ind/>
        <w:jc w:val="center"/>
        <w:rPr>
          <w:lang w:val="en-GB"/>
        </w:rPr>
      </w:pPr>
      <w:r>
        <w:rPr>
          <w:lang w:val="en-GB"/>
        </w:rPr>
        <mc:AlternateContent>
          <mc:Choice Requires="wpg">
            <w:drawing>
              <wp:inline xmlns:wp="http://schemas.openxmlformats.org/drawingml/2006/wordprocessingDrawing" distT="0" distB="0" distL="0" distR="0">
                <wp:extent cx="7569642" cy="5131979"/>
                <wp:effectExtent l="0" t="0" r="0" b="0"/>
                <wp:docPr id="9"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23"/>
                        <a:stretch/>
                      </pic:blipFill>
                      <pic:spPr bwMode="auto">
                        <a:xfrm>
                          <a:off x="0" y="0"/>
                          <a:ext cx="7581229" cy="513983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596.03pt;height:404.09pt;mso-wrap-distance-left:0.00pt;mso-wrap-distance-top:0.00pt;mso-wrap-distance-right:0.00pt;mso-wrap-distance-bottom:0.00pt;z-index:1;" stroked="false">
                <v:imagedata r:id="rId23" o:title=""/>
                <o:lock v:ext="edit" rotation="t"/>
              </v:shape>
            </w:pict>
          </mc:Fallback>
        </mc:AlternateContent>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3"/>
        <w:pBdr/>
        <w:spacing/>
        <w:ind/>
        <w:rPr>
          <w:lang w:val="en-GB"/>
        </w:rPr>
      </w:pPr>
      <w:r>
        <w:rPr>
          <w:lang w:val="en-GB"/>
        </w:rPr>
        <w:t xml:space="preserve">ISSN </w:t>
      </w:r>
      <w:r>
        <w:rPr>
          <w:lang w:val="en-GB"/>
        </w:rPr>
        <w:t xml:space="preserve">Center</w:t>
      </w:r>
      <w:r>
        <w:rPr>
          <w:lang w:val="en-GB"/>
        </w:rPr>
        <w:t xml:space="preserve"> description</w:t>
      </w:r>
      <w:r>
        <w:rPr>
          <w:lang w:val="en-GB"/>
        </w:rPr>
      </w:r>
      <w:r>
        <w:rPr>
          <w:lang w:val="en-GB"/>
        </w:rPr>
      </w:r>
    </w:p>
    <w:p>
      <w:pPr>
        <w:pBdr/>
        <w:spacing/>
        <w:ind/>
        <w:rPr>
          <w:lang w:val="en-GB"/>
        </w:rPr>
      </w:pPr>
      <w:r>
        <w:rPr>
          <w:lang w:val="en-GB"/>
        </w:rPr>
        <w:t xml:space="preserve">ISSN </w:t>
      </w:r>
      <w:r>
        <w:rPr>
          <w:lang w:val="en-GB"/>
        </w:rPr>
        <w:t xml:space="preserve">Center</w:t>
      </w:r>
      <w:r>
        <w:rPr>
          <w:lang w:val="en-GB"/>
        </w:rPr>
        <w:t xml:space="preserve">s</w:t>
      </w:r>
      <w:r>
        <w:rPr>
          <w:lang w:val="en-GB"/>
        </w:rPr>
        <w:t xml:space="preserve"> description map the information available at </w:t>
      </w:r>
      <w:r>
        <w:rPr>
          <w:lang w:val="fr-FR"/>
        </w:rPr>
        <w:fldChar w:fldCharType="begin"/>
      </w:r>
      <w:r>
        <w:rPr>
          <w:lang w:val="en-GB"/>
        </w:rPr>
        <w:instrText xml:space="preserve"> HYPERLINK "https://www.issn.org/the-centre-and-the-network/members-countries/the-issn-network-today/#" </w:instrText>
      </w:r>
      <w:r>
        <w:rPr>
          <w:lang w:val="fr-FR"/>
        </w:rPr>
        <w:fldChar w:fldCharType="separate"/>
      </w:r>
      <w:r>
        <w:rPr>
          <w:rStyle w:val="1090"/>
          <w:lang w:val="en-GB"/>
        </w:rPr>
        <w:t xml:space="preserve">https://www.issn.org/the-centre-and-the-network/members-countries/the-issn-network-today/#</w:t>
      </w:r>
      <w:r>
        <w:rPr>
          <w:lang w:val="fr-FR"/>
        </w:rPr>
        <w:fldChar w:fldCharType="end"/>
      </w:r>
      <w:r>
        <w:rPr>
          <w:lang w:val="en-GB"/>
        </w:rPr>
        <w:t xml:space="preserve"> </w:t>
      </w:r>
      <w:r>
        <w:rPr>
          <w:lang w:val="en-GB"/>
        </w:rPr>
      </w:r>
      <w:r>
        <w:rPr>
          <w:lang w:val="en-GB"/>
        </w:rPr>
      </w:r>
    </w:p>
    <w:p>
      <w:pPr>
        <w:pBdr/>
        <w:spacing/>
        <w:ind/>
        <w:rPr>
          <w:lang w:val="en-GB"/>
        </w:rPr>
      </w:pPr>
      <w:r>
        <w:rPr>
          <w:lang w:val="en-GB"/>
        </w:rPr>
        <w:t xml:space="preserve">An ISSN Cent</w:t>
      </w:r>
      <w:r>
        <w:rPr>
          <w:lang w:val="en-GB"/>
        </w:rPr>
        <w:t xml:space="preserve">re</w:t>
      </w:r>
      <w:r>
        <w:rPr>
          <w:lang w:val="en-GB"/>
        </w:rPr>
        <w:t xml:space="preserve"> is d</w:t>
      </w:r>
      <w:r>
        <w:rPr>
          <w:lang w:val="en-GB"/>
        </w:rPr>
        <w:t xml:space="preserve">escribed with </w:t>
      </w:r>
      <w:r>
        <w:rPr>
          <w:lang w:val="en-GB"/>
        </w:rPr>
        <w:t xml:space="preserve">straightforward descriptive properties. Not</w:t>
      </w:r>
      <w:r>
        <w:rPr>
          <w:lang w:val="en-GB"/>
        </w:rPr>
        <w:t xml:space="preserve">e</w:t>
      </w:r>
      <w:r>
        <w:rPr>
          <w:lang w:val="en-GB"/>
        </w:rPr>
        <w:t xml:space="preserve"> that:</w:t>
      </w:r>
      <w:r>
        <w:rPr>
          <w:lang w:val="en-GB"/>
        </w:rPr>
      </w:r>
      <w:r>
        <w:rPr>
          <w:lang w:val="en-GB"/>
        </w:rPr>
      </w:r>
    </w:p>
    <w:p>
      <w:pPr>
        <w:pStyle w:val="1091"/>
        <w:numPr>
          <w:ilvl w:val="0"/>
          <w:numId w:val="30"/>
        </w:numPr>
        <w:pBdr/>
        <w:spacing/>
        <w:ind/>
        <w:rPr>
          <w:lang w:val="en-GB"/>
        </w:rPr>
      </w:pPr>
      <w:r>
        <w:rPr>
          <w:lang w:val="en-GB"/>
        </w:rPr>
        <w:t xml:space="preserve">Not all properties are mandatory and might not be present for all </w:t>
      </w:r>
      <w:r>
        <w:rPr>
          <w:lang w:val="en-GB"/>
        </w:rPr>
        <w:t xml:space="preserve">cent</w:t>
      </w:r>
      <w:r>
        <w:rPr>
          <w:lang w:val="en-GB"/>
        </w:rPr>
        <w:t xml:space="preserve">re</w:t>
      </w:r>
      <w:r>
        <w:rPr>
          <w:lang w:val="en-GB"/>
        </w:rPr>
        <w:t xml:space="preserve">s;</w:t>
      </w:r>
      <w:r>
        <w:rPr>
          <w:lang w:val="en-GB"/>
        </w:rPr>
      </w:r>
      <w:r>
        <w:rPr>
          <w:lang w:val="en-GB"/>
        </w:rPr>
      </w:r>
    </w:p>
    <w:p>
      <w:pPr>
        <w:pStyle w:val="1091"/>
        <w:numPr>
          <w:ilvl w:val="0"/>
          <w:numId w:val="30"/>
        </w:numPr>
        <w:pBdr/>
        <w:spacing/>
        <w:ind/>
        <w:rPr>
          <w:lang w:val="en-GB"/>
        </w:rPr>
      </w:pPr>
      <w:r>
        <w:rPr>
          <w:lang w:val="en-GB"/>
        </w:rPr>
        <w:t xml:space="preserve">A Ce</w:t>
      </w:r>
      <w:r>
        <w:rPr>
          <w:lang w:val="en-GB"/>
        </w:rPr>
        <w:t xml:space="preserve">ntre may be linked to multiple contact </w:t>
      </w:r>
      <w:r>
        <w:rPr>
          <w:lang w:val="en-GB"/>
        </w:rPr>
        <w:t xml:space="preserve">points;</w:t>
      </w:r>
      <w:r>
        <w:rPr>
          <w:lang w:val="en-GB"/>
        </w:rPr>
      </w:r>
      <w:r>
        <w:rPr>
          <w:lang w:val="en-GB"/>
        </w:rPr>
      </w:r>
    </w:p>
    <w:p>
      <w:pPr>
        <w:pStyle w:val="1091"/>
        <w:numPr>
          <w:ilvl w:val="0"/>
          <w:numId w:val="30"/>
        </w:numPr>
        <w:pBdr/>
        <w:spacing/>
        <w:ind/>
        <w:rPr>
          <w:lang w:val="en-GB"/>
        </w:rPr>
      </w:pPr>
      <w:r>
        <w:rPr>
          <w:lang w:val="en-GB"/>
        </w:rPr>
        <w:t xml:space="preserve">The contact persons</w:t>
      </w:r>
      <w:r>
        <w:rPr>
          <w:lang w:val="en-GB"/>
        </w:rPr>
        <w:t xml:space="preserve">:</w:t>
      </w:r>
      <w:r>
        <w:rPr>
          <w:lang w:val="en-GB"/>
        </w:rPr>
      </w:r>
      <w:r>
        <w:rPr>
          <w:lang w:val="en-GB"/>
        </w:rPr>
      </w:r>
    </w:p>
    <w:p>
      <w:pPr>
        <w:pStyle w:val="1091"/>
        <w:numPr>
          <w:ilvl w:val="1"/>
          <w:numId w:val="30"/>
        </w:numPr>
        <w:pBdr/>
        <w:spacing/>
        <w:ind/>
        <w:rPr>
          <w:lang w:val="en-GB"/>
        </w:rPr>
      </w:pPr>
      <w:r>
        <w:rPr>
          <w:lang w:val="en-GB"/>
        </w:rPr>
        <w:t xml:space="preserve">are </w:t>
      </w:r>
      <w:r>
        <w:rPr>
          <w:lang w:val="en-GB"/>
        </w:rPr>
        <w:t xml:space="preserve">typed with</w:t>
      </w:r>
      <w:r>
        <w:rPr>
          <w:lang w:val="en-GB"/>
        </w:rPr>
        <w:t xml:space="preserve"> </w:t>
      </w:r>
      <w:r>
        <w:rPr>
          <w:rStyle w:val="1092"/>
          <w:lang w:val="en-GB"/>
        </w:rPr>
        <w:t xml:space="preserve">schema:ContactPoint</w:t>
      </w:r>
      <w:r>
        <w:rPr>
          <w:lang w:val="en-GB"/>
        </w:rPr>
      </w:r>
      <w:r>
        <w:rPr>
          <w:lang w:val="en-GB"/>
        </w:rPr>
      </w:r>
    </w:p>
    <w:p>
      <w:pPr>
        <w:pStyle w:val="1091"/>
        <w:numPr>
          <w:ilvl w:val="1"/>
          <w:numId w:val="30"/>
        </w:numPr>
        <w:pBdr/>
        <w:spacing/>
        <w:ind/>
        <w:rPr>
          <w:lang w:val="en-GB"/>
        </w:rPr>
      </w:pPr>
      <w:r>
        <w:rPr>
          <w:lang w:val="en-GB"/>
        </w:rPr>
        <w:t xml:space="preserve">have their </w:t>
      </w:r>
      <w:r>
        <w:rPr>
          <w:lang w:val="en-GB"/>
        </w:rPr>
        <w:t xml:space="preserve">civility</w:t>
      </w:r>
      <w:r>
        <w:rPr>
          <w:lang w:val="en-GB"/>
        </w:rPr>
        <w:t xml:space="preserve">, first name, last name, and job position</w:t>
      </w:r>
      <w:r>
        <w:rPr>
          <w:lang w:val="en-GB"/>
        </w:rPr>
        <w:t xml:space="preserve"> </w:t>
      </w:r>
      <w:r>
        <w:rPr>
          <w:lang w:val="en-GB"/>
        </w:rPr>
        <w:t xml:space="preserve">concatenated in </w:t>
      </w:r>
      <w:r>
        <w:rPr>
          <w:rStyle w:val="1092"/>
          <w:lang w:val="en-GB"/>
        </w:rPr>
        <w:t xml:space="preserve">schema:name</w:t>
      </w:r>
      <w:r>
        <w:rPr>
          <w:lang w:val="en-GB"/>
        </w:rPr>
      </w:r>
      <w:r>
        <w:rPr>
          <w:lang w:val="en-GB"/>
        </w:rPr>
      </w:r>
    </w:p>
    <w:p>
      <w:pPr>
        <w:pStyle w:val="1091"/>
        <w:numPr>
          <w:ilvl w:val="1"/>
          <w:numId w:val="30"/>
        </w:numPr>
        <w:pBdr/>
        <w:spacing/>
        <w:ind/>
        <w:rPr>
          <w:lang w:val="en-GB"/>
        </w:rPr>
      </w:pPr>
      <w:r>
        <w:rPr>
          <w:lang w:val="en-GB"/>
        </w:rPr>
        <w:t xml:space="preserve">the first contact point will have the value “Main contact point” in its </w:t>
      </w:r>
      <w:r>
        <w:rPr>
          <w:rStyle w:val="1092"/>
          <w:lang w:val="en-GB"/>
        </w:rPr>
        <w:t xml:space="preserve">schema:contactType</w:t>
      </w:r>
      <w:r>
        <w:rPr>
          <w:lang w:val="en-GB"/>
        </w:rPr>
        <w:t xml:space="preserve"> </w:t>
      </w:r>
      <w:r>
        <w:rPr>
          <w:lang w:val="en-GB"/>
        </w:rPr>
        <w:t xml:space="preserve">property</w:t>
      </w:r>
      <w:r>
        <w:rPr>
          <w:lang w:val="en-GB"/>
        </w:rPr>
        <w:t xml:space="preserve">, others will not have anything in this proper</w:t>
      </w:r>
      <w:r>
        <w:rPr>
          <w:lang w:val="en-GB"/>
        </w:rPr>
        <w:t xml:space="preserve">ty;</w:t>
      </w:r>
      <w:r>
        <w:rPr>
          <w:lang w:val="en-GB"/>
        </w:rPr>
      </w:r>
      <w:r>
        <w:rPr>
          <w:lang w:val="en-GB"/>
        </w:rPr>
      </w:r>
    </w:p>
    <w:p>
      <w:pPr>
        <w:pBdr/>
        <w:spacing/>
        <w:ind/>
        <w:rPr>
          <w:lang w:val="en-GB"/>
        </w:rPr>
      </w:pPr>
      <w:r>
        <w:rPr>
          <w:lang w:val="en-GB"/>
        </w:rPr>
        <w:t xml:space="preserve">Refer to the table below for a detailed listing of the pro</w:t>
      </w:r>
      <w:r>
        <w:rPr>
          <w:lang w:val="en-GB"/>
        </w:rPr>
        <w:t xml:space="preserve">perties.</w:t>
      </w:r>
      <w:r>
        <w:rPr>
          <w:lang w:val="en-GB"/>
        </w:rPr>
      </w:r>
      <w:r>
        <w:rPr>
          <w:lang w:val="en-GB"/>
        </w:rPr>
      </w:r>
    </w:p>
    <w:p>
      <w:pPr>
        <w:pBdr/>
        <w:spacing/>
        <w:ind/>
        <w:jc w:val="center"/>
        <w:rPr>
          <w:lang w:val="en-GB"/>
        </w:rPr>
      </w:pPr>
      <w:r>
        <w:rPr>
          <w:lang w:val="en-GB"/>
        </w:rPr>
      </w:r>
      <w:r>
        <w:rPr>
          <w:lang w:val="en-GB"/>
        </w:rPr>
      </w:r>
      <w:r>
        <w:rPr>
          <w:lang w:val="en-GB"/>
        </w:rPr>
      </w:r>
    </w:p>
    <w:p>
      <w:pPr>
        <w:pBdr/>
        <w:spacing/>
        <w:ind/>
        <w:jc w:val="center"/>
        <w:rPr>
          <w:lang w:val="en-GB"/>
        </w:rPr>
        <w:sectPr>
          <w:footnotePr/>
          <w:endnotePr/>
          <w:type w:val="nextPage"/>
          <w:pgSz w:h="15840" w:orient="portrait" w:w="12240"/>
          <w:pgMar w:top="1152" w:right="1440" w:bottom="1152" w:left="1440" w:header="706" w:footer="706" w:gutter="0"/>
          <w:cols w:num="1" w:sep="0" w:space="708" w:equalWidth="1"/>
        </w:sectPr>
      </w:pPr>
      <w:r>
        <w:rPr>
          <w:lang w:val="en-GB"/>
        </w:rPr>
      </w:r>
      <w:r>
        <w:rPr>
          <w:lang w:val="en-GB"/>
        </w:rPr>
      </w:r>
      <w:r>
        <w:rPr>
          <w:lang w:val="en-GB"/>
        </w:rPr>
      </w:r>
    </w:p>
    <w:p>
      <w:pPr>
        <w:pStyle w:val="1071"/>
        <w:pBdr/>
        <w:spacing/>
        <w:ind/>
        <w:rPr>
          <w:lang w:val="en-GB"/>
        </w:rPr>
      </w:pPr>
      <w:r/>
      <w:bookmarkStart w:id="507" w:name="_Toc46393889"/>
      <w:r>
        <w:rPr>
          <w:lang w:val="en-GB"/>
        </w:rPr>
        <w:t xml:space="preserve">I</w:t>
      </w:r>
      <w:r>
        <w:rPr>
          <w:lang w:val="en-GB"/>
        </w:rPr>
        <w:t xml:space="preserve">SSN linked data entities detail</w:t>
      </w:r>
      <w:r>
        <w:rPr>
          <w:lang w:val="en-GB"/>
        </w:rPr>
        <w:t xml:space="preserve">ed description</w:t>
      </w:r>
      <w:bookmarkEnd w:id="400"/>
      <w:r/>
      <w:bookmarkEnd w:id="507"/>
      <w:r>
        <w:rPr>
          <w:lang w:val="en-GB"/>
        </w:rPr>
      </w:r>
      <w:r>
        <w:rPr>
          <w:lang w:val="en-GB"/>
        </w:rPr>
      </w:r>
    </w:p>
    <w:p>
      <w:pPr>
        <w:pBdr/>
        <w:spacing/>
        <w:ind/>
        <w:rPr>
          <w:lang w:val="en-GB"/>
        </w:rPr>
      </w:pPr>
      <w:r>
        <w:rPr>
          <w:lang w:val="en-GB"/>
        </w:rPr>
      </w:r>
      <w:r>
        <w:rPr>
          <w:lang w:val="en-GB"/>
        </w:rPr>
      </w:r>
      <w:r>
        <w:rPr>
          <w:lang w:val="en-GB"/>
        </w:rPr>
      </w:r>
    </w:p>
    <w:p>
      <w:pPr>
        <w:pStyle w:val="1072"/>
        <w:pBdr/>
        <w:spacing/>
        <w:ind/>
        <w:rPr>
          <w:lang w:val="en-GB"/>
        </w:rPr>
      </w:pPr>
      <w:r/>
      <w:bookmarkStart w:id="508" w:name="_Toc483392571"/>
      <w:r/>
      <w:bookmarkStart w:id="509" w:name="_Toc46393890"/>
      <w:r>
        <w:rPr>
          <w:lang w:val="en-GB"/>
        </w:rPr>
        <w:t xml:space="preserve">ISSN resource</w:t>
      </w:r>
      <w:bookmarkEnd w:id="508"/>
      <w:r/>
      <w:bookmarkEnd w:id="509"/>
      <w:r>
        <w:rPr>
          <w:lang w:val="en-GB"/>
        </w:rPr>
      </w:r>
      <w:r>
        <w:rPr>
          <w:lang w:val="en-GB"/>
        </w:rPr>
      </w:r>
    </w:p>
    <w:p>
      <w:pPr>
        <w:pBdr/>
        <w:spacing/>
        <w:ind/>
        <w:rPr>
          <w:lang w:val="en-GB"/>
        </w:rPr>
      </w:pPr>
      <w:r>
        <w:rPr>
          <w:lang w:val="en-GB"/>
        </w:rPr>
      </w:r>
      <w:r>
        <w:rPr>
          <w:lang w:val="en-GB"/>
        </w:rPr>
      </w:r>
      <w:r>
        <w:rPr>
          <w:lang w:val="en-GB"/>
        </w:rPr>
      </w:r>
    </w:p>
    <w:tbl>
      <w:tblPr>
        <w:tblW w:w="12348" w:type="dxa"/>
        <w:tblInd w:w="93" w:type="dxa"/>
        <w:tblBorders/>
        <w:tblLook w:val="04A0" w:firstRow="1" w:lastRow="0" w:firstColumn="1" w:lastColumn="0" w:noHBand="0" w:noVBand="1"/>
      </w:tblPr>
      <w:tblGrid>
        <w:gridCol w:w="1858"/>
        <w:gridCol w:w="104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Register, Work, Legacy will have the classes </w:t>
            </w:r>
            <w:r>
              <w:rPr>
                <w:rFonts w:ascii="Calibri" w:hAnsi="Calibri" w:eastAsia="Times New Roman" w:cs="Calibri"/>
                <w:color w:val="000000"/>
              </w:rPr>
              <w:t xml:space="preserve">schema:Periodical</w:t>
            </w:r>
            <w:r>
              <w:rPr>
                <w:rFonts w:ascii="Calibri" w:hAnsi="Calibri" w:eastAsia="Times New Roman" w:cs="Calibri"/>
                <w:color w:val="000000"/>
              </w:rPr>
              <w:t xml:space="preserve"> , </w:t>
            </w:r>
            <w:r>
              <w:rPr>
                <w:rFonts w:ascii="Calibri" w:hAnsi="Calibri" w:eastAsia="Times New Roman" w:cs="Calibri"/>
                <w:color w:val="000000"/>
              </w:rPr>
              <w:t xml:space="preserve">bf:Work</w:t>
            </w:r>
            <w:r>
              <w:rPr>
                <w:rFonts w:ascii="Calibri" w:hAnsi="Calibri" w:eastAsia="Times New Roman" w:cs="Calibri"/>
                <w:color w:val="000000"/>
              </w:rPr>
              <w:t xml:space="preserve"> and </w:t>
            </w:r>
            <w:r>
              <w:rPr>
                <w:rFonts w:ascii="Calibri" w:hAnsi="Calibri" w:eastAsia="Times New Roman" w:cs="Calibri"/>
                <w:color w:val="000000"/>
              </w:rPr>
              <w:t xml:space="preserve">bf:Instance</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whose Record has the status </w:t>
            </w:r>
            <w:r>
              <w:rPr>
                <w:rFonts w:ascii="Calibri" w:hAnsi="Calibri" w:eastAsia="Times New Roman" w:cs="Calibri"/>
                <w:color w:val="000000"/>
              </w:rPr>
              <w:t xml:space="preserve">Unreported</w:t>
            </w:r>
            <w:r>
              <w:rPr>
                <w:rFonts w:ascii="Calibri" w:hAnsi="Calibri" w:eastAsia="Times New Roman" w:cs="Calibri"/>
                <w:color w:val="000000"/>
              </w:rPr>
              <w:t xml:space="preserve">, Cancelled, Suppressed or </w:t>
            </w:r>
            <w:r>
              <w:rPr>
                <w:rFonts w:ascii="Calibri" w:hAnsi="Calibri" w:eastAsia="Times New Roman" w:cs="Calibri"/>
                <w:color w:val="000000"/>
              </w:rPr>
              <w:t xml:space="preserve">ValidationRequest</w:t>
            </w:r>
            <w:r>
              <w:rPr>
                <w:rFonts w:ascii="Calibri" w:hAnsi="Calibri" w:eastAsia="Times New Roman" w:cs="Calibri"/>
                <w:color w:val="000000"/>
              </w:rPr>
              <w:t xml:space="preserve"> </w:t>
            </w:r>
            <w:r>
              <w:rPr>
                <w:rFonts w:ascii="Calibri" w:hAnsi="Calibri" w:eastAsia="Times New Roman" w:cs="Calibri"/>
                <w:color w:val="000000"/>
              </w:rPr>
              <w:t xml:space="preserve">don't</w:t>
            </w:r>
            <w:r>
              <w:rPr>
                <w:rFonts w:ascii="Calibri" w:hAnsi="Calibri" w:eastAsia="Times New Roman" w:cs="Calibri"/>
                <w:color w:val="000000"/>
              </w:rPr>
              <w:t xml:space="preserve"> have a class.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858" w:type="dxa"/>
            <w:vAlign w:val="bottom"/>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1049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4" w:tooltip="http://issn.org/resource/ISSN/%7bISSN%7d" w:history="1">
              <w:r>
                <w:rPr>
                  <w:rFonts w:ascii="Calibri" w:hAnsi="Calibri" w:eastAsia="Times New Roman" w:cs="Calibri"/>
                  <w:color w:val="0000ff"/>
                  <w:u w:val="single"/>
                </w:rPr>
                <w:t xml:space="preserve">http://issn.org/resource/ISSN/{ISSN}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180" w:type="dxa"/>
        <w:tblBorders/>
        <w:tblLayout w:type="fixed"/>
        <w:tblLook w:val="04A0" w:firstRow="1" w:lastRow="0" w:firstColumn="1" w:lastColumn="0" w:noHBand="0" w:noVBand="1"/>
      </w:tblPr>
      <w:tblGrid>
        <w:gridCol w:w="1989"/>
        <w:gridCol w:w="2151"/>
        <w:gridCol w:w="4050"/>
        <w:gridCol w:w="3420"/>
        <w:gridCol w:w="720"/>
        <w:gridCol w:w="1350"/>
        <w:tblGridChange w:id="1815">
          <w:tblGrid>
            <w:gridCol w:w="360"/>
            <w:gridCol w:w="1629"/>
            <w:gridCol w:w="360"/>
            <w:gridCol w:w="1791"/>
            <w:gridCol w:w="360"/>
            <w:gridCol w:w="3690"/>
            <w:gridCol w:w="360"/>
            <w:gridCol w:w="3060"/>
            <w:gridCol w:w="360"/>
            <w:gridCol w:w="360"/>
            <w:gridCol w:w="360"/>
            <w:gridCol w:w="990"/>
            <w:gridCol w:w="360"/>
          </w:tblGrid>
        </w:tblGridChange>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5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0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35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carrier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http://id.loc.gov/vocabulary/carriers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format of the storage medium and housing of a 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338$b</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classification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object giving the classification value and the classification scheme it comes 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content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http://id.loc.gov/vocabulary/contentTypes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fundamental form of communication in which the content is expressed and the human sense through which it is intended to be perceived."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336$b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reproduced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resource that reproduces this resource (a blank node)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identifier of the </w:t>
            </w:r>
            <w:r>
              <w:rPr>
                <w:rFonts w:ascii="Calibri" w:hAnsi="Calibri" w:eastAsia="Times New Roman" w:cs="Calibri"/>
                <w:color w:val="000000"/>
              </w:rPr>
              <w:t xml:space="preserve">resource :</w:t>
            </w:r>
            <w:r>
              <w:rPr>
                <w:rFonts w:ascii="Calibri" w:hAnsi="Calibri" w:eastAsia="Times New Roman" w:cs="Calibri"/>
                <w:color w:val="000000"/>
              </w:rPr>
              <w:t xml:space="preserve"> an ISSN, ISSN-L, CODEN, key title or abbreviated key 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030$a, 210$a, 222$a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bf:mainTitle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title proper of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w:t>
            </w:r>
            <w:ins w:id="1816" w:author="thomas" w:date="2024-06-04T08:48:04Z" oouserid="thomas">
              <w:r>
                <w:rPr>
                  <w:rFonts w:ascii="Calibri" w:hAnsi="Calibri" w:eastAsia="Times New Roman" w:cs="Calibri"/>
                  <w:color w:val="000000"/>
                </w:rPr>
                <w:t xml:space="preserve"> </w:t>
              </w:r>
            </w:ins>
            <w:ins w:id="1817" w:author="thomas" w:date="2024-06-04T08:48:04Z" oouserid="thomas">
              <w:r>
                <w:rPr>
                  <w:rFonts w:ascii="Calibri" w:hAnsi="Calibri" w:eastAsia="Times New Roman" w:cs="Calibri"/>
                  <w:color w:val="000000"/>
                </w:rPr>
                <w:t xml:space="preserve">+ $n + $p</w:t>
              </w:r>
            </w:ins>
            <w:ins w:id="1818" w:author="thomas" w:date="2024-06-04T08:48:07Z" oouserid="thomas">
              <w:r>
                <w:rPr>
                  <w:rFonts w:ascii="Calibri" w:hAnsi="Calibri" w:eastAsia="Times New Roman" w:cs="Calibri"/>
                  <w:color w:val="000000"/>
                </w:rPr>
                <w:t xml:space="preserve"> if present</w:t>
              </w:r>
            </w:ins>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media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bf:media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http://id.loc.gov/vocabulary/mediaTypes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"Categorization reflecting the general type of intermediation device required to view, play, run, etc., the content of a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337$b</w:t>
            </w:r>
            <w:r>
              <w:rPr>
                <w:rFonts w:ascii="Calibri" w:hAnsi="Calibri" w:eastAsia="Times New Roman" w:cs="Calibri"/>
                <w:color w:val="000000"/>
              </w:rPr>
            </w:r>
            <w:r>
              <w:rPr>
                <w:rFonts w:ascii="Calibri" w:hAnsi="Calibri" w:eastAsia="Times New Roman" w:cs="Calibri"/>
                <w:color w:val="000000"/>
              </w:rPr>
            </w:r>
          </w:p>
        </w:tc>
      </w:tr>
      <w:tr>
        <w:trPr>
          <w:trHeight w:val="1296"/>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note object (blank node) that gives additional descriptive information associated with the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del w:id="1819" w:author="thomas" w:date="2024-06-04T08:42:11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provision activity statement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bf:provisionActivityStatement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vAlign w:val="bottom"/>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transcribes the statement relating to providers of a resource, generally known as “publication statement”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title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t xml:space="preserve"> or </w:t>
            </w:r>
            <w:r>
              <w:rPr>
                <w:rFonts w:ascii="Calibri" w:hAnsi="Calibri" w:eastAsia="Times New Roman" w:cs="Calibri"/>
                <w:color w:val="000000"/>
              </w:rPr>
              <w:t xml:space="preserve">bf:Title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one of the title </w:t>
            </w:r>
            <w:r>
              <w:rPr>
                <w:rFonts w:ascii="Calibri" w:hAnsi="Calibri" w:eastAsia="Times New Roman" w:cs="Calibri"/>
                <w:color w:val="000000"/>
              </w:rPr>
              <w:t xml:space="preserve">object</w:t>
            </w:r>
            <w:r>
              <w:rPr>
                <w:rFonts w:ascii="Calibri" w:hAnsi="Calibri" w:eastAsia="Times New Roman" w:cs="Calibri"/>
                <w:color w:val="000000"/>
              </w:rPr>
              <w:t xml:space="preserve"> for the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regularity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bfmarc:regularity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terms:continuingreg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intended publication regularity of a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008/19</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reproduction note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bfmarc:reproductionNote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reproduction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issuing body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bfrel:isb</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to the organization in charge of editing its intellectual content (generally a university, a specific department within an </w:t>
            </w:r>
            <w:r>
              <w:rPr>
                <w:rFonts w:ascii="Calibri" w:hAnsi="Calibri" w:eastAsia="Times New Roman" w:cs="Calibri"/>
                <w:color w:val="000000"/>
              </w:rPr>
              <w:t xml:space="preserve">internationalorganization</w:t>
            </w:r>
            <w:r>
              <w:rPr>
                <w:rFonts w:ascii="Calibri" w:hAnsi="Calibri" w:eastAsia="Times New Roman" w:cs="Calibri"/>
                <w:color w:val="000000"/>
              </w:rPr>
              <w:t xml:space="preserve">…). In very rare cases, it may be an individual person. In the ISSN data model, this property is similar to </w:t>
            </w:r>
            <w:r>
              <w:rPr>
                <w:rFonts w:ascii="Calibri" w:hAnsi="Calibri" w:eastAsia="Times New Roman" w:cs="Calibri"/>
                <w:color w:val="000000"/>
              </w:rPr>
              <w:t xml:space="preserve">schema:contributor</w:t>
            </w:r>
            <w:r>
              <w:rPr>
                <w:rFonts w:ascii="Calibri" w:hAnsi="Calibri" w:eastAsia="Times New Roman" w:cs="Calibri"/>
                <w:color w:val="000000"/>
              </w:rPr>
              <w:t xml:space="preserve"> but it is used in parallel as more precise.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ins w:id="1820" w:author="thomas" w:date="2024-06-04T08:43:24Z" oouserid="thomas"/>
                <w:rFonts w:ascii="Calibri" w:hAnsi="Calibri" w:eastAsia="Times New Roman" w:cs="Calibri"/>
                <w:color w:val="000000"/>
                <w:highlight w:val="none"/>
              </w:rPr>
            </w:pPr>
            <w:r>
              <w:rPr>
                <w:rFonts w:ascii="Calibri" w:hAnsi="Calibri" w:eastAsia="Times New Roman" w:cs="Calibri"/>
                <w:color w:val="000000"/>
              </w:rPr>
              <w:t xml:space="preserve">710$a, 710$b, 711$a</w:t>
            </w:r>
            <w:ins w:id="1821" w:author="thomas" w:date="2024-06-04T08:43:24Z" oouserid="thomas">
              <w:r>
                <w:rPr>
                  <w:rFonts w:ascii="Calibri" w:hAnsi="Calibri" w:eastAsia="Times New Roman" w:cs="Calibri"/>
                  <w:color w:val="000000"/>
                  <w:highlight w:val="none"/>
                </w:rPr>
              </w:r>
            </w:ins>
            <w:ins w:id="1822" w:author="thomas" w:date="2024-06-04T08:43:24Z" oouserid="thomas">
              <w:r>
                <w:rPr>
                  <w:rFonts w:ascii="Calibri" w:hAnsi="Calibri" w:eastAsia="Times New Roman" w:cs="Calibri"/>
                  <w:color w:val="000000"/>
                  <w:highlight w:val="none"/>
                </w:rPr>
              </w:r>
            </w:ins>
          </w:p>
          <w:p>
            <w:pPr>
              <w:pBdr/>
              <w:spacing w:after="0" w:line="240" w:lineRule="auto"/>
              <w:ind/>
              <w:jc w:val="left"/>
              <w:rPr>
                <w:rFonts w:ascii="Calibri" w:hAnsi="Calibri" w:eastAsia="Times New Roman" w:cs="Calibri"/>
                <w:color w:val="000000"/>
              </w:rPr>
            </w:pPr>
            <w:ins w:id="1823" w:author="thomas" w:date="2024-06-04T08:43:26Z" oouserid="thomas">
              <w:r>
                <w:rPr>
                  <w:rFonts w:ascii="Calibri" w:hAnsi="Calibri" w:eastAsia="Times New Roman" w:cs="Calibri"/>
                  <w:color w:val="000000"/>
                  <w:highlight w:val="none"/>
                </w:rPr>
                <w:t xml:space="preserve">720</w:t>
              </w:r>
            </w:ins>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bibo:issn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media:Print</w:t>
            </w:r>
            <w:r>
              <w:rPr>
                <w:rFonts w:ascii="Calibri" w:hAnsi="Calibri" w:eastAsia="Times New Roman" w:cs="Calibri"/>
                <w:color w:val="000000"/>
              </w:rPr>
              <w:t xml:space="preserve"> (paper), </w:t>
            </w:r>
            <w:r>
              <w:rPr>
                <w:rFonts w:ascii="Calibri" w:hAnsi="Calibri" w:eastAsia="Times New Roman" w:cs="Calibri"/>
                <w:color w:val="000000"/>
              </w:rPr>
              <w:t xml:space="preserve">media:Online</w:t>
            </w:r>
            <w:r>
              <w:rPr>
                <w:rFonts w:ascii="Calibri" w:hAnsi="Calibri" w:eastAsia="Times New Roman" w:cs="Calibri"/>
                <w:color w:val="000000"/>
              </w:rPr>
              <w:t xml:space="preserve"> (online publication), </w:t>
            </w:r>
            <w:r>
              <w:rPr>
                <w:rFonts w:ascii="Calibri" w:hAnsi="Calibri" w:eastAsia="Times New Roman" w:cs="Calibri"/>
                <w:color w:val="000000"/>
              </w:rPr>
              <w:t xml:space="preserve">media:Digital</w:t>
            </w:r>
            <w:r>
              <w:rPr>
                <w:rFonts w:ascii="Calibri" w:hAnsi="Calibri" w:eastAsia="Times New Roman" w:cs="Calibri"/>
                <w:color w:val="000000"/>
              </w:rPr>
              <w:t xml:space="preserve">Carrier</w:t>
            </w:r>
            <w:r>
              <w:rPr>
                <w:rFonts w:ascii="Calibri" w:hAnsi="Calibri" w:eastAsia="Times New Roman" w:cs="Calibri"/>
                <w:color w:val="000000"/>
              </w:rPr>
              <w:t xml:space="preserve"> (CD-ROM, USB keys) or </w:t>
            </w:r>
            <w:r>
              <w:rPr>
                <w:rFonts w:ascii="Calibri" w:hAnsi="Calibri" w:eastAsia="Times New Roman" w:cs="Calibri"/>
                <w:color w:val="000000"/>
              </w:rPr>
              <w:t xml:space="preserve">media:Other</w:t>
            </w:r>
            <w:r>
              <w:rPr>
                <w:rFonts w:ascii="Calibri" w:hAnsi="Calibri" w:eastAsia="Times New Roman" w:cs="Calibri"/>
                <w:color w:val="000000"/>
              </w:rPr>
              <w:t xml:space="preserve"> (Loose-leaf publications, braille, etc.)</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 Special information about the physical characteristics of the resource. They are often related to information in other parts of the MARC record especially from field 300 (Physical Description) or one of the 5XX note field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accrual periodicity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dct:accrualPeriodicity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http://purl.org/cld/freq/ or the literal values "unknown" or "other" that are not in this table.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publication frequency of the continuing resource, from the Dublin Core Collection Description Frequency Namespace, or as the literal values "unknown" or "other".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008/18</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MARC code lists for countries (http://id.loc.gov/vocabulary/countries), and ISO code list for countries (https://www.iso.org/obp/ui/#search)</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links the resource to the reference country of its publisher, which is generally used to decide what National Centre is responsible for ISSN assignment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044$c</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terms:formofmaterial</w:t>
            </w:r>
            <w:r>
              <w:rPr>
                <w:rFonts w:ascii="Calibri" w:hAnsi="Calibri" w:eastAsia="Times New Roman" w:cs="Calibri"/>
                <w:color w:val="000000"/>
              </w:rPr>
              <w:t xml:space="preserve"> (see http://metadataregistry.org/concept/list/vocabulary_id/211.html)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type of material of the resource, which will decide on the type of record which will be used to describe it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LDR/06</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:hasCancelledISSN</w:t>
            </w:r>
            <w:r>
              <w:rPr>
                <w:rFonts w:ascii="Calibri" w:hAnsi="Calibri" w:eastAsia="Times New Roman" w:cs="Calibri"/>
                <w:color w:val="000000"/>
              </w:rPr>
              <w:t xml:space="preserv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w:t>
            </w:r>
            <w:r>
              <w:rPr>
                <w:rFonts w:ascii="Calibri" w:hAnsi="Calibri" w:eastAsia="Times New Roman" w:cs="Calibri"/>
                <w:color w:val="000000"/>
              </w:rPr>
              <w:t xml:space="preserve">his property indicates the value of a former ISSN-L of the resource, which has been cancelled. This generally happens when it is recognized that a link between two different medium versions of the same resource has not been recorded in the original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022$m</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incorrect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r>
              <w:rPr>
                <w:rFonts w:ascii="Calibri" w:hAnsi="Calibri" w:eastAsia="Times New Roman" w:cs="Calibri"/>
                <w:color w:val="000000"/>
              </w:rPr>
              <w:t xml:space="preserve">prop</w:t>
            </w:r>
            <w:r>
              <w:rPr>
                <w:rFonts w:ascii="Calibri" w:hAnsi="Calibri" w:eastAsia="Times New Roman" w:cs="Calibri"/>
                <w:color w:val="000000"/>
              </w:rPr>
              <w:t xml:space="preserve">:hasIncorrectISSN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value of an incorrect ISSN wrongly displayed on the resource. The incorrect ISSN may be structurally invalid (e.g. wrong control number) or it may be a valid ISSN assigned to another resource.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022$y</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Type of date or Publication status of All materials </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m2100X:M00806</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terms:alltyp</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if the resource is currently published, ceased, or if its status is unknown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008/06</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original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terms:continuingori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in which an item was originally published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008/22</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Form of item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m2100X:M008CR23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terms:commonfor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form of material for the item being described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008/23</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Original alphabet or script of title of Continuing Resources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m2100X:M008CR33</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w:t>
            </w:r>
            <w:r>
              <w:rPr>
                <w:rFonts w:ascii="Calibri" w:hAnsi="Calibri" w:eastAsia="Times New Roman" w:cs="Calibri"/>
                <w:color w:val="000000"/>
              </w:rPr>
              <w:t xml:space="preserve">terms:continuingscr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original alphabet or script of the language of the title on the source item upon which the key title is based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4" w:author="thomas" w:date="2024-06-04T08:46:04Z" oouserid="thomas">
              <w:r>
                <w:rPr>
                  <w:rFonts w:ascii="Calibri" w:hAnsi="Calibri" w:eastAsia="Times New Roman" w:cs="Calibri"/>
                  <w:color w:val="000000"/>
                </w:rPr>
                <w:t xml:space="preserve">XX</w:t>
              </w:r>
            </w:ins>
            <w:del w:id="1825" w:author="thomas" w:date="2024-06-04T08:46:04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w:t>
            </w:r>
            <w:r>
              <w:rPr>
                <w:rFonts w:ascii="Calibri" w:hAnsi="Calibri" w:eastAsia="Times New Roman" w:cs="Calibri"/>
                <w:color w:val="000000"/>
              </w:rPr>
              <w:t xml:space="preserve">y indicates the beginning/ending date(s) of a resource and/or the sequential designations used on each part. The information is formatted. Dates in this field may be identical to the information in fields 008/07-10 (start date) and/or 008/11-14 (end date)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3620$a</w:t>
            </w:r>
            <w:r>
              <w:rPr>
                <w:rFonts w:ascii="Calibri" w:hAnsi="Calibri" w:eastAsia="Times New Roman" w:cs="Calibri"/>
                <w:color w:val="000000"/>
              </w:rPr>
            </w:r>
            <w:r>
              <w:rPr>
                <w:rFonts w:ascii="Calibri" w:hAnsi="Calibri" w:eastAsia="Times New Roman" w:cs="Calibri"/>
                <w:color w:val="000000"/>
              </w:rPr>
            </w:r>
          </w:p>
        </w:tc>
      </w:tr>
      <w:tr>
        <w:trPr>
          <w:trHeight w:val="1584"/>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(Formatted style)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6" w:author="thomas" w:date="2024-06-04T08:46:08Z" oouserid="thomas">
              <w:r>
                <w:rPr>
                  <w:rFonts w:ascii="Calibri" w:hAnsi="Calibri" w:eastAsia="Times New Roman" w:cs="Calibri"/>
                  <w:color w:val="000000"/>
                </w:rPr>
                <w:t xml:space="preserve">XX</w:t>
              </w:r>
            </w:ins>
            <w:del w:id="1827" w:author="thomas" w:date="2024-06-04T08:46:0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:M3620_z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3620$z</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Dates of publication and sequential designation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28" w:author="thomas" w:date="2024-06-04T08:46:18Z" oouserid="thomas">
              <w:r>
                <w:rPr>
                  <w:rFonts w:ascii="Calibri" w:hAnsi="Calibri" w:eastAsia="Times New Roman" w:cs="Calibri"/>
                  <w:color w:val="000000"/>
                </w:rPr>
                <w:t xml:space="preserve">XX</w:t>
              </w:r>
            </w:ins>
            <w:del w:id="1829" w:author="thomas" w:date="2024-06-04T08:46:17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beginning/ending date(s) of a resource and/or the sequential designations used on each part. The information is unformatted.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Source of information in Dates of Publication and Sequential Designation (Unformatted note)</w:t>
            </w:r>
            <w:r>
              <w:rPr>
                <w:rFonts w:ascii="Calibri" w:hAnsi="Calibri" w:eastAsia="Times New Roman" w:cs="Calibri"/>
                <w:b/>
                <w:bCs/>
                <w:color w:val="000000"/>
              </w:rPr>
            </w:r>
            <w:r>
              <w:rPr>
                <w:rFonts w:ascii="Calibri" w:hAnsi="Calibri" w:eastAsia="Times New Roman" w:cs="Calibri"/>
                <w:b/>
                <w:bCs/>
                <w:color w:val="000000"/>
              </w:rPr>
            </w:r>
          </w:p>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m213</w:t>
            </w:r>
            <w:ins w:id="1830" w:author="thomas" w:date="2024-06-04T08:46:23Z" oouserid="thomas">
              <w:r>
                <w:rPr>
                  <w:rFonts w:ascii="Calibri" w:hAnsi="Calibri" w:eastAsia="Times New Roman" w:cs="Calibri"/>
                  <w:color w:val="000000"/>
                </w:rPr>
                <w:t xml:space="preserve">XX</w:t>
              </w:r>
            </w:ins>
            <w:del w:id="1831" w:author="thomas" w:date="2024-06-04T08:46:22Z" oouserid="thomas">
              <w:r>
                <w:rPr>
                  <w:rFonts w:ascii="Calibri" w:hAnsi="Calibri" w:eastAsia="Times New Roman" w:cs="Calibri"/>
                  <w:color w:val="000000"/>
                </w:rPr>
                <w:delText xml:space="preserve">xx</w:delText>
              </w:r>
            </w:del>
            <w:r>
              <w:rPr>
                <w:rFonts w:ascii="Calibri" w:hAnsi="Calibri" w:eastAsia="Times New Roman" w:cs="Calibri"/>
                <w:color w:val="000000"/>
              </w:rPr>
              <w:t xml:space="preserve">:M3621_z</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w:t>
            </w:r>
            <w:r>
              <w:rPr>
                <w:rFonts w:ascii="Calibri" w:hAnsi="Calibri" w:eastAsia="Times New Roman" w:cs="Calibri"/>
                <w:color w:val="000000"/>
              </w:rPr>
              <w:t xml:space="preserve">property  provides</w:t>
            </w:r>
            <w:r>
              <w:rPr>
                <w:rFonts w:ascii="Calibri" w:hAnsi="Calibri" w:eastAsia="Times New Roman" w:cs="Calibri"/>
                <w:color w:val="000000"/>
              </w:rPr>
              <w:t xml:space="preserve"> additional information about the source of information used to record the Dates of Publication and Sequential Designation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3621$z</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additionnal</w:t>
            </w:r>
            <w:r>
              <w:rPr>
                <w:rFonts w:ascii="Calibri" w:hAnsi="Calibri" w:eastAsia="Times New Roman" w:cs="Calibri"/>
                <w:b/>
                <w:bCs/>
                <w:color w:val="000000"/>
              </w:rPr>
              <w:t xml:space="preserv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w:t>
            </w:r>
            <w:r>
              <w:rPr>
                <w:rFonts w:ascii="Calibri" w:hAnsi="Calibri" w:eastAsia="Times New Roman" w:cs="Calibri"/>
                <w:color w:val="000000"/>
              </w:rPr>
              <w:t xml:space="preserve">schema:Dataset</w:t>
            </w:r>
            <w:r>
              <w:rPr>
                <w:rFonts w:ascii="Calibri" w:hAnsi="Calibri" w:eastAsia="Times New Roman" w:cs="Calibri"/>
                <w:color w:val="000000"/>
              </w:rPr>
              <w:t xml:space="preserve">, </w:t>
            </w:r>
            <w:r>
              <w:rPr>
                <w:rFonts w:ascii="Calibri" w:hAnsi="Calibri" w:eastAsia="Times New Roman" w:cs="Calibri"/>
                <w:color w:val="000000"/>
              </w:rPr>
              <w:t xml:space="preserve">schema:BookSeries</w:t>
            </w:r>
            <w:r>
              <w:rPr>
                <w:rFonts w:ascii="Calibri" w:hAnsi="Calibri" w:eastAsia="Times New Roman" w:cs="Calibri"/>
                <w:color w:val="000000"/>
              </w:rPr>
              <w:t xml:space="preserve">,  </w:t>
            </w:r>
            <w:r>
              <w:rPr>
                <w:rFonts w:ascii="Calibri" w:hAnsi="Calibri" w:eastAsia="Times New Roman" w:cs="Calibri"/>
                <w:color w:val="000000"/>
              </w:rPr>
              <w:t xml:space="preserve">schema:WebSite</w:t>
            </w:r>
            <w:r>
              <w:rPr>
                <w:rFonts w:ascii="Calibri" w:hAnsi="Calibri" w:eastAsia="Times New Roman" w:cs="Calibri"/>
                <w:color w:val="000000"/>
              </w:rPr>
              <w:t xml:space="preserve">, </w:t>
            </w:r>
            <w:del w:id="1832" w:author="thomas" w:date="2024-06-04T08:15:33Z" oouserid="thomas">
              <w:r>
                <w:rPr>
                  <w:rFonts w:ascii="Calibri" w:hAnsi="Calibri" w:eastAsia="Times New Roman" w:cs="Calibri"/>
                  <w:color w:val="000000"/>
                </w:rPr>
                <w:delText xml:space="preserve">b</w:delText>
              </w:r>
            </w:del>
            <w:del w:id="1833" w:author="thomas" w:date="2024-06-04T08:15:33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schema:Atlas</w:t>
            </w:r>
            <w:r>
              <w:rPr>
                <w:rFonts w:ascii="Calibri" w:hAnsi="Calibri" w:eastAsia="Times New Roman" w:cs="Calibri"/>
                <w:color w:val="000000"/>
              </w:rPr>
              <w:t xml:space="preserve">, </w:t>
            </w:r>
            <w:del w:id="1834" w:author="thomas" w:date="2024-06-04T08:15:44Z" oouserid="thomas">
              <w:r>
                <w:rPr>
                  <w:rFonts w:ascii="Calibri" w:hAnsi="Calibri" w:eastAsia="Times New Roman" w:cs="Calibri"/>
                  <w:color w:val="000000"/>
                </w:rPr>
                <w:delText xml:space="preserve">b</w:delText>
              </w:r>
            </w:del>
            <w:del w:id="1835" w:author="thomas" w:date="2024-06-04T08:15:4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schema:Map</w:t>
            </w:r>
            <w:r>
              <w:rPr>
                <w:rFonts w:ascii="Calibri" w:hAnsi="Calibri" w:eastAsia="Times New Roman" w:cs="Calibri"/>
                <w:color w:val="000000"/>
              </w:rPr>
              <w:t xml:space="preserve">, </w:t>
            </w:r>
            <w:del w:id="1836" w:author="thomas" w:date="2024-06-04T08:15:35Z" oouserid="thomas">
              <w:r>
                <w:rPr>
                  <w:rFonts w:ascii="Calibri" w:hAnsi="Calibri" w:eastAsia="Times New Roman" w:cs="Calibri"/>
                  <w:color w:val="000000"/>
                </w:rPr>
                <w:delText xml:space="preserve">b</w:delText>
              </w:r>
            </w:del>
            <w:del w:id="1837" w:author="thomas" w:date="2024-06-04T08:15:35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schema:AudioObject</w:t>
            </w:r>
            <w:r>
              <w:rPr>
                <w:rFonts w:ascii="Calibri" w:hAnsi="Calibri" w:eastAsia="Times New Roman" w:cs="Calibri"/>
                <w:color w:val="000000"/>
              </w:rPr>
              <w:t xml:space="preserve">, </w:t>
            </w:r>
            <w:del w:id="1838" w:author="thomas" w:date="2024-06-04T08:15:37Z" oouserid="thomas">
              <w:r>
                <w:rPr>
                  <w:rFonts w:ascii="Calibri" w:hAnsi="Calibri" w:eastAsia="Times New Roman" w:cs="Calibri"/>
                  <w:color w:val="000000"/>
                </w:rPr>
                <w:delText xml:space="preserve">b</w:delText>
              </w:r>
            </w:del>
            <w:del w:id="1839" w:author="thomas" w:date="2024-06-04T08:15:37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schema:VideoObject</w:t>
            </w:r>
            <w:r>
              <w:rPr>
                <w:rFonts w:ascii="Calibri" w:hAnsi="Calibri" w:eastAsia="Times New Roman" w:cs="Calibri"/>
                <w:color w:val="000000"/>
              </w:rPr>
              <w:t xml:space="preserve">, </w:t>
            </w:r>
            <w:del w:id="1840" w:author="thomas" w:date="2024-06-04T08:15:38Z" oouserid="thomas">
              <w:r>
                <w:rPr>
                  <w:rFonts w:ascii="Calibri" w:hAnsi="Calibri" w:eastAsia="Times New Roman" w:cs="Calibri"/>
                  <w:color w:val="000000"/>
                </w:rPr>
                <w:delText xml:space="preserve">b</w:delText>
              </w:r>
            </w:del>
            <w:del w:id="1841" w:author="thomas" w:date="2024-06-04T08:15:38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schema:Newspaper</w:t>
            </w:r>
            <w:r>
              <w:rPr>
                <w:rFonts w:ascii="Calibri" w:hAnsi="Calibri" w:eastAsia="Times New Roman" w:cs="Calibri"/>
                <w:color w:val="000000"/>
              </w:rPr>
              <w:t xml:space="preserve">, </w:t>
            </w:r>
            <w:r>
              <w:rPr>
                <w:rFonts w:ascii="Calibri" w:hAnsi="Calibri" w:eastAsia="Times New Roman" w:cs="Calibri"/>
                <w:color w:val="000000"/>
              </w:rPr>
              <w:t xml:space="preserve">bf:Tactile</w:t>
            </w:r>
            <w:r>
              <w:rPr>
                <w:rFonts w:ascii="Calibri" w:hAnsi="Calibri" w:eastAsia="Times New Roman" w:cs="Calibri"/>
                <w:color w:val="000000"/>
              </w:rPr>
              <w:t xml:space="preserve"> or </w:t>
            </w:r>
            <w:r>
              <w:rPr>
                <w:rFonts w:ascii="Calibri" w:hAnsi="Calibri" w:eastAsia="Times New Roman" w:cs="Calibri"/>
                <w:color w:val="000000"/>
              </w:rPr>
              <w:t xml:space="preserve">dctype:Text</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w:t>
            </w:r>
            <w:r>
              <w:rPr>
                <w:rFonts w:ascii="Calibri" w:hAnsi="Calibri" w:eastAsia="Times New Roman" w:cs="Calibri"/>
                <w:color w:val="000000"/>
              </w:rPr>
              <w:t xml:space="preserve">additionnal</w:t>
            </w:r>
            <w:r>
              <w:rPr>
                <w:rFonts w:ascii="Calibri" w:hAnsi="Calibri" w:eastAsia="Times New Roman" w:cs="Calibri"/>
                <w:color w:val="000000"/>
              </w:rPr>
              <w:t xml:space="preserve"> </w:t>
            </w:r>
            <w:r>
              <w:rPr>
                <w:rFonts w:ascii="Calibri" w:hAnsi="Calibri" w:eastAsia="Times New Roman" w:cs="Calibri"/>
                <w:color w:val="000000"/>
              </w:rPr>
              <w:t xml:space="preserve">rdf:type</w:t>
            </w:r>
            <w:r>
              <w:rPr>
                <w:rFonts w:ascii="Calibri" w:hAnsi="Calibri" w:eastAsia="Times New Roman" w:cs="Calibri"/>
                <w:color w:val="000000"/>
              </w:rPr>
              <w:t xml:space="preserve"> statement may be expressed on the resource depending on its characteristics.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007, 008/21</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about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schema:about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URI in the UDC http://udcdata.info/udc-schema</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 classification URI value from the UDC Summary.</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989$u</w:t>
            </w:r>
            <w:r>
              <w:rPr>
                <w:rFonts w:ascii="Calibri" w:hAnsi="Calibri" w:eastAsia="Times New Roman" w:cs="Calibri"/>
                <w:color w:val="000000"/>
              </w:rPr>
            </w:r>
            <w:r>
              <w:rPr>
                <w:rFonts w:ascii="Calibri" w:hAnsi="Calibri" w:eastAsia="Times New Roman" w:cs="Calibri"/>
                <w:color w:val="000000"/>
              </w:rPr>
            </w:r>
          </w:p>
        </w:tc>
      </w:tr>
      <w:tr>
        <w:trPr>
          <w:trHeight w:val="3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alternate 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schema:alternateName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an alternate title for the continuing resource i.e. any title other than the key title and title proper.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210$a+210$b, 222$a+222$b, 246a, 246$1, 246$2, 246$3, 246$4, 246$5, 246$6, 246$7, 246$8</w:t>
            </w:r>
            <w:r>
              <w:rPr>
                <w:rFonts w:ascii="Calibri" w:hAnsi="Calibri" w:eastAsia="Times New Roman" w:cs="Calibri"/>
                <w:color w:val="000000"/>
              </w:rPr>
            </w:r>
            <w:r>
              <w:rPr>
                <w:rFonts w:ascii="Calibri" w:hAnsi="Calibri" w:eastAsia="Times New Roman" w:cs="Calibri"/>
                <w:color w:val="000000"/>
              </w:rPr>
            </w:r>
          </w:p>
        </w:tc>
      </w:tr>
      <w:tr>
        <w:trPr>
          <w:trHeight w:val="33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contributor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schema:contributor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relates the resource t</w:t>
            </w:r>
            <w:r>
              <w:rPr>
                <w:rFonts w:ascii="Calibri" w:hAnsi="Calibri" w:eastAsia="Times New Roman" w:cs="Calibri"/>
                <w:color w:val="000000"/>
              </w:rPr>
              <w:t xml:space="preserve">o the organization in charge of editing its intellectual content (generally a university, a specific department within an international organization…). In very rare cases, it may be an individual person. In the ISSN data model, this property is similar to </w:t>
            </w:r>
            <w:r>
              <w:rPr>
                <w:rFonts w:ascii="Calibri" w:hAnsi="Calibri" w:eastAsia="Times New Roman" w:cs="Calibri"/>
                <w:color w:val="000000"/>
              </w:rPr>
              <w:t xml:space="preserve">bfrel:isb</w:t>
            </w:r>
            <w:r>
              <w:rPr>
                <w:rFonts w:ascii="Calibri" w:hAnsi="Calibri" w:eastAsia="Times New Roman" w:cs="Calibri"/>
                <w:color w:val="000000"/>
              </w:rPr>
              <w:t xml:space="preserve"> but has been kept in parallel as it is a schema.org property.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710$a, 710$b, 711$a</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end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schema:endDate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end date of the ISSN. The value "u" indicates that the date or a part of a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Value 9999 means that the resource is still running.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008/11-14</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in language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schema:inLanguage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ff"/>
                <w:u w:val="single"/>
              </w:rPr>
            </w:pPr>
            <w:r>
              <w:rPr>
                <w:rFonts w:ascii="Calibri" w:hAnsi="Calibri" w:eastAsia="Times New Roman" w:cs="Calibri"/>
                <w:color w:val="0000ff"/>
                <w:u w:val="single"/>
              </w:rPr>
              <w:t xml:space="preserve">http://id.loc.gov/vocabulary/languages</w:t>
            </w:r>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language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008/35-37, 041$a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 URI </w:t>
            </w:r>
            <w:r>
              <w:rPr>
                <w:rFonts w:ascii="Calibri" w:hAnsi="Calibri" w:eastAsia="Times New Roman" w:cs="Calibri"/>
                <w:color w:val="000000"/>
              </w:rPr>
              <w:t xml:space="preserve">http://issn.org/resource/ISSN-L/{</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of which this ISSN is part of (</w:t>
            </w:r>
            <w:r>
              <w:rPr>
                <w:rFonts w:ascii="Calibri" w:hAnsi="Calibri" w:eastAsia="Times New Roman" w:cs="Calibri"/>
                <w:color w:val="000000"/>
              </w:rPr>
              <w:t xml:space="preserve">http://issn.org/resource/{</w:t>
            </w:r>
            <w:r>
              <w:rPr>
                <w:rFonts w:ascii="Calibri" w:hAnsi="Calibri" w:eastAsia="Times New Roman" w:cs="Calibri"/>
                <w:color w:val="000000"/>
              </w:rPr>
              <w:t xml:space="preserve">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ISSN string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keywords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schema:keywords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label of the UDC classification summary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989$a</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name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key title and title proper of the continuing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222$a, 245$a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on one hand</w:t>
            </w:r>
            <w:r>
              <w:rPr>
                <w:rFonts w:ascii="Calibri" w:hAnsi="Calibri" w:eastAsia="Times New Roman" w:cs="Calibri"/>
                <w:color w:val="000000"/>
              </w:rPr>
              <w:t xml:space="preserve"> to the reference publication event of that ISSN resource (#ReferencePublicationEvent), and on the other hand to each of the publication event in the publication history (#EarliestPublicationEvent, #InterveningPublicationEvent{n}, #LatestPublicationEvent).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008/15-17, 260#, 2602, 2603, 264#, 2642, 2643</w:t>
            </w:r>
            <w:r>
              <w:rPr>
                <w:rFonts w:ascii="Calibri" w:hAnsi="Calibri" w:eastAsia="Times New Roman" w:cs="Calibri"/>
                <w:color w:val="000000"/>
              </w:rPr>
            </w:r>
            <w:r>
              <w:rPr>
                <w:rFonts w:ascii="Calibri" w:hAnsi="Calibri" w:eastAsia="Times New Roman" w:cs="Calibri"/>
                <w:color w:val="000000"/>
              </w:rPr>
            </w:r>
          </w:p>
        </w:tc>
      </w:tr>
      <w:tr>
        <w:trPr>
          <w:trHeight w:val="24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publisher(s) of the resource (#Publisher-{publisherName}). In very rare cases, it may be an individual person even though the </w:t>
            </w:r>
            <w:r>
              <w:rPr>
                <w:rFonts w:ascii="Calibri" w:hAnsi="Calibri" w:eastAsia="Times New Roman" w:cs="Calibri"/>
                <w:color w:val="000000"/>
              </w:rPr>
              <w:t xml:space="preserve">schema:Organization</w:t>
            </w:r>
            <w:r>
              <w:rPr>
                <w:rFonts w:ascii="Calibri" w:hAnsi="Calibri" w:eastAsia="Times New Roman" w:cs="Calibri"/>
                <w:color w:val="000000"/>
              </w:rPr>
              <w:t xml:space="preserve"> class is used, as this person is acting as an 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2602$b, 2603$b, 264#$b, 2642$b, 2643$b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start date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schema:startDate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of the ISSN. The value "u" indicates that the date or a part of the date is unknown. Hence the datatype is kept as </w:t>
            </w:r>
            <w:r>
              <w:rPr>
                <w:rFonts w:ascii="Calibri" w:hAnsi="Calibri" w:eastAsia="Times New Roman" w:cs="Calibri"/>
                <w:color w:val="000000"/>
              </w:rPr>
              <w:t xml:space="preserve">xsd:string</w:t>
            </w:r>
            <w:r>
              <w:rPr>
                <w:rFonts w:ascii="Calibri" w:hAnsi="Calibri" w:eastAsia="Times New Roman" w:cs="Calibri"/>
                <w:color w:val="000000"/>
              </w:rPr>
              <w:t xml:space="preserve"> </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008/07-10</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none" w:color="000000" w:sz="4" w:space="0"/>
              <w:right w:val="none" w:color="000000" w:sz="4" w:space="0"/>
            </w:tcBorders>
            <w:tcW w:w="1989"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215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schema:url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0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2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indicates the URL address where the resource may be accessed or was previously accessible. It may also link to a web archive.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135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856$u</w:t>
            </w:r>
            <w:r>
              <w:rPr>
                <w:rFonts w:ascii="Calibri" w:hAnsi="Calibri" w:eastAsia="Times New Roman" w:cs="Calibri"/>
                <w:color w:val="000000"/>
              </w:rPr>
            </w:r>
            <w:r>
              <w:rPr>
                <w:rFonts w:ascii="Calibri" w:hAnsi="Calibri" w:eastAsia="Times New Roman" w:cs="Calibri"/>
                <w:color w:val="000000"/>
              </w:rPr>
            </w:r>
          </w:p>
        </w:tc>
      </w:tr>
      <w:tr>
        <w:trPr>
          <w:trHeight w:val="1500"/>
          <w:trPrChange w:id="1842" w:author="THOMAS FRANCART" w:date="2020-07-23T09:43:00Z">
            <w:trPr>
              <w:gridBefore w:val="1"/>
              <w:trHeight w:val="1500"/>
            </w:trPr>
          </w:trPrChange>
          <w:ins w:id="1843" w:author="THOMAS FRANCART" w:date="2020-07-23T09:43:00Z"/>
        </w:trPr>
        <w:tc>
          <w:tcPr>
            <w:shd w:val="clear" w:color="auto" w:fill="auto"/>
            <w:tcBorders>
              <w:top w:val="none" w:color="000000" w:sz="4" w:space="0"/>
              <w:left w:val="none" w:color="000000" w:sz="4" w:space="0"/>
              <w:bottom w:val="single" w:color="auto" w:sz="4" w:space="0"/>
              <w:right w:val="none" w:color="000000" w:sz="4" w:space="0"/>
            </w:tcBorders>
            <w:tcW w:w="1989" w:type="dxa"/>
            <w:textDirection w:val="lrTb"/>
            <w:noWrap w:val="false"/>
            <w:tcPrChange w:id="184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989" w:type="dxa"/>
              </w:tcPr>
            </w:tcPrChange>
          </w:tcPr>
          <w:p>
            <w:pPr>
              <w:pBdr/>
              <w:spacing w:after="0" w:line="240" w:lineRule="auto"/>
              <w:ind/>
              <w:jc w:val="left"/>
              <w:rPr>
                <w:ins w:id="1845" w:author="THOMAS FRANCART" w:date="2020-07-23T09:43:00Z"/>
                <w:rFonts w:ascii="Calibri" w:hAnsi="Calibri" w:eastAsia="Times New Roman" w:cs="Calibri"/>
                <w:b/>
                <w:bCs/>
                <w:color w:val="000000"/>
              </w:rPr>
            </w:pPr>
            <w:ins w:id="1846" w:author="THOMAS FRANCART" w:date="2020-07-23T09:43:00Z">
              <w:r>
                <w:rPr>
                  <w:rFonts w:ascii="Calibri" w:hAnsi="Calibri" w:cs="Calibri"/>
                  <w:b/>
                  <w:bCs/>
                  <w:color w:val="000000"/>
                </w:rPr>
                <w:t xml:space="preserve">subject of</w:t>
              </w:r>
            </w:ins>
            <w:ins w:id="1847" w:author="THOMAS FRANCART" w:date="2020-07-23T09:43:00Z">
              <w:r>
                <w:rPr>
                  <w:rFonts w:ascii="Calibri" w:hAnsi="Calibri" w:eastAsia="Times New Roman" w:cs="Calibri"/>
                  <w:b/>
                  <w:bCs/>
                  <w:color w:val="000000"/>
                </w:rPr>
              </w:r>
            </w:ins>
            <w:ins w:id="1848" w:author="THOMAS FRANCART" w:date="2020-07-23T09:43:00Z">
              <w:r>
                <w:rPr>
                  <w:rFonts w:ascii="Calibri" w:hAnsi="Calibri" w:eastAsia="Times New Roman" w:cs="Calibri"/>
                  <w:b/>
                  <w:bCs/>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2151" w:type="dxa"/>
            <w:textDirection w:val="lrTb"/>
            <w:noWrap/>
            <w:tcPrChange w:id="184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2151" w:type="dxa"/>
              </w:tcPr>
            </w:tcPrChange>
          </w:tcPr>
          <w:p>
            <w:pPr>
              <w:pBdr/>
              <w:spacing w:after="0" w:line="240" w:lineRule="auto"/>
              <w:ind/>
              <w:jc w:val="left"/>
              <w:rPr>
                <w:ins w:id="1850" w:author="THOMAS FRANCART" w:date="2020-07-23T09:43:00Z"/>
                <w:rFonts w:ascii="Calibri" w:hAnsi="Calibri" w:eastAsia="Times New Roman" w:cs="Calibri"/>
                <w:color w:val="000000"/>
              </w:rPr>
            </w:pPr>
            <w:ins w:id="1851" w:author="THOMAS FRANCART" w:date="2020-07-23T09:43:00Z">
              <w:r>
                <w:rPr>
                  <w:rFonts w:ascii="Calibri" w:hAnsi="Calibri" w:cs="Calibri"/>
                  <w:color w:val="000000"/>
                </w:rPr>
                <w:t xml:space="preserve">schema:subjectOf</w:t>
              </w:r>
            </w:ins>
            <w:ins w:id="1852" w:author="THOMAS FRANCART" w:date="2020-07-23T09:43:00Z">
              <w:r>
                <w:rPr>
                  <w:rFonts w:ascii="Calibri" w:hAnsi="Calibri" w:eastAsia="Times New Roman" w:cs="Calibri"/>
                  <w:color w:val="000000"/>
                </w:rPr>
              </w:r>
            </w:ins>
            <w:ins w:id="1853"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4050" w:type="dxa"/>
            <w:textDirection w:val="lrTb"/>
            <w:noWrap w:val="false"/>
            <w:tcPrChange w:id="185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4050" w:type="dxa"/>
              </w:tcPr>
            </w:tcPrChange>
          </w:tcPr>
          <w:p>
            <w:pPr>
              <w:pBdr/>
              <w:spacing w:after="0" w:line="240" w:lineRule="auto"/>
              <w:ind/>
              <w:jc w:val="left"/>
              <w:rPr>
                <w:ins w:id="1855" w:author="THOMAS FRANCART" w:date="2020-07-23T09:43:00Z"/>
                <w:rFonts w:ascii="Calibri" w:hAnsi="Calibri" w:eastAsia="Times New Roman" w:cs="Calibri"/>
                <w:color w:val="000000"/>
              </w:rPr>
            </w:pPr>
            <w:ins w:id="1856" w:author="THOMAS FRANCART" w:date="2020-07-23T09:43:00Z">
              <w:r>
                <w:rPr>
                  <w:rFonts w:ascii="Calibri" w:hAnsi="Calibri" w:cs="Calibri"/>
                  <w:color w:val="000000"/>
                </w:rPr>
                <w:t xml:space="preserve">schema:ArchiveComponent</w:t>
              </w:r>
            </w:ins>
            <w:ins w:id="1857" w:author="THOMAS FRANCART" w:date="2020-07-23T09:43:00Z">
              <w:r>
                <w:rPr>
                  <w:rFonts w:ascii="Calibri" w:hAnsi="Calibri" w:eastAsia="Times New Roman" w:cs="Calibri"/>
                  <w:color w:val="000000"/>
                </w:rPr>
              </w:r>
            </w:ins>
            <w:ins w:id="1858"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3420" w:type="dxa"/>
            <w:textDirection w:val="lrTb"/>
            <w:noWrap w:val="false"/>
            <w:tcPrChange w:id="185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3420" w:type="dxa"/>
              </w:tcPr>
            </w:tcPrChange>
          </w:tcPr>
          <w:p>
            <w:pPr>
              <w:pBdr/>
              <w:spacing w:after="0" w:line="240" w:lineRule="auto"/>
              <w:ind/>
              <w:jc w:val="left"/>
              <w:rPr>
                <w:ins w:id="1860" w:author="THOMAS FRANCART" w:date="2020-07-23T09:43:00Z"/>
                <w:rFonts w:ascii="Calibri" w:hAnsi="Calibri" w:eastAsia="Times New Roman" w:cs="Calibri"/>
                <w:color w:val="000000"/>
              </w:rPr>
            </w:pPr>
            <w:ins w:id="1861" w:author="THOMAS FRANCART" w:date="2020-07-23T09:43:00Z">
              <w:r>
                <w:rPr>
                  <w:rFonts w:ascii="Calibri" w:hAnsi="Calibri" w:cs="Calibri"/>
                  <w:color w:val="000000"/>
                </w:rPr>
                <w:t xml:space="preserve">This property links an Online ISSN to a record from the Keeper's registry indicating this serial is archived by an archiving institution</w:t>
              </w:r>
            </w:ins>
            <w:ins w:id="1862" w:author="THOMAS FRANCART" w:date="2020-07-23T09:43:00Z">
              <w:r>
                <w:rPr>
                  <w:rFonts w:ascii="Calibri" w:hAnsi="Calibri" w:eastAsia="Times New Roman" w:cs="Calibri"/>
                  <w:color w:val="000000"/>
                </w:rPr>
              </w:r>
            </w:ins>
            <w:ins w:id="1863"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Change w:id="1864"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720" w:type="dxa"/>
              </w:tcPr>
            </w:tcPrChange>
          </w:tcPr>
          <w:p>
            <w:pPr>
              <w:pBdr/>
              <w:spacing w:after="0" w:line="240" w:lineRule="auto"/>
              <w:ind/>
              <w:jc w:val="left"/>
              <w:rPr>
                <w:ins w:id="1865" w:author="THOMAS FRANCART" w:date="2020-07-23T09:43:00Z"/>
                <w:rFonts w:ascii="Calibri" w:hAnsi="Calibri" w:eastAsia="Times New Roman" w:cs="Calibri"/>
                <w:color w:val="000000"/>
              </w:rPr>
            </w:pPr>
            <w:ins w:id="1866" w:author="THOMAS FRANCART" w:date="2020-07-23T09:43:00Z">
              <w:r>
                <w:rPr>
                  <w:rFonts w:ascii="Calibri" w:hAnsi="Calibri" w:cs="Calibri"/>
                  <w:color w:val="000000"/>
                </w:rPr>
                <w:t xml:space="preserve">0…*</w:t>
              </w:r>
            </w:ins>
            <w:ins w:id="1867" w:author="THOMAS FRANCART" w:date="2020-07-23T09:43:00Z">
              <w:r>
                <w:rPr>
                  <w:rFonts w:ascii="Calibri" w:hAnsi="Calibri" w:eastAsia="Times New Roman" w:cs="Calibri"/>
                  <w:color w:val="000000"/>
                </w:rPr>
              </w:r>
            </w:ins>
            <w:ins w:id="1868" w:author="THOMAS FRANCART" w:date="2020-07-23T09:43:00Z">
              <w:r>
                <w:rPr>
                  <w:rFonts w:ascii="Calibri" w:hAnsi="Calibri" w:eastAsia="Times New Roman" w:cs="Calibri"/>
                  <w:color w:val="000000"/>
                </w:rPr>
              </w:r>
            </w:ins>
          </w:p>
        </w:tc>
        <w:tc>
          <w:tcPr>
            <w:shd w:val="clear" w:color="auto" w:fill="auto"/>
            <w:tcBorders>
              <w:top w:val="none" w:color="000000" w:sz="4" w:space="0"/>
              <w:left w:val="none" w:color="000000" w:sz="4" w:space="0"/>
              <w:bottom w:val="single" w:color="auto" w:sz="4" w:space="0"/>
              <w:right w:val="none" w:color="000000" w:sz="4" w:space="0"/>
            </w:tcBorders>
            <w:tcW w:w="1350" w:type="dxa"/>
            <w:textDirection w:val="lrTb"/>
            <w:noWrap w:val="false"/>
            <w:tcPrChange w:id="1869" w:author="THOMAS FRANCART" w:date="2020-07-23T09:43:00Z">
              <w:tcPr>
                <w:gridSpan w:val="2"/>
                <w:shd w:val="clear" w:color="auto" w:fill="auto"/>
                <w:tcBorders>
                  <w:top w:val="none" w:color="000000" w:sz="4" w:space="0"/>
                  <w:left w:val="none" w:color="000000" w:sz="4" w:space="0"/>
                  <w:bottom w:val="single" w:color="auto" w:sz="4" w:space="0"/>
                  <w:right w:val="none" w:color="000000" w:sz="4" w:space="0"/>
                </w:tcBorders>
                <w:tcW w:w="1350" w:type="dxa"/>
              </w:tcPr>
            </w:tcPrChange>
          </w:tcPr>
          <w:p>
            <w:pPr>
              <w:pBdr/>
              <w:spacing w:after="0" w:line="240" w:lineRule="auto"/>
              <w:ind/>
              <w:jc w:val="left"/>
              <w:rPr>
                <w:ins w:id="1870" w:author="THOMAS FRANCART" w:date="2020-07-23T09:43:00Z"/>
                <w:rFonts w:ascii="Calibri" w:hAnsi="Calibri" w:eastAsia="Times New Roman" w:cs="Calibri"/>
                <w:color w:val="000000"/>
              </w:rPr>
            </w:pPr>
            <w:ins w:id="1871" w:author="THOMAS FRANCART" w:date="2020-07-23T09:43:00Z">
              <w:r>
                <w:rPr>
                  <w:rFonts w:ascii="Calibri" w:hAnsi="Calibri" w:cs="Calibri"/>
                  <w:color w:val="000000"/>
                </w:rPr>
                <w:t xml:space="preserve">920</w:t>
              </w:r>
            </w:ins>
            <w:ins w:id="1872" w:author="THOMAS FRANCART" w:date="2020-07-23T09:43:00Z">
              <w:r>
                <w:rPr>
                  <w:rFonts w:ascii="Calibri" w:hAnsi="Calibri" w:eastAsia="Times New Roman" w:cs="Calibri"/>
                  <w:color w:val="000000"/>
                </w:rPr>
              </w:r>
            </w:ins>
            <w:ins w:id="1873" w:author="THOMAS FRANCART" w:date="2020-07-23T09:43:00Z">
              <w:r>
                <w:rPr>
                  <w:rFonts w:ascii="Calibri" w:hAnsi="Calibri" w:eastAsia="Times New Roman" w:cs="Calibri"/>
                  <w:color w:val="000000"/>
                </w:rPr>
              </w:r>
            </w:ins>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2" w:name="_Toc483392572"/>
      <w:r/>
      <w:bookmarkStart w:id="533" w:name="_Toc46393891"/>
      <w:r>
        <w:rPr>
          <w:lang w:val="en-GB"/>
        </w:rPr>
        <w:t xml:space="preserve">ISSN resource links</w:t>
      </w:r>
      <w:bookmarkEnd w:id="532"/>
      <w:r/>
      <w:bookmarkEnd w:id="533"/>
      <w:r>
        <w:rPr>
          <w:lang w:val="en-GB"/>
        </w:rPr>
      </w:r>
      <w:r>
        <w:rPr>
          <w:lang w:val="en-GB"/>
        </w:rPr>
      </w:r>
    </w:p>
    <w:p>
      <w:pPr>
        <w:pBdr/>
        <w:spacing/>
        <w:ind/>
        <w:rPr>
          <w:lang w:val="en-GB"/>
        </w:rPr>
      </w:pPr>
      <w:r>
        <w:rPr>
          <w:lang w:val="en-GB"/>
        </w:rPr>
      </w:r>
      <w:r>
        <w:rPr>
          <w:lang w:val="en-GB"/>
        </w:rPr>
      </w:r>
      <w:r>
        <w:rPr>
          <w:lang w:val="en-GB"/>
        </w:rPr>
      </w:r>
    </w:p>
    <w:tbl>
      <w:tblPr>
        <w:tblW w:w="12380" w:type="dxa"/>
        <w:tblInd w:w="108" w:type="dxa"/>
        <w:tblBorders/>
        <w:tblLook w:val="04A0" w:firstRow="1" w:lastRow="0" w:firstColumn="1" w:lastColumn="0" w:noHBand="0" w:noVBand="1"/>
      </w:tblPr>
      <w:tblGrid>
        <w:gridCol w:w="2240"/>
        <w:gridCol w:w="2913"/>
        <w:gridCol w:w="2409"/>
        <w:gridCol w:w="3066"/>
        <w:gridCol w:w="716"/>
        <w:gridCol w:w="103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25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2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08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1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78005$x, 78006$x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absorbed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bf:absorbedBy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single" w:color="auto"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78504$x, 78505$x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continued in part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bf:continuedInPartBy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continues in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bf:continuesInPart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78001$x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hasSubseries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bf:hasSubseries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issuedWith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bf:issuedWith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merged to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bf:mergedToForm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merger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bf:mergerOf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merge.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78004$x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edition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bf:otherEdition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other</w:t>
            </w:r>
            <w:r>
              <w:rPr>
                <w:rFonts w:ascii="Calibri" w:hAnsi="Calibri" w:eastAsia="Times New Roman" w:cs="Calibri"/>
                <w:b/>
                <w:bCs/>
                <w:color w:val="000000"/>
              </w:rPr>
              <w:t xml:space="preserve"> physical format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bf:otherPhysicalFormat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preceded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bf:precededBy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78502$x, 78503$x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replacement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bf:replacementOf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78002$x, 78003$x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separated form</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bf:separatedFrom</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78007$x</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split into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bf:splitInto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property is repeated to reflect the split.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78506$x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subseries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bf:subseriesOf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supplement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bf:supplementTo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bf:translationOf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r>
              <w:rPr>
                <w:rFonts w:ascii="Calibri" w:hAnsi="Calibri" w:eastAsia="Times New Roman" w:cs="Calibri"/>
                <w:i/>
                <w:iCs/>
                <w:color w:val="000000"/>
              </w:rPr>
              <w:t xml:space="preserve">Bibframe</w:t>
            </w:r>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translation of work</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74" w:author="thomas" w:date="2024-06-04T08:15:54Z" oouserid="thomas">
              <w:r>
                <w:rPr>
                  <w:rFonts w:ascii="Calibri" w:hAnsi="Calibri" w:eastAsia="Times New Roman" w:cs="Calibri"/>
                  <w:color w:val="000000"/>
                </w:rPr>
                <w:delText xml:space="preserve">b</w:delText>
              </w:r>
            </w:del>
            <w:del w:id="1875" w:author="thomas" w:date="2024-06-04T08:15:54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schema:translationOfWork</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765$x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work translation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76" w:author="thomas" w:date="2024-06-04T08:15:56Z" oouserid="thomas">
              <w:r>
                <w:rPr>
                  <w:rFonts w:ascii="Calibri" w:hAnsi="Calibri" w:eastAsia="Times New Roman" w:cs="Calibri"/>
                  <w:color w:val="000000"/>
                </w:rPr>
                <w:delText xml:space="preserve">b</w:delText>
              </w:r>
            </w:del>
            <w:del w:id="1877" w:author="thomas" w:date="2024-06-04T08:15:56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schema:workTranslation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schema.org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767$x</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relation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dc:relation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770$x, 772$x, 777$x, 787$x,</w:t>
            </w:r>
            <w:r>
              <w:rPr>
                <w:rFonts w:ascii="Calibri" w:hAnsi="Calibri" w:eastAsia="Times New Roman" w:cs="Calibri"/>
                <w:color w:val="000000"/>
              </w:rPr>
              <w:br/>
              <w:t xml:space="preserve">7800$x, 7850$x, 7870$x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format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dct:isFormatOf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776$x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version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ins w:id="1878" w:author="thomas" w:date="2024-06-04T08:18:44Z" oouserid="thomas">
              <w:r>
                <w:rPr>
                  <w:rFonts w:ascii="Calibri" w:hAnsi="Calibri" w:eastAsia="Times New Roman" w:cs="Calibri"/>
                  <w:color w:val="000000"/>
                </w:rPr>
                <w:t xml:space="preserve">is</w:t>
              </w:r>
            </w:ins>
            <w:del w:id="1879" w:author="thomas" w:date="2024-06-04T08:18:44Z" oouserid="thomas">
              <w:r>
                <w:rPr>
                  <w:rFonts w:ascii="Calibri" w:hAnsi="Calibri" w:eastAsia="Times New Roman" w:cs="Calibri"/>
                  <w:color w:val="000000"/>
                </w:rPr>
                <w:delText xml:space="preserve">v</w:delText>
              </w:r>
            </w:del>
            <w:ins w:id="1880" w:author="thomas" w:date="2024-06-04T08:18:44Z" oouserid="thomas">
              <w:r>
                <w:rPr>
                  <w:rFonts w:ascii="Calibri" w:hAnsi="Calibri" w:eastAsia="Times New Roman" w:cs="Calibri"/>
                  <w:color w:val="000000"/>
                </w:rPr>
                <w:t xml:space="preserve">V</w:t>
              </w:r>
            </w:ins>
            <w:r>
              <w:rPr>
                <w:rFonts w:ascii="Calibri" w:hAnsi="Calibri" w:eastAsia="Times New Roman" w:cs="Calibri"/>
                <w:color w:val="000000"/>
              </w:rPr>
              <w:t xml:space="preserve">ersionOf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DCMI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775$x</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citation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schema:citation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another continuing resource that is cited by this one.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510$x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del w:id="1881" w:author="thomas" w:date="2024-06-04T09:41:37Z" oouserid="thomas">
              <w:r>
                <w:rPr>
                  <w:rFonts w:ascii="Calibri" w:hAnsi="Calibri" w:eastAsia="Times New Roman" w:cs="Calibri"/>
                  <w:b/>
                  <w:bCs/>
                  <w:color w:val="000000"/>
                </w:rPr>
                <w:delText xml:space="preserve">hasPart</w:delText>
              </w:r>
            </w:del>
            <w:ins w:id="1882" w:author="thomas" w:date="2024-06-04T09:41:37Z" oouserid="thomas">
              <w:r>
                <w:rPr>
                  <w:rFonts w:ascii="Calibri" w:hAnsi="Calibri" w:eastAsia="Times New Roman" w:cs="Calibri"/>
                  <w:b/>
                  <w:bCs/>
                  <w:color w:val="000000"/>
                </w:rPr>
                <w:t xml:space="preserve">has part</w:t>
              </w:r>
            </w:ins>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83" w:author="thomas" w:date="2024-06-04T09:41:41Z" oouserid="thomas">
              <w:r>
                <w:rPr>
                  <w:rFonts w:ascii="Calibri" w:hAnsi="Calibri" w:eastAsia="Times New Roman" w:cs="Calibri"/>
                  <w:color w:val="000000"/>
                </w:rPr>
                <w:delText xml:space="preserve">schema</w:delText>
              </w:r>
            </w:del>
            <w:ins w:id="1884" w:author="thomas" w:date="2024-06-04T09:41:41Z" oouserid="thomas">
              <w:r>
                <w:rPr>
                  <w:rFonts w:ascii="Calibri" w:hAnsi="Calibri" w:eastAsia="Times New Roman" w:cs="Calibri"/>
                  <w:color w:val="000000"/>
                </w:rPr>
                <w:t xml:space="preserve">dct</w:t>
              </w:r>
            </w:ins>
            <w:r>
              <w:rPr>
                <w:rFonts w:ascii="Calibri" w:hAnsi="Calibri" w:eastAsia="Times New Roman" w:cs="Calibri"/>
                <w:color w:val="000000"/>
              </w:rPr>
              <w:t xml:space="preserve">:hasPart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885" w:author="thomas" w:date="2024-06-04T09:41:48Z" oouserid="thomas">
              <w:r>
                <w:rPr>
                  <w:rFonts w:ascii="Calibri" w:hAnsi="Calibri" w:eastAsia="Times New Roman" w:cs="Calibri"/>
                  <w:i/>
                  <w:iCs/>
                  <w:color w:val="000000"/>
                </w:rPr>
                <w:delText xml:space="preserve">schema.org</w:delText>
              </w:r>
            </w:del>
            <w:ins w:id="1886" w:author="thomas" w:date="2024-06-04T09:41:49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762$x</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2252" w:type="dxa"/>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is part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876" w:type="dxa"/>
            <w:textDirection w:val="lrTb"/>
            <w:noWrap/>
          </w:tcPr>
          <w:p>
            <w:pPr>
              <w:pBdr/>
              <w:spacing w:after="0" w:line="240" w:lineRule="auto"/>
              <w:ind/>
              <w:jc w:val="left"/>
              <w:rPr>
                <w:rFonts w:ascii="Calibri" w:hAnsi="Calibri" w:eastAsia="Times New Roman" w:cs="Calibri"/>
                <w:color w:val="000000"/>
              </w:rPr>
            </w:pPr>
            <w:del w:id="1887" w:author="thomas" w:date="2024-06-04T09:41:43Z" oouserid="thomas">
              <w:r>
                <w:rPr>
                  <w:rFonts w:ascii="Calibri" w:hAnsi="Calibri" w:eastAsia="Times New Roman" w:cs="Calibri"/>
                  <w:color w:val="000000"/>
                </w:rPr>
                <w:delText xml:space="preserve">schema</w:delText>
              </w:r>
            </w:del>
            <w:ins w:id="1888" w:author="thomas" w:date="2024-06-04T09:41:44Z" oouserid="thomas">
              <w:r>
                <w:rPr>
                  <w:rFonts w:ascii="Calibri" w:hAnsi="Calibri" w:eastAsia="Times New Roman" w:cs="Calibri"/>
                  <w:color w:val="000000"/>
                </w:rPr>
                <w:t xml:space="preserve">dct</w:t>
              </w:r>
            </w:ins>
            <w:r>
              <w:rPr>
                <w:rFonts w:ascii="Calibri" w:hAnsi="Calibri" w:eastAsia="Times New Roman" w:cs="Calibri"/>
                <w:color w:val="000000"/>
              </w:rPr>
              <w:t xml:space="preserve">:isPartOf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42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088" w:type="dxa"/>
            <w:textDirection w:val="lrTb"/>
            <w:noWrap w:val="false"/>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See </w:t>
            </w:r>
            <w:del w:id="1889" w:author="thomas" w:date="2024-06-04T09:41:52Z" oouserid="thomas">
              <w:r>
                <w:rPr>
                  <w:rFonts w:ascii="Calibri" w:hAnsi="Calibri" w:eastAsia="Times New Roman" w:cs="Calibri"/>
                  <w:i/>
                  <w:iCs/>
                  <w:color w:val="000000"/>
                </w:rPr>
                <w:delText xml:space="preserve">schema.org</w:delText>
              </w:r>
            </w:del>
            <w:ins w:id="1890" w:author="thomas" w:date="2024-06-04T09:41:53Z" oouserid="thomas">
              <w:r>
                <w:rPr>
                  <w:rFonts w:ascii="Calibri" w:hAnsi="Calibri" w:eastAsia="Times New Roman" w:cs="Calibri"/>
                  <w:i/>
                  <w:iCs/>
                  <w:color w:val="000000"/>
                </w:rPr>
                <w:t xml:space="preserve">DCMI</w:t>
              </w:r>
            </w:ins>
            <w:r>
              <w:rPr>
                <w:rFonts w:ascii="Calibri" w:hAnsi="Calibri" w:eastAsia="Times New Roman" w:cs="Calibri"/>
                <w:i/>
                <w:iCs/>
                <w:color w:val="000000"/>
              </w:rPr>
              <w:t xml:space="preserve"> documentation</w:t>
            </w:r>
            <w:r>
              <w:rPr>
                <w:rFonts w:ascii="Calibri" w:hAnsi="Calibri" w:eastAsia="Times New Roman" w:cs="Calibri"/>
                <w:i/>
                <w:iCs/>
                <w:color w:val="000000"/>
              </w:rPr>
            </w:r>
            <w:r>
              <w:rPr>
                <w:rFonts w:ascii="Calibri" w:hAnsi="Calibri" w:eastAsia="Times New Roman" w:cs="Calibri"/>
                <w:i/>
                <w:iCs/>
                <w:color w:val="000000"/>
              </w:rPr>
            </w:r>
          </w:p>
        </w:tc>
        <w:tc>
          <w:tcPr>
            <w:shd w:val="clear" w:color="auto" w:fill="auto"/>
            <w:tcBorders>
              <w:top w:val="none" w:color="000000" w:sz="4" w:space="0"/>
              <w:left w:val="none" w:color="000000" w:sz="4" w:space="0"/>
              <w:bottom w:val="single" w:color="auto" w:sz="4" w:space="0"/>
              <w:right w:val="none" w:color="000000" w:sz="4" w:space="0"/>
            </w:tcBorders>
            <w:tcW w:w="7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1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760$x</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4" w:name="_Toc483392573"/>
      <w:r/>
      <w:bookmarkStart w:id="535" w:name="_Toc46393892"/>
      <w:r>
        <w:rPr>
          <w:lang w:val="en-GB"/>
        </w:rPr>
        <w:t xml:space="preserve">Activity (Record Creation Event)</w:t>
      </w:r>
      <w:bookmarkEnd w:id="534"/>
      <w:r/>
      <w:bookmarkEnd w:id="535"/>
      <w:r>
        <w:rPr>
          <w:lang w:val="en-GB"/>
        </w:rPr>
      </w:r>
      <w:r>
        <w:rPr>
          <w:lang w:val="en-GB"/>
        </w:rPr>
      </w:r>
    </w:p>
    <w:p>
      <w:pPr>
        <w:pBdr/>
        <w:spacing/>
        <w:ind/>
        <w:rPr>
          <w:lang w:val="en-GB"/>
        </w:rPr>
      </w:pPr>
      <w:r>
        <w:rPr>
          <w:lang w:val="en-GB"/>
        </w:rPr>
      </w:r>
      <w:r>
        <w:rPr>
          <w:lang w:val="en-GB"/>
        </w:rPr>
      </w:r>
      <w:r>
        <w:rPr>
          <w:lang w:val="en-GB"/>
        </w:rPr>
      </w:r>
    </w:p>
    <w:tbl>
      <w:tblPr>
        <w:tblW w:w="6851" w:type="dxa"/>
        <w:tblInd w:w="103" w:type="dxa"/>
        <w:tblBorders/>
        <w:tblLook w:val="04A0" w:firstRow="1" w:lastRow="0" w:firstColumn="1" w:lastColumn="0" w:noHBand="0" w:noVBand="1"/>
        <w:tblPrChange w:id="1891" w:author="thomas" w:date="2024-06-12T07:47:06Z" oouserid="thomas">
          <w:tblPr>
            <w:tblW w:w="6851" w:type="dxa"/>
            <w:tblInd w:w="103" w:type="dxa"/>
            <w:tblBorders/>
          </w:tblPr>
        </w:tblPrChange>
      </w:tblPr>
      <w:tblGrid>
        <w:gridCol w:w="2068"/>
        <w:gridCol w:w="499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activity in the provenance history of the record.</w:t>
            </w:r>
            <w:r>
              <w:rPr>
                <w:rFonts w:ascii="Calibri" w:hAnsi="Calibri" w:eastAsia="Times New Roman" w:cs="Calibri"/>
                <w:color w:val="000000"/>
              </w:rPr>
            </w:r>
            <w:r>
              <w:rPr>
                <w:rFonts w:ascii="Calibri" w:hAnsi="Calibri" w:eastAsia="Times New Roman" w:cs="Calibri"/>
                <w:color w:val="000000"/>
              </w:rPr>
            </w:r>
          </w:p>
        </w:tc>
      </w:tr>
      <w:tr>
        <w:trPr>
          <w:trHeight w:val="224"/>
          <w:trPrChange w:id="1892" w:author="thomas" w:date="2024-06-12T07:47:06Z" oouserid="thomas">
            <w:trPr>
              <w:trHeight w:val="300"/>
            </w:trPr>
          </w:trPrChange>
        </w:trPr>
        <w:tc>
          <w:tcPr>
            <w:shd w:val="clear" w:color="auto" w:fill="auto"/>
            <w:tcBorders>
              <w:top w:val="none" w:color="000000" w:sz="4" w:space="0"/>
              <w:left w:val="single" w:color="auto" w:sz="4" w:space="0"/>
              <w:bottom w:val="none" w:color="000000"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prov:Activity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783" w:type="dxa"/>
            <w:vAlign w:val="bottom"/>
            <w:textDirection w:val="lrTb"/>
            <w:noWrap/>
          </w:tcPr>
          <w:p>
            <w:pPr>
              <w:pBdr/>
              <w:spacing w:after="0" w:line="240" w:lineRule="auto"/>
              <w:ind/>
              <w:jc w:val="left"/>
              <w:rPr>
                <w:rFonts w:ascii="Calibri" w:hAnsi="Calibri" w:eastAsia="Times New Roman" w:cs="Calibri"/>
                <w:color w:val="0000ff"/>
                <w:u w:val="single"/>
              </w:rPr>
            </w:pPr>
            <w:r/>
            <w:hyperlink r:id="rId25" w:tooltip="http://issn.org/resource/%7bISSN%7d#RecordCreation" w:anchor="RecordCreation" w:history="1">
              <w:r>
                <w:rPr>
                  <w:rFonts w:ascii="Calibri" w:hAnsi="Calibri" w:eastAsia="Times New Roman" w:cs="Calibri"/>
                  <w:color w:val="0000ff"/>
                  <w:u w:val="single"/>
                </w:rPr>
                <w:t xml:space="preserve">http://issn.org/resource/ISSN/{ISSN}#RecordCreation</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40" w:type="dxa"/>
        <w:tblInd w:w="108" w:type="dxa"/>
        <w:tblBorders/>
        <w:tblLook w:val="04A0" w:firstRow="1" w:lastRow="0" w:firstColumn="1" w:lastColumn="0" w:noHBand="0" w:noVBand="1"/>
      </w:tblPr>
      <w:tblGrid>
        <w:gridCol w:w="2076"/>
        <w:gridCol w:w="2476"/>
        <w:gridCol w:w="2328"/>
        <w:gridCol w:w="5479"/>
        <w:gridCol w:w="776"/>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20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4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4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531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8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2820"/>
          <w:ins w:id="1893" w:author="thomas" w:date="2024-06-12T07:37:44Z" oouserid="thomas"/>
        </w:trPr>
        <w:tc>
          <w:tcPr>
            <w:shd w:val="clear" w:color="ffffff" w:fill="ffffff"/>
            <w:tcBorders>
              <w:top w:val="none" w:color="000000" w:sz="4" w:space="0"/>
              <w:left w:val="none" w:color="000000" w:sz="4" w:space="0"/>
              <w:bottom w:val="single" w:color="000000" w:sz="4" w:space="0"/>
              <w:right w:val="none" w:color="000000" w:sz="4" w:space="0"/>
            </w:tcBorders>
            <w:tcW w:w="2076" w:type="dxa"/>
            <w:vMerge w:val="restart"/>
            <w:textDirection w:val="lrTb"/>
            <w:noWrap/>
          </w:tcPr>
          <w:p>
            <w:pPr>
              <w:pBdr/>
              <w:spacing w:after="0" w:line="240" w:lineRule="auto"/>
              <w:ind/>
              <w:jc w:val="left"/>
              <w:rPr>
                <w:ins w:id="1894" w:author="thomas" w:date="2024-06-12T07:37:44Z" oouserid="thomas"/>
                <w:rFonts w:ascii="Calibri" w:hAnsi="Calibri" w:eastAsia="Times New Roman" w:cs="Calibri"/>
                <w:b/>
                <w:bCs/>
                <w:color w:val="000000"/>
              </w:rPr>
            </w:pPr>
            <w:ins w:id="1895" w:author="thomas" w:date="2024-06-12T07:38:25Z" oouserid="thomas">
              <w:r>
                <w:rPr>
                  <w:rFonts w:ascii="Calibri" w:hAnsi="Calibri" w:eastAsia="Times New Roman" w:cs="Calibri"/>
                  <w:b/>
                  <w:bCs/>
                  <w:color w:val="000000"/>
                </w:rPr>
                <w:t xml:space="preserve">record creation date</w:t>
              </w:r>
            </w:ins>
            <w:ins w:id="1896" w:author="thomas" w:date="2024-06-12T07:37:44Z" oouserid="thomas">
              <w:r>
                <w:rPr>
                  <w:rFonts w:ascii="Calibri" w:hAnsi="Calibri" w:eastAsia="Times New Roman" w:cs="Calibri"/>
                  <w:b/>
                  <w:bCs/>
                  <w:color w:val="000000"/>
                </w:rPr>
              </w:r>
            </w:ins>
            <w:ins w:id="1897" w:author="thomas" w:date="2024-06-12T07:37:44Z" oouserid="thomas">
              <w:r>
                <w:rPr>
                  <w:rFonts w:ascii="Calibri" w:hAnsi="Calibri" w:eastAsia="Times New Roman" w:cs="Calibri"/>
                  <w:b/>
                  <w:bCs/>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2476" w:type="dxa"/>
            <w:vMerge w:val="restart"/>
            <w:textDirection w:val="lrTb"/>
            <w:noWrap/>
          </w:tcPr>
          <w:p>
            <w:pPr>
              <w:pBdr/>
              <w:spacing w:after="0" w:line="240" w:lineRule="auto"/>
              <w:ind/>
              <w:jc w:val="left"/>
              <w:rPr>
                <w:ins w:id="1898" w:author="thomas" w:date="2024-06-12T07:37:44Z" oouserid="thomas"/>
                <w:rFonts w:ascii="Calibri" w:hAnsi="Calibri" w:eastAsia="Times New Roman" w:cs="Calibri"/>
                <w:color w:val="000000"/>
              </w:rPr>
            </w:pPr>
            <w:ins w:id="1899" w:author="thomas" w:date="2024-06-12T07:38:31Z" oouserid="thomas">
              <w:r>
                <w:rPr>
                  <w:rFonts w:ascii="Calibri" w:hAnsi="Calibri" w:eastAsia="Times New Roman" w:cs="Calibri"/>
                  <w:color w:val="000000"/>
                </w:rPr>
                <w:t xml:space="preserve">prov:startedAtTime</w:t>
              </w:r>
            </w:ins>
            <w:ins w:id="1900" w:author="thomas" w:date="2024-06-12T07:37:44Z" oouserid="thomas">
              <w:r>
                <w:rPr>
                  <w:rFonts w:ascii="Calibri" w:hAnsi="Calibri" w:eastAsia="Times New Roman" w:cs="Calibri"/>
                  <w:color w:val="000000"/>
                </w:rPr>
              </w:r>
            </w:ins>
            <w:ins w:id="1901"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2641" w:type="dxa"/>
            <w:vMerge w:val="restart"/>
            <w:textDirection w:val="lrTb"/>
            <w:noWrap w:val="false"/>
          </w:tcPr>
          <w:p>
            <w:pPr>
              <w:pBdr/>
              <w:spacing w:after="0" w:line="240" w:lineRule="auto"/>
              <w:ind/>
              <w:jc w:val="left"/>
              <w:rPr>
                <w:ins w:id="1902" w:author="thomas" w:date="2024-06-12T07:37:44Z" oouserid="thomas"/>
                <w:rFonts w:ascii="Calibri" w:hAnsi="Calibri" w:eastAsia="Times New Roman" w:cs="Calibri"/>
                <w:color w:val="000000"/>
              </w:rPr>
            </w:pPr>
            <w:ins w:id="1903" w:author="thomas" w:date="2024-06-12T07:38:36Z" oouserid="thomas">
              <w:r>
                <w:rPr>
                  <w:rFonts w:ascii="Calibri" w:hAnsi="Calibri" w:eastAsia="Times New Roman" w:cs="Calibri"/>
                  <w:color w:val="000000"/>
                </w:rPr>
                <w:t xml:space="preserve">xsd:date</w:t>
              </w:r>
            </w:ins>
            <w:ins w:id="1904" w:author="thomas" w:date="2024-06-12T07:37:44Z" oouserid="thomas">
              <w:r>
                <w:rPr>
                  <w:rFonts w:ascii="Calibri" w:hAnsi="Calibri" w:eastAsia="Times New Roman" w:cs="Calibri"/>
                  <w:color w:val="000000"/>
                </w:rPr>
              </w:r>
            </w:ins>
            <w:ins w:id="1905"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5315" w:type="dxa"/>
            <w:vMerge w:val="restart"/>
            <w:textDirection w:val="lrTb"/>
            <w:noWrap w:val="false"/>
          </w:tcPr>
          <w:p>
            <w:pPr>
              <w:pBdr/>
              <w:spacing w:after="0" w:line="240" w:lineRule="auto"/>
              <w:ind/>
              <w:jc w:val="left"/>
              <w:rPr>
                <w:ins w:id="1906" w:author="thomas" w:date="2024-06-12T07:37:44Z" oouserid="thomas"/>
                <w:rFonts w:ascii="Calibri" w:hAnsi="Calibri" w:eastAsia="Times New Roman" w:cs="Calibri"/>
                <w:color w:val="000000"/>
              </w:rPr>
            </w:pPr>
            <w:ins w:id="1907" w:author="thomas" w:date="2024-07-11T13:59:01Z" oouserid="thomas">
              <w:r>
                <w:rPr>
                  <w:rFonts w:ascii="Calibri" w:hAnsi="Calibri" w:eastAsia="Times New Roman" w:cs="Calibri"/>
                  <w:color w:val="000000"/>
                </w:rPr>
                <w:t xml:space="preserve">This property holds the date at which the record was created. </w:t>
              </w:r>
            </w:ins>
            <w:ins w:id="1908" w:author="thomas" w:date="2024-07-11T13:59:01Z" oouserid="thomas">
              <w:r>
                <w:rPr>
                  <w:rFonts w:ascii="Calibri" w:hAnsi="Calibri" w:eastAsia="Times New Roman" w:cs="Calibri"/>
                  <w:color w:val="000000"/>
                </w:rPr>
                <w:t xml:space="preserve"> It is set since 2004. </w:t>
              </w:r>
            </w:ins>
            <w:ins w:id="1909" w:author="thomas" w:date="2024-07-11T13:59:01Z" oouserid="thomas">
              <w:r>
                <w:rPr>
                  <w:rFonts w:ascii="Calibri" w:hAnsi="Calibri" w:eastAsia="Times New Roman" w:cs="Calibri"/>
                  <w:color w:val="000000"/>
                </w:rPr>
              </w:r>
            </w:ins>
            <w:ins w:id="1910"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776" w:type="dxa"/>
            <w:vMerge w:val="restart"/>
            <w:textDirection w:val="lrTb"/>
            <w:noWrap/>
          </w:tcPr>
          <w:p>
            <w:pPr>
              <w:pBdr/>
              <w:spacing w:after="0" w:line="240" w:lineRule="auto"/>
              <w:ind/>
              <w:jc w:val="left"/>
              <w:rPr>
                <w:ins w:id="1911" w:author="thomas" w:date="2024-06-12T07:37:44Z" oouserid="thomas"/>
                <w:rFonts w:ascii="Calibri" w:hAnsi="Calibri" w:eastAsia="Times New Roman" w:cs="Calibri"/>
                <w:color w:val="000000"/>
              </w:rPr>
            </w:pPr>
            <w:ins w:id="1912" w:author="thomas" w:date="2024-06-12T07:39:05Z" oouserid="thomas">
              <w:r>
                <w:rPr>
                  <w:rFonts w:ascii="Calibri" w:hAnsi="Calibri" w:eastAsia="Times New Roman" w:cs="Calibri"/>
                  <w:color w:val="000000"/>
                </w:rPr>
                <w:t xml:space="preserve">0..1</w:t>
              </w:r>
            </w:ins>
            <w:ins w:id="1913" w:author="thomas" w:date="2024-06-12T07:37:44Z" oouserid="thomas">
              <w:r>
                <w:rPr>
                  <w:rFonts w:ascii="Calibri" w:hAnsi="Calibri" w:eastAsia="Times New Roman" w:cs="Calibri"/>
                  <w:color w:val="000000"/>
                </w:rPr>
              </w:r>
            </w:ins>
            <w:ins w:id="1914" w:author="thomas" w:date="2024-06-12T07:37:44Z" oouserid="thomas">
              <w:r>
                <w:rPr>
                  <w:rFonts w:ascii="Calibri" w:hAnsi="Calibri" w:eastAsia="Times New Roman" w:cs="Calibri"/>
                  <w:color w:val="000000"/>
                </w:rPr>
              </w:r>
            </w:ins>
          </w:p>
        </w:tc>
        <w:tc>
          <w:tcPr>
            <w:shd w:val="clear" w:color="ffffff" w:fill="ffffff"/>
            <w:tcBorders>
              <w:top w:val="none" w:color="000000" w:sz="4" w:space="0"/>
              <w:left w:val="none" w:color="000000" w:sz="4" w:space="0"/>
              <w:bottom w:val="single" w:color="000000" w:sz="4" w:space="0"/>
              <w:right w:val="none" w:color="000000" w:sz="4" w:space="0"/>
            </w:tcBorders>
            <w:tcW w:w="856" w:type="dxa"/>
            <w:vMerge w:val="restart"/>
            <w:textDirection w:val="lrTb"/>
            <w:noWrap/>
          </w:tcPr>
          <w:p>
            <w:pPr>
              <w:pBdr/>
              <w:spacing w:after="0" w:line="240" w:lineRule="auto"/>
              <w:ind/>
              <w:jc w:val="left"/>
              <w:rPr>
                <w:ins w:id="1915" w:author="thomas" w:date="2024-06-12T07:37:44Z" oouserid="thomas"/>
                <w:rFonts w:ascii="Calibri" w:hAnsi="Calibri" w:eastAsia="Times New Roman" w:cs="Calibri"/>
                <w:color w:val="000000"/>
              </w:rPr>
            </w:pPr>
            <w:ins w:id="1916" w:author="thomas" w:date="2024-06-12T07:37:44Z" oouserid="thomas">
              <w:r>
                <w:rPr>
                  <w:rFonts w:ascii="Calibri" w:hAnsi="Calibri" w:eastAsia="Times New Roman" w:cs="Calibri"/>
                  <w:color w:val="000000"/>
                </w:rPr>
              </w:r>
            </w:ins>
            <w:ins w:id="1917" w:author="thomas" w:date="2024-07-11T13:59:07Z" oouserid="thomas">
              <w:r>
                <w:rPr>
                  <w:rFonts w:ascii="Calibri" w:hAnsi="Calibri" w:eastAsia="Times New Roman" w:cs="Calibri"/>
                  <w:color w:val="000000"/>
                </w:rPr>
                <w:t xml:space="preserve">039$v</w:t>
              </w:r>
            </w:ins>
            <w:ins w:id="1918" w:author="thomas" w:date="2024-06-12T07:37:44Z" oouserid="thomas">
              <w:r>
                <w:rPr>
                  <w:rFonts w:ascii="Calibri" w:hAnsi="Calibri" w:eastAsia="Times New Roman" w:cs="Calibri"/>
                  <w:color w:val="000000"/>
                </w:rPr>
              </w:r>
            </w:ins>
            <w:ins w:id="1919" w:author="thomas" w:date="2024-06-12T07:37:44Z" oouserid="thomas">
              <w:r>
                <w:rPr>
                  <w:rFonts w:ascii="Calibri" w:hAnsi="Calibri" w:eastAsia="Times New Roman" w:cs="Calibri"/>
                  <w:color w:val="000000"/>
                </w:rPr>
              </w:r>
            </w:ins>
            <w:ins w:id="1920" w:author="thomas" w:date="2024-06-12T07:37:44Z" oouserid="thomas">
              <w:r>
                <w:rPr>
                  <w:rFonts w:ascii="Calibri" w:hAnsi="Calibri" w:eastAsia="Times New Roman" w:cs="Calibri"/>
                  <w:color w:val="000000"/>
                </w:rPr>
              </w:r>
            </w:ins>
          </w:p>
        </w:tc>
      </w:tr>
      <w:tr>
        <w:trPr>
          <w:trHeight w:val="2820"/>
        </w:trPr>
        <w:tc>
          <w:tcPr>
            <w:shd w:val="clear" w:color="auto" w:fill="auto"/>
            <w:tcBorders>
              <w:top w:val="none" w:color="000000"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generated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prov:generated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t xml:space="preserve"> or </w:t>
            </w:r>
            <w:r>
              <w:rPr>
                <w:rFonts w:ascii="Calibri" w:hAnsi="Calibri" w:eastAsia="Times New Roman" w:cs="Calibri"/>
                <w:color w:val="000000"/>
              </w:rPr>
              <w:t xml:space="preserve">bf:Identifier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entities that the Activity generated : the ISSN Record (http://issn.org/resource/ISSN/{ISSN}#Record) and the</w:t>
            </w:r>
            <w:r>
              <w:rPr>
                <w:rFonts w:ascii="Calibri" w:hAnsi="Calibri" w:eastAsia="Times New Roman" w:cs="Calibri"/>
                <w:color w:val="000000"/>
              </w:rPr>
              <w:t xml:space="preserve"> identifiers ISSN, ISSN-L, Key title and Abbreviated key title (http://issn.org/resource/ISSN/{ISSN}#ISSN, http://issn.org/resource/ISSN/{ISSN}#ISSN-L, http://issn.org/resource/ISSN/{ISSN}#KeyTitle, http://issn.org/resource/ISSN/{ISSN}#AbbreviatedKeyTitle)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r>
        <w:trPr>
          <w:trHeight w:val="1232"/>
        </w:trPr>
        <w:tc>
          <w:tcPr>
            <w:shd w:val="clear" w:color="auto" w:fill="auto"/>
            <w:tcBorders>
              <w:top w:val="single" w:color="auto" w:sz="4" w:space="0"/>
              <w:left w:val="none" w:color="000000" w:sz="4" w:space="0"/>
              <w:bottom w:val="single" w:color="auto" w:sz="4" w:space="0"/>
              <w:right w:val="none" w:color="000000" w:sz="4" w:space="0"/>
            </w:tcBorders>
            <w:tcW w:w="20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associated with</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4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prov:wasAssociatedWith</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64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531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Centre (including ISSN International Centre) that created the record (</w:t>
            </w:r>
            <w:r>
              <w:rPr>
                <w:rFonts w:ascii="Calibri" w:hAnsi="Calibri" w:eastAsia="Times New Roman" w:cs="Calibri"/>
                <w:color w:val="000000"/>
              </w:rPr>
              <w:t xml:space="preserve">http://issn.org/organization/ISSNCentre#{</w:t>
            </w:r>
            <w:r>
              <w:rPr>
                <w:rFonts w:ascii="Calibri" w:hAnsi="Calibri" w:eastAsia="Times New Roman" w:cs="Calibri"/>
                <w:color w:val="000000"/>
              </w:rPr>
              <w:t xml:space="preserve">CentreCode})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8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699$v</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6" w:name="_Toc483392574"/>
      <w:r/>
      <w:bookmarkStart w:id="537" w:name="_Toc46393893"/>
      <w:r>
        <w:rPr>
          <w:lang w:val="en-GB"/>
        </w:rPr>
        <w:t xml:space="preserve">ISSN-L</w:t>
      </w:r>
      <w:bookmarkEnd w:id="536"/>
      <w:r/>
      <w:bookmarkEnd w:id="537"/>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380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ISSN-L resource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26" w:tooltip="http://issn.org/resource/ISSN-L/%7bISSN-L%7d" w:history="1">
              <w:r>
                <w:rPr>
                  <w:rFonts w:ascii="Calibri" w:hAnsi="Calibri" w:eastAsia="Times New Roman" w:cs="Calibri"/>
                  <w:color w:val="0000ff"/>
                  <w:u w:val="single"/>
                </w:rPr>
                <w:t xml:space="preserve">http://issn.org/resource/ISSN-L/{ISSN-L}</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0740" w:type="dxa"/>
        <w:tblInd w:w="93" w:type="dxa"/>
        <w:tblBorders/>
        <w:tblLook w:val="04A0" w:firstRow="1" w:lastRow="0" w:firstColumn="1" w:lastColumn="0" w:noHBand="0" w:noVBand="1"/>
      </w:tblPr>
      <w:tblGrid>
        <w:gridCol w:w="1560"/>
        <w:gridCol w:w="1637"/>
        <w:gridCol w:w="2600"/>
        <w:gridCol w:w="3218"/>
        <w:gridCol w:w="720"/>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5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0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4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identified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ISSN-L that identifies this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none" w:color="000000" w:sz="4" w:space="0"/>
              <w:right w:val="none" w:color="000000" w:sz="4" w:space="0"/>
            </w:tcBorders>
            <w:tcW w:w="156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part</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16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schema:hasPart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6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30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resources that are part of this ISSN-L.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7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9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022$l</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38" w:name="_Toc483392575"/>
      <w:r/>
      <w:bookmarkStart w:id="539" w:name="_Toc46393894"/>
      <w:r>
        <w:rPr>
          <w:lang w:val="en-GB"/>
        </w:rPr>
        <w:t xml:space="preserve">ISSN record</w:t>
      </w:r>
      <w:bookmarkEnd w:id="538"/>
      <w:r/>
      <w:bookmarkEnd w:id="539"/>
      <w:r>
        <w:rPr>
          <w:lang w:val="en-GB"/>
        </w:rPr>
      </w:r>
      <w:r>
        <w:rPr>
          <w:lang w:val="en-GB"/>
        </w:rPr>
      </w:r>
    </w:p>
    <w:p>
      <w:pPr>
        <w:pBdr/>
        <w:spacing/>
        <w:ind/>
        <w:rPr>
          <w:lang w:val="en-GB"/>
        </w:rPr>
      </w:pPr>
      <w:r>
        <w:rPr>
          <w:lang w:val="en-GB"/>
        </w:rPr>
      </w:r>
      <w:r>
        <w:rPr>
          <w:lang w:val="en-GB"/>
        </w:rPr>
      </w:r>
      <w:r>
        <w:rPr>
          <w:lang w:val="en-GB"/>
        </w:rPr>
      </w:r>
    </w:p>
    <w:tbl>
      <w:tblPr>
        <w:tblW w:w="5726" w:type="dxa"/>
        <w:tblInd w:w="103" w:type="dxa"/>
        <w:tblBorders/>
        <w:tblLook w:val="04A0" w:firstRow="1" w:lastRow="0" w:firstColumn="1" w:lastColumn="0" w:noHBand="0" w:noVBand="1"/>
      </w:tblPr>
      <w:tblGrid>
        <w:gridCol w:w="1708"/>
        <w:gridCol w:w="422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The ISSN record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70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4018" w:type="dxa"/>
            <w:vAlign w:val="bottom"/>
            <w:textDirection w:val="lrTb"/>
            <w:noWrap/>
          </w:tcPr>
          <w:p>
            <w:pPr>
              <w:pBdr/>
              <w:spacing w:after="0" w:line="240" w:lineRule="auto"/>
              <w:ind/>
              <w:jc w:val="left"/>
              <w:rPr>
                <w:rFonts w:ascii="Calibri" w:hAnsi="Calibri" w:eastAsia="Times New Roman" w:cs="Calibri"/>
                <w:color w:val="0000ff"/>
                <w:u w:val="single"/>
              </w:rPr>
            </w:pPr>
            <w:r/>
            <w:hyperlink r:id="rId27" w:tooltip="http://issn.org/resource/%7bISSN%7d#Record" w:anchor="Record" w:history="1">
              <w:r>
                <w:rPr>
                  <w:rFonts w:ascii="Calibri" w:hAnsi="Calibri" w:eastAsia="Times New Roman" w:cs="Calibri"/>
                  <w:color w:val="0000ff"/>
                  <w:u w:val="single"/>
                </w:rPr>
                <w:t xml:space="preserve">http://issn.org/resource/ISSN/{ISSN}#Record</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4111" w:type="dxa"/>
        <w:tblInd w:w="93" w:type="dxa"/>
        <w:tblBorders/>
        <w:tblLayout w:type="fixed"/>
        <w:tblLook w:val="04A0" w:firstRow="1" w:lastRow="0" w:firstColumn="1" w:lastColumn="0" w:noHBand="0" w:noVBand="1"/>
      </w:tblPr>
      <w:tblGrid>
        <w:gridCol w:w="1700"/>
        <w:gridCol w:w="2200"/>
        <w:gridCol w:w="3927"/>
        <w:gridCol w:w="4582"/>
        <w:gridCol w:w="697"/>
        <w:gridCol w:w="1005"/>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7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92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582"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69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05"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modified</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dct:modified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xsd:date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date of last modification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005</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main entity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schema:mainEntity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ISSN resource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ISSN resource that this record describes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3024"/>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was attributed to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prov:wasAttributedTo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w:t>
            </w:r>
            <w:r>
              <w:rPr>
                <w:rFonts w:ascii="Calibri" w:hAnsi="Calibri" w:eastAsia="Times New Roman" w:cs="Calibri"/>
                <w:color w:val="000000"/>
              </w:rPr>
              <w:t xml:space="preserve">centre</w:t>
            </w:r>
            <w:r>
              <w:rPr>
                <w:rFonts w:ascii="Calibri" w:hAnsi="Calibri" w:eastAsia="Times New Roman" w:cs="Calibri"/>
                <w:color w:val="000000"/>
              </w:rPr>
              <w:t xml:space="preserve"> that is responsible for the record.</w:t>
            </w:r>
            <w:r>
              <w:rPr>
                <w:rFonts w:ascii="Calibri" w:hAnsi="Calibri" w:eastAsia="Times New Roman" w:cs="Calibri"/>
                <w:color w:val="000000"/>
              </w:rPr>
              <w:br/>
              <w:t xml:space="preserve">The PROV ontology indicates that "Attribution is the ascribing of an entity to an agent." This fits with the intended meaning of the link between the record and the ISSN </w:t>
            </w:r>
            <w:r>
              <w:rPr>
                <w:rFonts w:ascii="Calibri" w:hAnsi="Calibri" w:eastAsia="Times New Roman" w:cs="Calibri"/>
                <w:color w:val="000000"/>
              </w:rPr>
              <w:t xml:space="preserve">centre</w:t>
            </w:r>
            <w:r>
              <w:rPr>
                <w:rFonts w:ascii="Calibri" w:hAnsi="Calibri" w:eastAsia="Times New Roman" w:cs="Calibri"/>
                <w:color w:val="000000"/>
              </w:rPr>
              <w:t xml:space="preserve">, since ISSN records can be re-attributed between ISSN </w:t>
            </w:r>
            <w:r>
              <w:rPr>
                <w:rFonts w:ascii="Calibri" w:hAnsi="Calibri" w:eastAsia="Times New Roman" w:cs="Calibri"/>
                <w:color w:val="000000"/>
              </w:rPr>
              <w:t xml:space="preserve">centres</w:t>
            </w:r>
            <w:r>
              <w:rPr>
                <w:rFonts w:ascii="Calibri" w:hAnsi="Calibri" w:eastAsia="Times New Roman" w:cs="Calibri"/>
                <w:color w:val="000000"/>
              </w:rPr>
              <w:t xml:space="preserve">, so the ISSN </w:t>
            </w:r>
            <w:r>
              <w:rPr>
                <w:rFonts w:ascii="Calibri" w:hAnsi="Calibri" w:eastAsia="Times New Roman" w:cs="Calibri"/>
                <w:color w:val="000000"/>
              </w:rPr>
              <w:t xml:space="preserve">centre</w:t>
            </w:r>
            <w:r>
              <w:rPr>
                <w:rFonts w:ascii="Calibri" w:hAnsi="Calibri" w:eastAsia="Times New Roman" w:cs="Calibri"/>
                <w:color w:val="000000"/>
              </w:rPr>
              <w:t xml:space="preserve"> referred to by this property cannot be said to be the "creator" or the "author" of the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022$2</w:t>
            </w:r>
            <w:r>
              <w:rPr>
                <w:rFonts w:ascii="Calibri" w:hAnsi="Calibri" w:eastAsia="Times New Roman" w:cs="Calibri"/>
                <w:color w:val="000000"/>
              </w:rPr>
            </w:r>
            <w:r>
              <w:rPr>
                <w:rFonts w:ascii="Calibri" w:hAnsi="Calibri" w:eastAsia="Times New Roman" w:cs="Calibri"/>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70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2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92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One of http://issn.org/vocabularies/RecordStatus#Register, ...#</w:t>
            </w:r>
            <w:r>
              <w:rPr>
                <w:rFonts w:ascii="Calibri" w:hAnsi="Calibri" w:eastAsia="Times New Roman" w:cs="Calibri"/>
                <w:color w:val="000000"/>
              </w:rPr>
              <w:t xml:space="preserve">Unreported</w:t>
            </w:r>
            <w:r>
              <w:rPr>
                <w:rFonts w:ascii="Calibri" w:hAnsi="Calibri" w:eastAsia="Times New Roman" w:cs="Calibri"/>
                <w:color w:val="000000"/>
              </w:rPr>
              <w:t xml:space="preserve">, ...#</w:t>
            </w:r>
            <w:r>
              <w:rPr>
                <w:rFonts w:ascii="Calibri" w:hAnsi="Calibri" w:eastAsia="Times New Roman" w:cs="Calibri"/>
                <w:color w:val="000000"/>
              </w:rPr>
              <w:t xml:space="preserve">Provisional</w:t>
            </w:r>
            <w:r>
              <w:rPr>
                <w:rFonts w:ascii="Calibri" w:hAnsi="Calibri" w:eastAsia="Times New Roman" w:cs="Calibri"/>
                <w:color w:val="000000"/>
              </w:rPr>
              <w:t xml:space="preserve">, ...#Legacy, ...#Cancelled, ...#Suppressed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582"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this record.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69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05"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699$8</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40" w:name="_Toc483392576"/>
      <w:r/>
      <w:bookmarkStart w:id="541" w:name="_Toc46393895"/>
      <w:r>
        <w:rPr>
          <w:lang w:val="en-GB"/>
        </w:rPr>
        <w:t xml:space="preserve">Publication Events</w:t>
      </w:r>
      <w:bookmarkEnd w:id="540"/>
      <w:r/>
      <w:bookmarkEnd w:id="541"/>
      <w:r>
        <w:rPr>
          <w:lang w:val="en-GB"/>
        </w:rPr>
      </w:r>
      <w:r>
        <w:rPr>
          <w:lang w:val="en-GB"/>
        </w:rPr>
      </w:r>
    </w:p>
    <w:p>
      <w:pPr>
        <w:pStyle w:val="1073"/>
        <w:pBdr/>
        <w:spacing/>
        <w:ind/>
        <w:rPr>
          <w:lang w:val="en-GB"/>
        </w:rPr>
      </w:pPr>
      <w:r/>
      <w:bookmarkStart w:id="542" w:name="_Toc483392577"/>
      <w:r>
        <w:rPr>
          <w:lang w:val="en-GB"/>
        </w:rPr>
        <w:t xml:space="preserve">ReferencePublicationEvent</w:t>
      </w:r>
      <w:r>
        <w:rPr>
          <w:lang w:val="en-GB"/>
        </w:rPr>
        <w:t xml:space="preserve">, </w:t>
      </w:r>
      <w:r>
        <w:rPr>
          <w:lang w:val="en-GB"/>
        </w:rPr>
        <w:t xml:space="preserve">EarliestPublicationEvent</w:t>
      </w:r>
      <w:r>
        <w:rPr>
          <w:lang w:val="en-GB"/>
        </w:rPr>
        <w:t xml:space="preserve">, </w:t>
      </w:r>
      <w:r>
        <w:rPr>
          <w:lang w:val="en-GB"/>
        </w:rPr>
        <w:t xml:space="preserve">InterveningPublicationEvent</w:t>
      </w:r>
      <w:r>
        <w:rPr>
          <w:lang w:val="en-GB"/>
        </w:rPr>
        <w:t xml:space="preserve">, </w:t>
      </w:r>
      <w:r>
        <w:rPr>
          <w:lang w:val="en-GB"/>
        </w:rPr>
        <w:t xml:space="preserve">LatestPublicationEvent</w:t>
      </w:r>
      <w:bookmarkEnd w:id="542"/>
      <w:r>
        <w:rPr>
          <w:lang w:val="en-GB"/>
        </w:rPr>
      </w:r>
      <w:r>
        <w:rPr>
          <w:lang w:val="en-GB"/>
        </w:rPr>
      </w:r>
    </w:p>
    <w:p>
      <w:pPr>
        <w:pBdr/>
        <w:spacing/>
        <w:ind/>
        <w:rPr>
          <w:lang w:val="en-GB"/>
        </w:rPr>
      </w:pPr>
      <w:r>
        <w:rPr>
          <w:lang w:val="en-GB"/>
        </w:rPr>
      </w:r>
      <w:r>
        <w:rPr>
          <w:lang w:val="en-GB"/>
        </w:rPr>
      </w:r>
      <w:r>
        <w:rPr>
          <w:lang w:val="en-GB"/>
        </w:rPr>
      </w:r>
    </w:p>
    <w:tbl>
      <w:tblPr>
        <w:tblW w:w="8460" w:type="dxa"/>
        <w:tblInd w:w="93" w:type="dxa"/>
        <w:tblBorders/>
        <w:tblLook w:val="04A0" w:firstRow="1" w:lastRow="0" w:firstColumn="1" w:lastColumn="0" w:noHBand="0" w:noVBand="1"/>
      </w:tblPr>
      <w:tblGrid>
        <w:gridCol w:w="1600"/>
        <w:gridCol w:w="68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publication 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8" w:tooltip="http://issn.org/resource/%7bISSN%7d#ReferencePublicationEvent" w:anchor="ReferencePublicationEvent" w:history="1">
              <w:r>
                <w:rPr>
                  <w:rFonts w:ascii="Calibri" w:hAnsi="Calibri" w:eastAsia="Times New Roman" w:cs="Calibri"/>
                  <w:color w:val="0000ff"/>
                  <w:u w:val="single"/>
                </w:rPr>
                <w:t xml:space="preserve">http://issn.org/resource/ISSN/{ISSN}#ReferencePublicationEvent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29" w:tooltip="http://issn.org/resource/%7bISSN%7d#EarliestPublicationEvent" w:anchor="EarliestPublicationEvent" w:history="1">
              <w:r>
                <w:rPr>
                  <w:rFonts w:ascii="Calibri" w:hAnsi="Calibri" w:eastAsia="Times New Roman" w:cs="Calibri"/>
                  <w:color w:val="0000ff"/>
                  <w:u w:val="single"/>
                </w:rPr>
                <w:t xml:space="preserve">http://issn.org/resource/ISSN/{ISSN}#EarliestPublicationEvent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0" w:tooltip="http://issn.org/resource/%7bISSN%7d#InterveningPublicationEvent{n}" w:anchor="InterveningPublicationEvent{n}" w:history="1">
              <w:r>
                <w:rPr>
                  <w:rFonts w:ascii="Calibri" w:hAnsi="Calibri" w:eastAsia="Times New Roman" w:cs="Calibri"/>
                  <w:color w:val="0000ff"/>
                  <w:u w:val="single"/>
                </w:rPr>
                <w:t xml:space="preserve">http://issn.org/resource/ISSN/{ISSN}#InterveningPublicationEvent{n}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31" w:tooltip="http://issn.org/resource/%7bISSN%7d#LatestPublicationEvent" w:anchor="LatestPublicationEvent" w:history="1">
              <w:r>
                <w:rPr>
                  <w:rFonts w:ascii="Calibri" w:hAnsi="Calibri" w:eastAsia="Times New Roman" w:cs="Calibri"/>
                  <w:color w:val="0000ff"/>
                  <w:u w:val="single"/>
                </w:rPr>
                <w:t xml:space="preserve">http://issn.org/resource/ISSN/{ISSN}#LatestPublicationEvent</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0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860"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In the case of Reproductions, the associated </w:t>
            </w:r>
            <w:r>
              <w:rPr>
                <w:rFonts w:ascii="Calibri" w:hAnsi="Calibri" w:eastAsia="Times New Roman" w:cs="Calibri"/>
                <w:i/>
                <w:iCs/>
                <w:color w:val="000000"/>
              </w:rPr>
              <w:t xml:space="preserve">PublicationEvent</w:t>
            </w:r>
            <w:r>
              <w:rPr>
                <w:rFonts w:ascii="Calibri" w:hAnsi="Calibri" w:eastAsia="Times New Roman" w:cs="Calibri"/>
                <w:i/>
                <w:iCs/>
                <w:color w:val="000000"/>
              </w:rPr>
              <w:t xml:space="preserve"> is a blank node</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248"/>
        <w:gridCol w:w="1903"/>
        <w:gridCol w:w="3109"/>
        <w:gridCol w:w="4306"/>
        <w:gridCol w:w="651"/>
        <w:gridCol w:w="222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62"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0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4035"/>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MARC code lists for countries (http://id.loc.gov/vocabulary/countries), or ISO code list for countries (https://www.iso.org/obp/ui/#search)</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 </w:t>
            </w: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 the #ReferencePublicationEvent, this property will refer to the MARC or ISO code list for the country. Note that the country URI will have an </w:t>
            </w:r>
            <w:r>
              <w:rPr>
                <w:rFonts w:ascii="Calibri" w:hAnsi="Calibri" w:eastAsia="Times New Roman" w:cs="Calibri"/>
                <w:color w:val="000000"/>
              </w:rPr>
              <w:t xml:space="preserve">rdfs:label</w:t>
            </w:r>
            <w:r>
              <w:rPr>
                <w:rFonts w:ascii="Calibri" w:hAnsi="Calibri" w:eastAsia="Times New Roman" w:cs="Calibri"/>
                <w:color w:val="000000"/>
              </w:rPr>
              <w:t xml:space="preserve"> property containing the country name.</w:t>
            </w:r>
            <w:r>
              <w:rPr>
                <w:rFonts w:ascii="Calibri" w:hAnsi="Calibri" w:eastAsia="Times New Roman" w:cs="Calibri"/>
                <w:color w:val="000000"/>
              </w:rPr>
              <w:br/>
            </w:r>
            <w:r>
              <w:rPr>
                <w:rFonts w:ascii="Calibri" w:hAnsi="Calibri" w:eastAsia="Times New Roman" w:cs="Calibri"/>
                <w:color w:val="000000"/>
              </w:rPr>
              <w:br/>
              <w:t xml:space="preserve">On the other events in the publication event history, this property refers to the place of the publication event (http://issn.org/resource/ISSN/{ISSN}#PublicationPlace-{placename} or http://issn.org/resource/ISSN/{ISSN}#ReproductionPlace-{placeName}).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w:t>
            </w:r>
            <w:r>
              <w:rPr>
                <w:rFonts w:ascii="Calibri" w:hAnsi="Calibri" w:eastAsia="Times New Roman" w:cs="Calibri"/>
                <w:color w:val="000000"/>
              </w:rPr>
              <w:t xml:space="preserve">ReferencePublicationEvent :</w:t>
            </w:r>
            <w:r>
              <w:rPr>
                <w:rFonts w:ascii="Calibri" w:hAnsi="Calibri" w:eastAsia="Times New Roman" w:cs="Calibri"/>
                <w:color w:val="000000"/>
              </w:rPr>
              <w:t xml:space="preserve"> 008/15-17, 044$c</w:t>
            </w:r>
            <w:r>
              <w:rPr>
                <w:rFonts w:ascii="Calibri" w:hAnsi="Calibri" w:eastAsia="Times New Roman" w:cs="Calibri"/>
                <w:color w:val="000000"/>
              </w:rPr>
              <w:br/>
              <w:t xml:space="preserve">Other events : 260$a, 264$a, 533$b</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published by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del w:id="1921" w:author="thomas" w:date="2024-06-04T08:16:02Z" oouserid="thomas">
              <w:r>
                <w:rPr>
                  <w:rFonts w:ascii="Calibri" w:hAnsi="Calibri" w:eastAsia="Times New Roman" w:cs="Calibri"/>
                  <w:color w:val="000000"/>
                </w:rPr>
                <w:delText xml:space="preserve">b</w:delText>
              </w:r>
            </w:del>
            <w:del w:id="1922" w:author="thomas" w:date="2024-06-04T08:16:02Z" oouserid="thomas">
              <w:r>
                <w:rPr>
                  <w:rFonts w:ascii="Calibri" w:hAnsi="Calibri" w:eastAsia="Times New Roman" w:cs="Calibri"/>
                  <w:color w:val="000000"/>
                </w:rPr>
                <w:delText xml:space="preserve">ib</w:delText>
              </w:r>
            </w:del>
            <w:r>
              <w:rPr>
                <w:rFonts w:ascii="Calibri" w:hAnsi="Calibri" w:eastAsia="Times New Roman" w:cs="Calibri"/>
                <w:color w:val="000000"/>
              </w:rPr>
              <w:t xml:space="preserve">schema:publishedBy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that published (or reproduced) the continuing resource during that period.</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260$b, 264$b, 533$c</w:t>
            </w:r>
            <w:r>
              <w:rPr>
                <w:rFonts w:ascii="Calibri" w:hAnsi="Calibri" w:eastAsia="Times New Roman" w:cs="Calibri"/>
                <w:color w:val="000000"/>
              </w:rPr>
            </w:r>
            <w:r>
              <w:rPr>
                <w:rFonts w:ascii="Calibri" w:hAnsi="Calibri" w:eastAsia="Times New Roman" w:cs="Calibri"/>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temporal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w:t>
            </w:r>
            <w:del w:id="1923" w:author="thomas" w:date="2024-06-04T08:23:07Z" oouserid="thomas">
              <w:r>
                <w:rPr>
                  <w:rFonts w:ascii="Calibri" w:hAnsi="Calibri" w:eastAsia="Times New Roman" w:cs="Calibri"/>
                  <w:color w:val="000000"/>
                </w:rPr>
                <w:delText xml:space="preserve">erms</w:delText>
              </w:r>
            </w:del>
            <w:r>
              <w:rPr>
                <w:rFonts w:ascii="Calibri" w:hAnsi="Calibri" w:eastAsia="Times New Roman" w:cs="Calibri"/>
                <w:color w:val="000000"/>
              </w:rPr>
              <w:t xml:space="preserve">:temporal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start date and end date (if any) of the period covered by this publication event.</w:t>
            </w:r>
            <w:r>
              <w:rPr>
                <w:rFonts w:ascii="Calibri" w:hAnsi="Calibri" w:eastAsia="Times New Roman" w:cs="Calibri"/>
                <w:color w:val="000000"/>
              </w:rPr>
              <w:br/>
              <w:t xml:space="preserve">As the content of the </w:t>
            </w:r>
            <w:r>
              <w:rPr>
                <w:rFonts w:ascii="Calibri" w:hAnsi="Calibri" w:eastAsia="Times New Roman" w:cs="Calibri"/>
                <w:color w:val="000000"/>
              </w:rPr>
              <w:t xml:space="preserve">originalMARC</w:t>
            </w:r>
            <w:r>
              <w:rPr>
                <w:rFonts w:ascii="Calibri" w:hAnsi="Calibri" w:eastAsia="Times New Roman" w:cs="Calibri"/>
                <w:color w:val="000000"/>
              </w:rPr>
              <w:t xml:space="preserve"> field is generally not structured, use of </w:t>
            </w:r>
            <w:r>
              <w:rPr>
                <w:rFonts w:ascii="Calibri" w:hAnsi="Calibri" w:eastAsia="Times New Roman" w:cs="Calibri"/>
                <w:color w:val="000000"/>
              </w:rPr>
              <w:t xml:space="preserve">schema:startDate</w:t>
            </w:r>
            <w:r>
              <w:rPr>
                <w:rFonts w:ascii="Calibri" w:hAnsi="Calibri" w:eastAsia="Times New Roman" w:cs="Calibri"/>
                <w:color w:val="000000"/>
              </w:rPr>
              <w:t xml:space="preserve"> and </w:t>
            </w:r>
            <w:r>
              <w:rPr>
                <w:rFonts w:ascii="Calibri" w:hAnsi="Calibri" w:eastAsia="Times New Roman" w:cs="Calibri"/>
                <w:color w:val="000000"/>
              </w:rPr>
              <w:t xml:space="preserve">schema:endDate</w:t>
            </w:r>
            <w:r>
              <w:rPr>
                <w:rFonts w:ascii="Calibri" w:hAnsi="Calibri" w:eastAsia="Times New Roman" w:cs="Calibri"/>
                <w:color w:val="000000"/>
              </w:rPr>
              <w:t xml:space="preserve"> is not possible. The content is typed as a string.</w:t>
            </w:r>
            <w:r>
              <w:rPr>
                <w:rFonts w:ascii="Calibri" w:hAnsi="Calibri" w:eastAsia="Times New Roman" w:cs="Calibri"/>
                <w:color w:val="000000"/>
              </w:rPr>
              <w:br/>
              <w:t xml:space="preserve">This property is not present on the #ReferencePublicationEvent.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62"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07"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260$c, 264$c, 533$d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3"/>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3"/>
        <w:pBdr/>
        <w:spacing/>
        <w:ind/>
        <w:rPr>
          <w:lang w:val="en-GB"/>
        </w:rPr>
      </w:pPr>
      <w:r/>
      <w:bookmarkStart w:id="543" w:name="_Toc483392578"/>
      <w:r>
        <w:rPr>
          <w:lang w:val="en-GB"/>
        </w:rPr>
        <w:t xml:space="preserve">Publication places</w:t>
      </w:r>
      <w:bookmarkEnd w:id="543"/>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650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Publication places in the publication history of the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2" w:tooltip="http://issn.org/resource/%7bISSN%7d#PublicationPlace-{placename}" w:anchor="PublicationPlace-{placename}" w:history="1">
              <w:r>
                <w:rPr>
                  <w:rFonts w:ascii="Calibri" w:hAnsi="Calibri" w:eastAsia="Times New Roman" w:cs="Calibri"/>
                  <w:color w:val="0000ff"/>
                  <w:u w:val="single"/>
                </w:rPr>
                <w:t xml:space="preserve">http://issn.org/resource/ISSN/{ISSN}#PublicationPlace-{placename}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3" w:tooltip="http://issn.org/resource/%7bISSN%7d#ReproductionPlace-{placeName}" w:anchor="ReproductionPlace-{placeName}" w:history="1">
              <w:r>
                <w:rPr>
                  <w:rFonts w:ascii="Calibri" w:hAnsi="Calibri" w:eastAsia="Times New Roman" w:cs="Calibri"/>
                  <w:color w:val="0000ff"/>
                  <w:u w:val="single"/>
                </w:rPr>
                <w:t xml:space="preserve">http://issn.org/resource/ISSN/{ISSN}#ReproductionPlace-{placeName}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2508" w:type="dxa"/>
        <w:tblInd w:w="108" w:type="dxa"/>
        <w:tblBorders/>
        <w:tblLook w:val="04A0" w:firstRow="1" w:lastRow="0" w:firstColumn="1" w:lastColumn="0" w:noHBand="0" w:noVBand="1"/>
      </w:tblPr>
      <w:tblGrid>
        <w:gridCol w:w="1496"/>
        <w:gridCol w:w="1651"/>
        <w:gridCol w:w="2407"/>
        <w:gridCol w:w="5205"/>
        <w:gridCol w:w="916"/>
        <w:gridCol w:w="1496"/>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9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63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9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98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1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2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8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rdfs:label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place (generally a city).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2643$a,533$b</w:t>
            </w:r>
            <w:r>
              <w:rPr>
                <w:rFonts w:ascii="Calibri" w:hAnsi="Calibri" w:eastAsia="Times New Roman" w:cs="Calibri"/>
                <w:color w:val="000000"/>
              </w:rPr>
            </w:r>
            <w:r>
              <w:rPr>
                <w:rFonts w:ascii="Calibri" w:hAnsi="Calibri" w:eastAsia="Times New Roman" w:cs="Calibri"/>
                <w:color w:val="000000"/>
              </w:rPr>
            </w:r>
          </w:p>
        </w:tc>
      </w:tr>
      <w:tr>
        <w:trPr>
          <w:trHeight w:val="2100"/>
        </w:trPr>
        <w:tc>
          <w:tcPr>
            <w:shd w:val="clear" w:color="auto" w:fill="auto"/>
            <w:tcBorders>
              <w:top w:val="single" w:color="auto"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same as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schema:sameAs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191" w:type="dxa"/>
            <w:textDirection w:val="lrTb"/>
            <w:noWrap w:val="false"/>
          </w:tcPr>
          <w:p>
            <w:pPr>
              <w:pBdr/>
              <w:spacing w:after="0" w:line="240" w:lineRule="auto"/>
              <w:ind/>
              <w:jc w:val="left"/>
              <w:rPr>
                <w:rFonts w:ascii="Calibri" w:hAnsi="Calibri" w:eastAsia="Times New Roman" w:cs="Calibri"/>
                <w:color w:val="0000ff"/>
                <w:u w:val="single"/>
              </w:rPr>
            </w:pPr>
            <w:r/>
            <w:hyperlink r:id="rId34" w:tooltip="http://www.geonames.org/ontology#Feature" w:anchor="Feature" w:history="1">
              <w:r>
                <w:rPr>
                  <w:rFonts w:ascii="Calibri" w:hAnsi="Calibri" w:eastAsia="Times New Roman" w:cs="Calibri"/>
                  <w:color w:val="0000ff"/>
                  <w:u w:val="single"/>
                </w:rPr>
                <w:t xml:space="preserve">gn:Feature</w:t>
              </w:r>
            </w:hyperlink>
            <w:r>
              <w:rPr>
                <w:rFonts w:ascii="Calibri" w:hAnsi="Calibri" w:eastAsia="Times New Roman" w:cs="Calibri"/>
                <w:color w:val="0000ff"/>
                <w:u w:val="single"/>
              </w:rPr>
            </w:r>
            <w:r>
              <w:rPr>
                <w:rFonts w:ascii="Calibri" w:hAnsi="Calibri" w:eastAsia="Times New Roman" w:cs="Calibri"/>
                <w:color w:val="0000ff"/>
                <w:u w:val="single"/>
              </w:rPr>
            </w:r>
          </w:p>
        </w:tc>
        <w:tc>
          <w:tcPr>
            <w:shd w:val="clear" w:color="auto" w:fill="auto"/>
            <w:tcBorders>
              <w:top w:val="single" w:color="auto"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equivalent entry for this place in the </w:t>
            </w:r>
            <w:r>
              <w:rPr>
                <w:rFonts w:ascii="Calibri" w:hAnsi="Calibri" w:eastAsia="Times New Roman" w:cs="Calibri"/>
                <w:color w:val="000000"/>
              </w:rPr>
              <w:t xml:space="preserve">Geonames</w:t>
            </w:r>
            <w:r>
              <w:rPr>
                <w:rFonts w:ascii="Calibri" w:hAnsi="Calibri" w:eastAsia="Times New Roman" w:cs="Calibri"/>
                <w:color w:val="000000"/>
              </w:rPr>
              <w:t xml:space="preserve"> database (i.e. the </w:t>
            </w:r>
            <w:r>
              <w:rPr>
                <w:rFonts w:ascii="Calibri" w:hAnsi="Calibri" w:eastAsia="Times New Roman" w:cs="Calibri"/>
                <w:color w:val="000000"/>
              </w:rPr>
              <w:t xml:space="preserve">Geonames</w:t>
            </w:r>
            <w:r>
              <w:rPr>
                <w:rFonts w:ascii="Calibri" w:hAnsi="Calibri" w:eastAsia="Times New Roman" w:cs="Calibri"/>
                <w:color w:val="000000"/>
              </w:rPr>
              <w:t xml:space="preserve"> URI)</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260#$a, 2602$a, 2603$a, 264#$a, 2642$a, 2643$a, 533$b (URI </w:t>
            </w:r>
            <w:r>
              <w:rPr>
                <w:rFonts w:ascii="Calibri" w:hAnsi="Calibri" w:eastAsia="Times New Roman" w:cs="Calibri"/>
                <w:color w:val="000000"/>
              </w:rPr>
              <w:t xml:space="preserve">en</w:t>
            </w:r>
            <w:r>
              <w:rPr>
                <w:rFonts w:ascii="Calibri" w:hAnsi="Calibri" w:eastAsia="Times New Roman" w:cs="Calibri"/>
                <w:color w:val="000000"/>
              </w:rPr>
              <w:t xml:space="preserve"> 926$u)</w:t>
            </w:r>
            <w:r>
              <w:rPr>
                <w:rFonts w:ascii="Calibri" w:hAnsi="Calibri" w:eastAsia="Times New Roman" w:cs="Calibri"/>
                <w:color w:val="000000"/>
              </w:rPr>
            </w:r>
            <w:r>
              <w:rPr>
                <w:rFonts w:ascii="Calibri" w:hAnsi="Calibri" w:eastAsia="Times New Roman" w:cs="Calibri"/>
                <w:color w:val="000000"/>
              </w:rPr>
            </w:r>
          </w:p>
        </w:tc>
      </w:tr>
      <w:tr>
        <w:trPr>
          <w:trHeight w:val="1500"/>
        </w:trPr>
        <w:tc>
          <w:tcPr>
            <w:shd w:val="clear" w:color="auto" w:fill="auto"/>
            <w:tcBorders>
              <w:top w:val="none" w:color="000000" w:sz="4" w:space="0"/>
              <w:left w:val="none" w:color="000000" w:sz="4" w:space="0"/>
              <w:bottom w:val="single" w:color="auto" w:sz="4" w:space="0"/>
              <w:right w:val="none" w:color="000000" w:sz="4" w:space="0"/>
            </w:tcBorders>
            <w:tcW w:w="149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geo</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63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19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4989"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position of this place (</w:t>
            </w:r>
            <w:r>
              <w:rPr>
                <w:rFonts w:ascii="Calibri" w:hAnsi="Calibri" w:eastAsia="Times New Roman" w:cs="Calibri"/>
                <w:color w:val="000000"/>
              </w:rPr>
              <w:t xml:space="preserve">http://issn.org/resource/ISSN/{</w:t>
            </w:r>
            <w:r>
              <w:rPr>
                <w:rFonts w:ascii="Calibri" w:hAnsi="Calibri" w:eastAsia="Times New Roman" w:cs="Calibri"/>
                <w:color w:val="000000"/>
              </w:rPr>
              <w:t xml:space="preserve">ISSN}#PublicationPlace-{placename}-GeoCoordinates)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1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2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 953, 533$b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3"/>
        <w:pBdr/>
        <w:spacing/>
        <w:ind/>
        <w:rPr>
          <w:lang w:val="en-GB"/>
        </w:rPr>
      </w:pPr>
      <w:r>
        <w:rPr>
          <w:lang w:val="en-GB"/>
        </w:rPr>
        <w:t xml:space="preserve">Geocoordinates</w:t>
      </w:r>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799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Geographical location of a place.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schema:GeoCoordinates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5" w:tooltip="http://issn.org/resource/%7bISSN%7d#PublicationPlace-{placename}-GeoCoordinates" w:anchor="PublicationPlace-{placename}-GeoCoordinates" w:history="1">
              <w:r>
                <w:rPr>
                  <w:rFonts w:ascii="Calibri" w:hAnsi="Calibri" w:eastAsia="Times New Roman" w:cs="Calibri"/>
                  <w:color w:val="0000ff"/>
                  <w:u w:val="single"/>
                </w:rPr>
                <w:t xml:space="preserve">http://issn.org/resource/ISSN/{ISSN}#PublicationPlace-{placename}-GeoCoordinates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000000" w:sz="4" w:space="0"/>
            </w:tcBorders>
            <w:tcW w:w="0" w:type="auto"/>
            <w:vAlign w:val="bottom"/>
            <w:textDirection w:val="lrTb"/>
            <w:noWrap/>
          </w:tcPr>
          <w:p>
            <w:pPr>
              <w:pBdr/>
              <w:spacing w:after="0" w:line="240" w:lineRule="auto"/>
              <w:ind/>
              <w:jc w:val="left"/>
              <w:rPr>
                <w:rFonts w:ascii="Calibri" w:hAnsi="Calibri" w:eastAsia="Times New Roman" w:cs="Calibri"/>
                <w:color w:val="0000ff"/>
                <w:u w:val="single"/>
              </w:rPr>
            </w:pPr>
            <w:r/>
            <w:hyperlink r:id="rId36" w:tooltip="http://issn.org/resource/%7bISSN%7d#ReproductionPlace-{placeName}-Geocoordinates" w:anchor="ReproductionPlace-{placeName}-Geocoordinates" w:history="1">
              <w:r>
                <w:rPr>
                  <w:rFonts w:ascii="Calibri" w:hAnsi="Calibri" w:eastAsia="Times New Roman" w:cs="Calibri"/>
                  <w:color w:val="0000ff"/>
                  <w:u w:val="single"/>
                </w:rPr>
                <w:t xml:space="preserve">http://issn.org/resource/ISSN/{ISSN}#ReproductionPlace-{placeName}-Geocoordinates</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11900" w:type="dxa"/>
        <w:tblInd w:w="93" w:type="dxa"/>
        <w:tblBorders/>
        <w:tblLook w:val="04A0" w:firstRow="1" w:lastRow="0" w:firstColumn="1" w:lastColumn="0" w:noHBand="0" w:noVBand="1"/>
      </w:tblPr>
      <w:tblGrid>
        <w:gridCol w:w="1655"/>
        <w:gridCol w:w="2370"/>
        <w:gridCol w:w="2283"/>
        <w:gridCol w:w="3311"/>
        <w:gridCol w:w="900"/>
        <w:gridCol w:w="1381"/>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481"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184"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283"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61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90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438"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latitude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schema:latitude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924" w:author="thomas" w:date="2024-06-04T08:27:26Z" oouserid="thomas">
              <w:r>
                <w:rPr>
                  <w:rFonts w:ascii="Calibri" w:hAnsi="Calibri" w:eastAsia="Times New Roman" w:cs="Calibri"/>
                  <w:color w:val="000000"/>
                </w:rPr>
                <w:t xml:space="preserve">decimal</w:t>
              </w:r>
            </w:ins>
            <w:del w:id="1925" w:author="thomas" w:date="2024-06-04T08:27:25Z" oouserid="thomas">
              <w:r>
                <w:rPr>
                  <w:rFonts w:ascii="Calibri" w:hAnsi="Calibri" w:eastAsia="Times New Roman" w:cs="Calibri"/>
                  <w:color w:val="000000"/>
                </w:rPr>
                <w:delText xml:space="preserve">number</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latitude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926$l,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longitude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schema:longitude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283"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w:t>
            </w:r>
            <w:ins w:id="1926" w:author="thomas" w:date="2024-06-04T08:27:30Z" oouserid="thomas">
              <w:r>
                <w:rPr>
                  <w:rFonts w:ascii="Calibri" w:hAnsi="Calibri" w:eastAsia="Times New Roman" w:cs="Calibri"/>
                  <w:color w:val="000000"/>
                </w:rPr>
                <w:t xml:space="preserve">decimal</w:t>
              </w:r>
            </w:ins>
            <w:del w:id="1927" w:author="thomas" w:date="2024-06-04T08:27:29Z" oouserid="thomas">
              <w:r>
                <w:rPr>
                  <w:rFonts w:ascii="Calibri" w:hAnsi="Calibri" w:eastAsia="Times New Roman" w:cs="Calibri"/>
                  <w:color w:val="000000"/>
                </w:rPr>
                <w:delText xml:space="preserve">number</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longitude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926$o, 953, 533$b</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481"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addressCountry</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184"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schema:addressCountry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283"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61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name of the country of the geographic coordinates.</w:t>
            </w:r>
            <w:r>
              <w:rPr>
                <w:rFonts w:ascii="Calibri" w:hAnsi="Calibri" w:eastAsia="Times New Roman" w:cs="Calibri"/>
                <w:color w:val="000000"/>
              </w:rPr>
            </w:r>
            <w:r>
              <w:rPr>
                <w:rFonts w:ascii="Calibri" w:hAnsi="Calibri" w:eastAsia="Times New Roman" w:cs="Calibri"/>
                <w:color w:val="000000"/>
              </w:rPr>
            </w:r>
          </w:p>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90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438"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926$b, 953$b</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44" w:name="_Toc483392579"/>
      <w:r/>
      <w:bookmarkStart w:id="545" w:name="_Toc46393896"/>
      <w:r>
        <w:rPr>
          <w:lang w:val="en-GB"/>
        </w:rPr>
        <w:t xml:space="preserve">Reproductions</w:t>
      </w:r>
      <w:bookmarkEnd w:id="544"/>
      <w:r/>
      <w:bookmarkEnd w:id="545"/>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914"/>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Reproduction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schema:CreativeWork</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reproductions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3180" w:type="dxa"/>
        <w:tblInd w:w="93" w:type="dxa"/>
        <w:tblBorders/>
        <w:tblLook w:val="04A0" w:firstRow="1" w:lastRow="0" w:firstColumn="1" w:lastColumn="0" w:noHBand="0" w:noVBand="1"/>
      </w:tblPr>
      <w:tblGrid>
        <w:gridCol w:w="1820"/>
        <w:gridCol w:w="2660"/>
        <w:gridCol w:w="2740"/>
        <w:gridCol w:w="2880"/>
        <w:gridCol w:w="1020"/>
        <w:gridCol w:w="20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8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6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4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88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2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060"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publisher</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schema:publisher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schema:Organization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publisher (i.e. Reproduction Agency) of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533$c</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spatial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dct:spatial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schema:Place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place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533$b</w:t>
            </w:r>
            <w:r>
              <w:rPr>
                <w:rFonts w:ascii="Calibri" w:hAnsi="Calibri" w:eastAsia="Times New Roman" w:cs="Calibri"/>
                <w:color w:val="000000"/>
              </w:rPr>
            </w:r>
            <w:r>
              <w:rPr>
                <w:rFonts w:ascii="Calibri" w:hAnsi="Calibri" w:eastAsia="Times New Roman" w:cs="Calibri"/>
                <w:color w:val="000000"/>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820"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publication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26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4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schema:PublicationEvent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880"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publication event of the reproduction.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2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060"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533</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440" w:bottom="1440" w:left="1440" w:header="708" w:footer="708" w:gutter="0"/>
          <w:cols w:num="1" w:sep="0" w:space="708" w:equalWidth="1"/>
        </w:sectPr>
      </w:pPr>
      <w:r>
        <w:rPr>
          <w:lang w:val="en-GB"/>
        </w:rPr>
      </w:r>
      <w:r>
        <w:rPr>
          <w:lang w:val="en-GB"/>
        </w:rPr>
      </w:r>
      <w:r>
        <w:rPr>
          <w:lang w:val="en-GB"/>
        </w:rPr>
      </w:r>
    </w:p>
    <w:p>
      <w:pPr>
        <w:pStyle w:val="1072"/>
        <w:pBdr/>
        <w:spacing/>
        <w:ind/>
        <w:rPr>
          <w:lang w:val="en-GB"/>
        </w:rPr>
      </w:pPr>
      <w:r/>
      <w:bookmarkStart w:id="546" w:name="_Toc483392580"/>
      <w:r/>
      <w:bookmarkStart w:id="547" w:name="_Toc46393897"/>
      <w:r>
        <w:rPr>
          <w:lang w:val="en-GB"/>
        </w:rPr>
        <w:t xml:space="preserve">Identifiers</w:t>
      </w:r>
      <w:bookmarkEnd w:id="546"/>
      <w:r/>
      <w:bookmarkEnd w:id="547"/>
      <w:r>
        <w:rPr>
          <w:lang w:val="en-GB"/>
        </w:rPr>
      </w:r>
      <w:r>
        <w:rPr>
          <w:lang w:val="en-GB"/>
        </w:rPr>
      </w:r>
    </w:p>
    <w:p>
      <w:pPr>
        <w:pBdr/>
        <w:spacing/>
        <w:ind/>
        <w:rPr>
          <w:lang w:val="en-GB"/>
        </w:rPr>
      </w:pPr>
      <w:r>
        <w:rPr>
          <w:lang w:val="en-GB"/>
        </w:rPr>
      </w:r>
      <w:r>
        <w:rPr>
          <w:lang w:val="en-GB"/>
        </w:rPr>
      </w:r>
      <w:r>
        <w:rPr>
          <w:lang w:val="en-GB"/>
        </w:rPr>
      </w:r>
    </w:p>
    <w:tbl>
      <w:tblPr>
        <w:tblW w:w="9390" w:type="dxa"/>
        <w:tblInd w:w="93" w:type="dxa"/>
        <w:tblBorders/>
        <w:tblLook w:val="04A0" w:firstRow="1" w:lastRow="0" w:firstColumn="1" w:lastColumn="0" w:noHBand="0" w:noVBand="1"/>
      </w:tblPr>
      <w:tblGrid>
        <w:gridCol w:w="1678"/>
        <w:gridCol w:w="771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An identifier, ISSN or ISSN-L, Cancelled ISSN, CODEN, as well as </w:t>
            </w:r>
            <w:r>
              <w:rPr>
                <w:rFonts w:ascii="Calibri" w:hAnsi="Calibri" w:eastAsia="Times New Roman" w:cs="Calibri"/>
                <w:color w:val="000000"/>
              </w:rPr>
              <w:t xml:space="preserve">KeyTitle</w:t>
            </w:r>
            <w:r>
              <w:rPr>
                <w:rFonts w:ascii="Calibri" w:hAnsi="Calibri" w:eastAsia="Times New Roman" w:cs="Calibri"/>
                <w:color w:val="000000"/>
              </w:rPr>
              <w:t xml:space="preserve"> and </w:t>
            </w:r>
            <w:r>
              <w:rPr>
                <w:rFonts w:ascii="Calibri" w:hAnsi="Calibri" w:eastAsia="Times New Roman" w:cs="Calibri"/>
                <w:color w:val="000000"/>
              </w:rPr>
              <w:t xml:space="preserve">AbbreviatedKeyTitle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bf:Identifier</w:t>
            </w:r>
            <w:r>
              <w:rPr>
                <w:rFonts w:ascii="Calibri" w:hAnsi="Calibri" w:eastAsia="Times New Roman" w:cs="Calibri"/>
                <w:color w:val="000000"/>
              </w:rPr>
              <w:t xml:space="preserve"> or a subclass </w:t>
            </w:r>
            <w:r>
              <w:rPr>
                <w:rFonts w:ascii="Calibri" w:hAnsi="Calibri" w:eastAsia="Times New Roman" w:cs="Calibri"/>
                <w:color w:val="000000"/>
              </w:rPr>
              <w:t xml:space="preserve">bf:Issn</w:t>
            </w:r>
            <w:r>
              <w:rPr>
                <w:rFonts w:ascii="Calibri" w:hAnsi="Calibri" w:eastAsia="Times New Roman" w:cs="Calibri"/>
                <w:color w:val="000000"/>
              </w:rPr>
              <w:t xml:space="preserve"> or </w:t>
            </w:r>
            <w:r>
              <w:rPr>
                <w:rFonts w:ascii="Calibri" w:hAnsi="Calibri" w:eastAsia="Times New Roman" w:cs="Calibri"/>
                <w:color w:val="000000"/>
              </w:rPr>
              <w:t xml:space="preserve">bf:IssnL</w:t>
            </w:r>
            <w:r>
              <w:rPr>
                <w:rFonts w:ascii="Calibri" w:hAnsi="Calibri" w:eastAsia="Times New Roman" w:cs="Calibri"/>
                <w:color w:val="000000"/>
              </w:rPr>
              <w:t xml:space="preserve"> or </w:t>
            </w:r>
            <w:r>
              <w:rPr>
                <w:rFonts w:ascii="Calibri" w:hAnsi="Calibri" w:eastAsia="Times New Roman" w:cs="Calibri"/>
                <w:color w:val="000000"/>
              </w:rPr>
              <w:t xml:space="preserve">bf:Coden</w:t>
            </w:r>
            <w:r>
              <w:rPr>
                <w:rFonts w:ascii="Calibri" w:hAnsi="Calibri" w:eastAsia="Times New Roman" w:cs="Calibri"/>
                <w:color w:val="000000"/>
              </w:rPr>
              <w:t xml:space="preserve">, as well as </w:t>
            </w:r>
            <w:r>
              <w:rPr>
                <w:rFonts w:ascii="Calibri" w:hAnsi="Calibri" w:eastAsia="Times New Roman" w:cs="Calibri"/>
                <w:color w:val="000000"/>
              </w:rPr>
              <w:t xml:space="preserve">bf:KeyTitle</w:t>
            </w:r>
            <w:r>
              <w:rPr>
                <w:rFonts w:ascii="Calibri" w:hAnsi="Calibri" w:eastAsia="Times New Roman" w:cs="Calibri"/>
                <w:color w:val="000000"/>
              </w:rPr>
              <w:t xml:space="preserve"> and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7" w:tooltip="http://issn.org/resource/%7bISSN%7d#ISSN" w:anchor="ISSN" w:history="1">
              <w:r>
                <w:rPr>
                  <w:rFonts w:ascii="Calibri" w:hAnsi="Calibri" w:eastAsia="Times New Roman" w:cs="Calibri"/>
                  <w:color w:val="0000ff"/>
                  <w:u w:val="single"/>
                </w:rPr>
                <w:t xml:space="preserve">http://issn.org/resource/ISSN/{ISSN}#ISSN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8" w:tooltip="http://issn.org/resource/%7bISSN%7d#ISSN-L" w:anchor="ISSN-L" w:history="1">
              <w:r>
                <w:rPr>
                  <w:rFonts w:ascii="Calibri" w:hAnsi="Calibri" w:eastAsia="Times New Roman" w:cs="Calibri"/>
                  <w:color w:val="0000ff"/>
                  <w:u w:val="single"/>
                </w:rPr>
                <w:t xml:space="preserve">http://issn.org/resource/ISSN/{ISSN}#ISSN-L</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39" w:tooltip="http://issn.org/resource/%7bISSN%7d#CODEN" w:anchor="CODEN" w:history="1">
              <w:r>
                <w:rPr>
                  <w:rFonts w:ascii="Calibri" w:hAnsi="Calibri" w:eastAsia="Times New Roman" w:cs="Calibri"/>
                  <w:color w:val="0000ff"/>
                  <w:u w:val="single"/>
                </w:rPr>
                <w:t xml:space="preserve">http://issn.org/resource/ISSN/{ISSN}#CODEN</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0"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7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712" w:type="dxa"/>
            <w:vAlign w:val="bottom"/>
            <w:textDirection w:val="lrTb"/>
            <w:noWrap/>
          </w:tcPr>
          <w:p>
            <w:pPr>
              <w:pBdr/>
              <w:spacing w:after="0" w:line="240" w:lineRule="auto"/>
              <w:ind/>
              <w:jc w:val="left"/>
              <w:rPr>
                <w:rFonts w:ascii="Calibri" w:hAnsi="Calibri" w:eastAsia="Times New Roman" w:cs="Calibri"/>
                <w:color w:val="0000ff"/>
                <w:u w:val="single"/>
              </w:rPr>
            </w:pPr>
            <w:r/>
            <w:hyperlink r:id="rId41"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Change w:id="1928" w:author="thomas" w:date="2024-06-04T08:50:12Z" oouserid="thomas">
          <w:tblPr>
            <w:tblW w:w="0" w:type="auto"/>
            <w:tblInd w:w="93" w:type="dxa"/>
            <w:tblBorders/>
          </w:tblPr>
        </w:tblPrChange>
      </w:tblPr>
      <w:tblGrid>
        <w:gridCol w:w="1650"/>
        <w:gridCol w:w="2338"/>
        <w:gridCol w:w="2774"/>
        <w:gridCol w:w="3904"/>
        <w:gridCol w:w="697"/>
        <w:gridCol w:w="208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xsd:string</w:t>
            </w:r>
            <w:r>
              <w:rPr>
                <w:rFonts w:ascii="Calibri" w:hAnsi="Calibri" w:eastAsia="Times New Roman" w:cs="Calibri"/>
              </w:rPr>
            </w:r>
            <w:r>
              <w:rPr>
                <w:rFonts w:ascii="Calibri" w:hAnsi="Calibri" w:eastAsia="Times New Roman" w:cs="Calibri"/>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del w:id="1929" w:author="thomas" w:date="2024-07-11T13:50:56Z" oouserid="thomas">
              <w:r>
                <w:rPr>
                  <w:rFonts w:ascii="Calibri" w:hAnsi="Calibri" w:eastAsia="Times New Roman" w:cs="Calibri"/>
                  <w:color w:val="000000"/>
                </w:rPr>
                <w:delText xml:space="preserve">This property contains the actual string value of the identifier.</w:delText>
              </w:r>
            </w:del>
            <w:ins w:id="1930" w:author="thomas" w:date="2024-07-11T13:50:56Z" oouserid="thomas">
              <w:r>
                <w:rPr>
                  <w:rFonts w:ascii="Calibri" w:hAnsi="Calibri" w:eastAsia="Times New Roman" w:cs="Calibri"/>
                  <w:color w:val="000000"/>
                </w:rPr>
                <w:t xml:space="preserve">This property contains the actual string value of the identifier. Note that KeyTitles and AbbreviatedKeyTitles have both rdf:value and bf:mainTitle properties, being both identifiers and titles.</w:t>
              </w:r>
            </w:ins>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030$a, 210$a, 222$a</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status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bf:status</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rPr>
            </w:pPr>
            <w:r>
              <w:rPr>
                <w:rFonts w:ascii="Calibri" w:hAnsi="Calibri" w:eastAsia="Times New Roman" w:cs="Calibri"/>
              </w:rPr>
              <w:t xml:space="preserve">One of </w:t>
            </w:r>
            <w:r>
              <w:rPr>
                <w:rFonts w:ascii="Calibri" w:hAnsi="Calibri" w:eastAsia="Times New Roman" w:cs="Calibri"/>
              </w:rPr>
              <w:t xml:space="preserve">idStatus:Valid</w:t>
            </w:r>
            <w:r>
              <w:rPr>
                <w:rFonts w:ascii="Calibri" w:hAnsi="Calibri" w:eastAsia="Times New Roman" w:cs="Calibri"/>
              </w:rPr>
              <w:t xml:space="preserve">, </w:t>
            </w:r>
            <w:r>
              <w:rPr>
                <w:rFonts w:ascii="Calibri" w:hAnsi="Calibri" w:eastAsia="Times New Roman" w:cs="Calibri"/>
              </w:rPr>
              <w:t xml:space="preserve">idStatus:Incorrect</w:t>
            </w:r>
            <w:r>
              <w:rPr>
                <w:rFonts w:ascii="Calibri" w:hAnsi="Calibri" w:eastAsia="Times New Roman" w:cs="Calibri"/>
              </w:rPr>
              <w:t xml:space="preserve">, </w:t>
            </w:r>
            <w:r>
              <w:rPr>
                <w:rFonts w:ascii="Calibri" w:hAnsi="Calibri" w:eastAsia="Times New Roman" w:cs="Calibri"/>
              </w:rPr>
              <w:t xml:space="preserve">idStatus:Cancelled</w:t>
            </w:r>
            <w:r>
              <w:rPr>
                <w:rFonts w:ascii="Calibri" w:hAnsi="Calibri" w:eastAsia="Times New Roman" w:cs="Calibri"/>
              </w:rPr>
            </w:r>
            <w:r>
              <w:rPr>
                <w:rFonts w:ascii="Calibri" w:hAnsi="Calibri" w:eastAsia="Times New Roman" w:cs="Calibri"/>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the status of the ISSN (valid, </w:t>
            </w:r>
            <w:r>
              <w:rPr>
                <w:rFonts w:ascii="Calibri" w:hAnsi="Calibri" w:eastAsia="Times New Roman" w:cs="Calibri"/>
                <w:color w:val="000000"/>
              </w:rPr>
              <w:t xml:space="preserve">incorrect</w:t>
            </w:r>
            <w:r>
              <w:rPr>
                <w:rFonts w:ascii="Calibri" w:hAnsi="Calibri" w:eastAsia="Times New Roman" w:cs="Calibri"/>
                <w:color w:val="000000"/>
              </w:rPr>
              <w:t xml:space="preserve"> or cancelled). This property is used on the ISSN</w:t>
            </w:r>
            <w:r>
              <w:rPr>
                <w:rFonts w:ascii="Calibri" w:hAnsi="Calibri" w:eastAsia="Times New Roman" w:cs="Calibri"/>
                <w:color w:val="000000"/>
              </w:rPr>
              <w:t xml:space="preserve"> and the ISSN-L</w:t>
            </w:r>
            <w:r>
              <w:rPr>
                <w:rFonts w:ascii="Calibri" w:hAnsi="Calibri" w:eastAsia="Times New Roman" w:cs="Calibri"/>
                <w:color w:val="000000"/>
              </w:rPr>
              <w:t xml:space="preserve">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022$a, 022$l, 022$m, 022$y, 022$z, 210$a, 222$a</w:t>
            </w:r>
            <w:r>
              <w:rPr>
                <w:rFonts w:ascii="Calibri" w:hAnsi="Calibri" w:eastAsia="Times New Roman" w:cs="Calibri"/>
                <w:color w:val="000000"/>
              </w:rPr>
            </w:r>
            <w:r>
              <w:rPr>
                <w:rFonts w:ascii="Calibri" w:hAnsi="Calibri" w:eastAsia="Times New Roman" w:cs="Calibri"/>
                <w:color w:val="000000"/>
              </w:rPr>
            </w:r>
          </w:p>
        </w:tc>
      </w:tr>
      <w:tr>
        <w:trPr>
          <w:trHeight w:val="1239"/>
          <w:trPrChange w:id="1931" w:author="thomas" w:date="2024-06-04T08:50:12Z" oouserid="thomas">
            <w:trPr>
              <w:trHeight w:val="1200"/>
            </w:trPr>
          </w:trPrChange>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has cancelled ISSN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932" w:author="thomas" w:date="2024-06-04T08:29:43Z" oouserid="thomas">
              <w:r>
                <w:rPr>
                  <w:rFonts w:ascii="Calibri" w:hAnsi="Calibri" w:eastAsia="Times New Roman" w:cs="Calibri"/>
                  <w:color w:val="000000"/>
                </w:rPr>
                <w:t xml:space="preserve">prop</w:t>
              </w:r>
            </w:ins>
            <w:r>
              <w:rPr>
                <w:rFonts w:ascii="Calibri" w:hAnsi="Calibri" w:eastAsia="Times New Roman" w:cs="Calibri"/>
                <w:color w:val="000000"/>
              </w:rPr>
              <w:t xml:space="preserve">:hasCancelledISSN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which has been cancelled in </w:t>
            </w:r>
            <w:r>
              <w:rPr>
                <w:rFonts w:ascii="Calibri" w:hAnsi="Calibri" w:eastAsia="Times New Roman" w:cs="Calibri"/>
                <w:color w:val="000000"/>
              </w:rPr>
              <w:t xml:space="preserve">favour</w:t>
            </w:r>
            <w:r>
              <w:rPr>
                <w:rFonts w:ascii="Calibri" w:hAnsi="Calibri" w:eastAsia="Times New Roman" w:cs="Calibri"/>
                <w:color w:val="000000"/>
              </w:rPr>
              <w:t xml:space="preserve"> of the actual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022$z</w:t>
            </w:r>
            <w:r>
              <w:rPr>
                <w:rFonts w:ascii="Calibri" w:hAnsi="Calibri" w:eastAsia="Times New Roman" w:cs="Calibri"/>
                <w:color w:val="000000"/>
              </w:rPr>
            </w:r>
            <w:r>
              <w:rPr>
                <w:rFonts w:ascii="Calibri" w:hAnsi="Calibri" w:eastAsia="Times New Roman" w:cs="Calibri"/>
                <w:color w:val="000000"/>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cancelled in favor of</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w:t>
            </w:r>
            <w:ins w:id="1933" w:author="thomas" w:date="2024-06-04T08:29:47Z" oouserid="thomas">
              <w:r>
                <w:rPr>
                  <w:rFonts w:ascii="Calibri" w:hAnsi="Calibri" w:eastAsia="Times New Roman" w:cs="Calibri"/>
                  <w:color w:val="000000"/>
                </w:rPr>
                <w:t xml:space="preserve">prop</w:t>
              </w:r>
            </w:ins>
            <w:r>
              <w:rPr>
                <w:rFonts w:ascii="Calibri" w:hAnsi="Calibri" w:eastAsia="Times New Roman" w:cs="Calibri"/>
                <w:color w:val="000000"/>
              </w:rPr>
              <w:t xml:space="preserve">:cancelledInFavorOf</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bf:Issn</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refers to an ISSN that replaces this cancelled ISSN.  This property is used only on the ISSN identifier.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022$</w:t>
            </w:r>
            <w:ins w:id="1934" w:author="thomas" w:date="2024-06-04T08:50:15Z" oouserid="thomas">
              <w:r>
                <w:rPr>
                  <w:rFonts w:ascii="Calibri" w:hAnsi="Calibri" w:eastAsia="Times New Roman" w:cs="Calibri"/>
                  <w:color w:val="000000"/>
                </w:rPr>
                <w:t xml:space="preserve">v</w:t>
              </w:r>
            </w:ins>
            <w:del w:id="1935" w:author="thomas" w:date="2024-06-04T08:50:14Z" oouserid="thomas">
              <w:r>
                <w:rPr>
                  <w:rFonts w:ascii="Calibri" w:hAnsi="Calibri" w:eastAsia="Times New Roman" w:cs="Calibri"/>
                  <w:color w:val="000000"/>
                </w:rPr>
                <w:delText xml:space="preserve">z</w:delText>
              </w:r>
            </w:del>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48" w:name="_Toc483392581"/>
      <w:r/>
      <w:bookmarkStart w:id="549" w:name="_Toc46393898"/>
      <w:r>
        <w:rPr>
          <w:lang w:val="en-GB"/>
        </w:rPr>
        <w:t xml:space="preserve">Titles</w:t>
      </w:r>
      <w:bookmarkEnd w:id="548"/>
      <w:r/>
      <w:bookmarkEnd w:id="549"/>
      <w:r>
        <w:rPr>
          <w:lang w:val="en-GB"/>
        </w:rPr>
      </w:r>
      <w:r>
        <w:rPr>
          <w:lang w:val="en-GB"/>
        </w:rPr>
      </w:r>
    </w:p>
    <w:p>
      <w:pPr>
        <w:pBdr/>
        <w:spacing/>
        <w:ind/>
        <w:rPr>
          <w:lang w:val="en-GB"/>
        </w:rPr>
      </w:pPr>
      <w:r>
        <w:rPr>
          <w:lang w:val="en-GB"/>
        </w:rPr>
      </w:r>
      <w:r>
        <w:rPr>
          <w:lang w:val="en-GB"/>
        </w:rPr>
      </w:r>
      <w:r>
        <w:rPr>
          <w:lang w:val="en-GB"/>
        </w:rPr>
      </w:r>
    </w:p>
    <w:tbl>
      <w:tblPr>
        <w:tblW w:w="8155" w:type="dxa"/>
        <w:tblInd w:w="93" w:type="dxa"/>
        <w:tblBorders/>
        <w:tblLook w:val="04A0" w:firstRow="1" w:lastRow="0" w:firstColumn="1" w:lastColumn="0" w:noHBand="0" w:noVBand="1"/>
      </w:tblPr>
      <w:tblGrid>
        <w:gridCol w:w="1980"/>
        <w:gridCol w:w="617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title of an ISSN</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bf:KeyTitle</w:t>
            </w:r>
            <w:r>
              <w:rPr>
                <w:rFonts w:ascii="Calibri" w:hAnsi="Calibri" w:eastAsia="Times New Roman" w:cs="Calibri"/>
                <w:color w:val="000000"/>
              </w:rPr>
              <w:t xml:space="preserve"> or </w:t>
            </w:r>
            <w:r>
              <w:rPr>
                <w:rFonts w:ascii="Calibri" w:hAnsi="Calibri" w:eastAsia="Times New Roman" w:cs="Calibri"/>
                <w:color w:val="000000"/>
              </w:rPr>
              <w:t xml:space="preserve">bf:VariantTitle</w:t>
            </w:r>
            <w:r>
              <w:rPr>
                <w:rFonts w:ascii="Calibri" w:hAnsi="Calibri" w:eastAsia="Times New Roman" w:cs="Calibri"/>
                <w:color w:val="000000"/>
              </w:rPr>
              <w:t xml:space="preserve"> or </w:t>
            </w:r>
            <w:r>
              <w:rPr>
                <w:rFonts w:ascii="Calibri" w:hAnsi="Calibri" w:eastAsia="Times New Roman" w:cs="Calibri"/>
                <w:color w:val="000000"/>
              </w:rPr>
              <w:t xml:space="preserve">bf:ParallelTitle</w:t>
            </w:r>
            <w:r>
              <w:rPr>
                <w:rFonts w:ascii="Calibri" w:hAnsi="Calibri" w:eastAsia="Times New Roman" w:cs="Calibri"/>
                <w:color w:val="000000"/>
              </w:rPr>
              <w:t xml:space="preserve"> or </w:t>
            </w:r>
            <w:r>
              <w:rPr>
                <w:rFonts w:ascii="Calibri" w:hAnsi="Calibri" w:eastAsia="Times New Roman" w:cs="Calibri"/>
                <w:color w:val="000000"/>
              </w:rPr>
              <w:t xml:space="preserve">bf:AbbreviatedTitle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2" w:tooltip="http://issn.org/resource/%7bISSN%7d#KeyTitle" w:anchor="KeyTitle" w:history="1">
              <w:r>
                <w:rPr>
                  <w:rFonts w:ascii="Calibri" w:hAnsi="Calibri" w:eastAsia="Times New Roman" w:cs="Calibri"/>
                  <w:color w:val="0000ff"/>
                  <w:u w:val="single"/>
                </w:rPr>
                <w:t xml:space="preserve">http://issn.org/resource/ISSN/{ISSN}#KeyTitle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3" w:tooltip="http://issn.org/resource/%7bISSN%7d#AbbreviatedKeyTitle" w:anchor="AbbreviatedKeyTitle" w:history="1">
              <w:r>
                <w:rPr>
                  <w:rFonts w:ascii="Calibri" w:hAnsi="Calibri" w:eastAsia="Times New Roman" w:cs="Calibri"/>
                  <w:color w:val="0000ff"/>
                  <w:u w:val="single"/>
                </w:rPr>
                <w:t xml:space="preserve">http://issn.org/resource/ISSN/{ISSN}#AbbreviatedKeyTitle</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980"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6175"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 for the Variant titles and Parallel titles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0" w:type="auto"/>
        <w:tblInd w:w="93" w:type="dxa"/>
        <w:tblBorders/>
        <w:tblLook w:val="04A0" w:firstRow="1" w:lastRow="0" w:firstColumn="1" w:lastColumn="0" w:noHBand="0" w:noVBand="1"/>
      </w:tblPr>
      <w:tblGrid>
        <w:gridCol w:w="1513"/>
        <w:gridCol w:w="1517"/>
        <w:gridCol w:w="1078"/>
        <w:gridCol w:w="4926"/>
        <w:gridCol w:w="697"/>
        <w:gridCol w:w="371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3000"/>
        </w:trPr>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del w:id="1936" w:author="thomas" w:date="2024-07-11T13:51:11Z" oouserid="thomas">
              <w:r>
                <w:rPr>
                  <w:rFonts w:ascii="Calibri" w:hAnsi="Calibri" w:eastAsia="Times New Roman" w:cs="Calibri"/>
                  <w:b/>
                  <w:bCs/>
                  <w:color w:val="000000"/>
                </w:rPr>
                <w:delText xml:space="preserve">value</w:delText>
              </w:r>
            </w:del>
            <w:ins w:id="1937" w:author="thomas" w:date="2024-07-11T13:51:12Z" oouserid="thomas">
              <w:r>
                <w:rPr>
                  <w:rFonts w:ascii="Calibri" w:hAnsi="Calibri" w:eastAsia="Times New Roman" w:cs="Calibri"/>
                  <w:b/>
                  <w:bCs/>
                  <w:color w:val="000000"/>
                </w:rPr>
                <w:t xml:space="preserve">main title</w:t>
              </w:r>
            </w:ins>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w:t>
            </w:r>
            <w:del w:id="1938" w:author="thomas" w:date="2024-07-11T13:51:16Z" oouserid="thomas">
              <w:r>
                <w:rPr>
                  <w:rFonts w:ascii="Calibri" w:hAnsi="Calibri" w:eastAsia="Times New Roman" w:cs="Calibri"/>
                  <w:color w:val="000000"/>
                </w:rPr>
                <w:delText xml:space="preserve">df:valu</w:delText>
              </w:r>
            </w:del>
            <w:ins w:id="1939" w:author="thomas" w:date="2024-07-11T13:51:20Z" oouserid="thomas">
              <w:r>
                <w:rPr>
                  <w:rFonts w:ascii="Calibri" w:hAnsi="Calibri" w:eastAsia="Times New Roman" w:cs="Calibri"/>
                  <w:color w:val="000000"/>
                </w:rPr>
                <w:t xml:space="preserve">bf:mainTitle</w:t>
              </w:r>
            </w:ins>
            <w:del w:id="1940" w:author="thomas" w:date="2024-07-11T13:51:16Z" oouserid="thomas">
              <w:r>
                <w:rPr>
                  <w:rFonts w:ascii="Calibri" w:hAnsi="Calibri" w:eastAsia="Times New Roman" w:cs="Calibri"/>
                  <w:color w:val="000000"/>
                </w:rPr>
                <w:delText xml:space="preserve">e</w:delText>
              </w:r>
            </w:del>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del w:id="1941" w:author="thomas" w:date="2024-07-11T13:51:30Z" oouserid="thomas">
              <w:r>
                <w:rPr>
                  <w:rFonts w:ascii="Calibri" w:hAnsi="Calibri" w:eastAsia="Times New Roman" w:cs="Calibri"/>
                  <w:color w:val="000000"/>
                </w:rPr>
                <w:delText xml:space="preserve">xsd:string</w:delText>
              </w:r>
            </w:del>
            <w:ins w:id="1942" w:author="thomas" w:date="2024-07-11T13:51:31Z" oouserid="thomas">
              <w:r>
                <w:rPr>
                  <w:rFonts w:ascii="Calibri" w:hAnsi="Calibri" w:eastAsia="Times New Roman" w:cs="Calibri"/>
                  <w:color w:val="000000"/>
                </w:rPr>
                <w:t xml:space="preserve">rdf:langString</w:t>
              </w:r>
            </w:ins>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del w:id="1943" w:author="thomas" w:date="2024-07-11T13:51:38Z" oouserid="thomas">
              <w:r>
                <w:rPr>
                  <w:rFonts w:ascii="Calibri" w:hAnsi="Calibri" w:eastAsia="Times New Roman" w:cs="Calibri"/>
                  <w:color w:val="000000"/>
                </w:rPr>
                <w:delText xml:space="preserve">This property contains the actual title string.</w:delText>
              </w:r>
            </w:del>
            <w:ins w:id="1944" w:author="thomas" w:date="2024-07-11T13:51:38Z" oouserid="thomas">
              <w:r>
                <w:rPr>
                  <w:rFonts w:ascii="Calibri" w:hAnsi="Calibri" w:eastAsia="Times New Roman" w:cs="Calibri"/>
                  <w:color w:val="000000"/>
                </w:rPr>
                <w:t xml:space="preserve">This property contains the actual title, with a language code containing the title script code. Note that KeyTitles and AbbreviatedKeyTitles have both rdf:value and bf:mainTitle properties, being both identifiers and titles.</w:t>
              </w:r>
            </w:ins>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245$a, 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2700"/>
        </w:trPr>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variant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bf:variantType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stores the type of the title, in the case of a variant title. For a key title or a parallel </w:t>
            </w:r>
            <w:r>
              <w:rPr>
                <w:rFonts w:ascii="Calibri" w:hAnsi="Calibri" w:eastAsia="Times New Roman" w:cs="Calibri"/>
                <w:color w:val="000000"/>
              </w:rPr>
              <w:t xml:space="preserve">title</w:t>
            </w:r>
            <w:r>
              <w:rPr>
                <w:rFonts w:ascii="Calibri" w:hAnsi="Calibri" w:eastAsia="Times New Roman" w:cs="Calibri"/>
                <w:color w:val="000000"/>
              </w:rPr>
              <w:t xml:space="preserve"> it is not present.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0" w:type="auto"/>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246#$a, 2461$a, 2462$a, 2463$a, 2464$a, 2465$a, 2466$a, 2467$a, 2468$a</w:t>
            </w:r>
            <w:r>
              <w:rPr>
                <w:rFonts w:ascii="Calibri" w:hAnsi="Calibri" w:eastAsia="Times New Roman" w:cs="Calibri"/>
                <w:color w:val="000000"/>
              </w:rPr>
            </w:r>
            <w:r>
              <w:rPr>
                <w:rFonts w:ascii="Calibri" w:hAnsi="Calibri" w:eastAsia="Times New Roman" w:cs="Calibri"/>
                <w:color w:val="000000"/>
              </w:rPr>
            </w:r>
          </w:p>
        </w:tc>
      </w:tr>
      <w:tr>
        <w:trPr>
          <w:trHeight w:val="2700"/>
          <w:ins w:id="1945" w:author="thomas" w:date="2024-07-11T13:51:52Z" oouserid="thomas"/>
        </w:trPr>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46" w:author="thomas" w:date="2024-07-11T13:51:52Z" oouserid="thomas"/>
                <w:rFonts w:ascii="Calibri" w:hAnsi="Calibri" w:eastAsia="Times New Roman" w:cs="Calibri"/>
                <w:b/>
                <w:bCs/>
                <w:color w:val="000000"/>
              </w:rPr>
            </w:pPr>
            <w:ins w:id="1947" w:author="thomas" w:date="2024-07-11T13:51:58Z" oouserid="thomas">
              <w:r>
                <w:rPr>
                  <w:rFonts w:ascii="Calibri" w:hAnsi="Calibri" w:eastAsia="Times New Roman" w:cs="Calibri"/>
                  <w:b/>
                  <w:bCs/>
                  <w:color w:val="000000"/>
                </w:rPr>
                <w:t xml:space="preserve">translation of</w:t>
              </w:r>
            </w:ins>
            <w:ins w:id="1948" w:author="thomas" w:date="2024-07-11T13:51:52Z" oouserid="thomas">
              <w:r>
                <w:rPr>
                  <w:rFonts w:ascii="Calibri" w:hAnsi="Calibri" w:eastAsia="Times New Roman" w:cs="Calibri"/>
                  <w:b/>
                  <w:bCs/>
                  <w:color w:val="000000"/>
                </w:rPr>
              </w:r>
            </w:ins>
            <w:ins w:id="1949" w:author="thomas" w:date="2024-07-11T13:51:52Z" oouserid="thomas">
              <w:r>
                <w:rPr>
                  <w:rFonts w:ascii="Calibri" w:hAnsi="Calibri" w:eastAsia="Times New Roman" w:cs="Calibri"/>
                  <w:b/>
                  <w:bCs/>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50" w:author="thomas" w:date="2024-07-11T13:51:52Z" oouserid="thomas"/>
                <w:rFonts w:ascii="Calibri" w:hAnsi="Calibri" w:eastAsia="Times New Roman" w:cs="Calibri"/>
                <w:color w:val="000000"/>
              </w:rPr>
            </w:pPr>
            <w:ins w:id="1951" w:author="thomas" w:date="2024-07-11T13:52:05Z" oouserid="thomas">
              <w:r>
                <w:rPr>
                  <w:rFonts w:ascii="Calibri" w:hAnsi="Calibri" w:eastAsia="Times New Roman" w:cs="Calibri"/>
                  <w:color w:val="000000"/>
                </w:rPr>
                <w:t xml:space="preserve">bf:translationOf</w:t>
              </w:r>
            </w:ins>
            <w:ins w:id="1952" w:author="thomas" w:date="2024-07-11T13:51:52Z" oouserid="thomas">
              <w:r>
                <w:rPr>
                  <w:rFonts w:ascii="Calibri" w:hAnsi="Calibri" w:eastAsia="Times New Roman" w:cs="Calibri"/>
                  <w:color w:val="000000"/>
                </w:rPr>
              </w:r>
            </w:ins>
            <w:ins w:id="1953"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54" w:author="thomas" w:date="2024-07-11T13:51:52Z" oouserid="thomas"/>
                <w:rFonts w:ascii="Calibri" w:hAnsi="Calibri" w:eastAsia="Times New Roman" w:cs="Calibri"/>
                <w:color w:val="000000"/>
              </w:rPr>
            </w:pPr>
            <w:ins w:id="1955" w:author="thomas" w:date="2024-07-11T13:51:52Z" oouserid="thomas">
              <w:r>
                <w:rPr>
                  <w:rFonts w:ascii="Calibri" w:hAnsi="Calibri" w:eastAsia="Times New Roman" w:cs="Calibri"/>
                  <w:color w:val="000000"/>
                </w:rPr>
              </w:r>
            </w:ins>
            <w:ins w:id="1956" w:author="thomas" w:date="2024-07-11T13:52:09Z" oouserid="thomas">
              <w:r>
                <w:rPr>
                  <w:rFonts w:ascii="Calibri" w:hAnsi="Calibri" w:eastAsia="Times New Roman" w:cs="Calibri"/>
                  <w:color w:val="000000"/>
                </w:rPr>
                <w:t xml:space="preserve">bf:Title</w:t>
              </w:r>
            </w:ins>
            <w:ins w:id="1957" w:author="thomas" w:date="2024-07-11T13:51:52Z" oouserid="thomas">
              <w:r>
                <w:rPr>
                  <w:rFonts w:ascii="Calibri" w:hAnsi="Calibri" w:eastAsia="Times New Roman" w:cs="Calibri"/>
                  <w:color w:val="000000"/>
                </w:rPr>
              </w:r>
            </w:ins>
            <w:ins w:id="1958"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val="false"/>
          </w:tcPr>
          <w:p>
            <w:pPr>
              <w:pBdr/>
              <w:spacing w:after="0" w:line="240" w:lineRule="auto"/>
              <w:ind/>
              <w:jc w:val="left"/>
              <w:rPr>
                <w:ins w:id="1959" w:author="thomas" w:date="2024-07-11T13:51:52Z" oouserid="thomas"/>
                <w:rFonts w:ascii="Calibri" w:hAnsi="Calibri" w:eastAsia="Times New Roman" w:cs="Calibri"/>
                <w:color w:val="000000"/>
              </w:rPr>
            </w:pPr>
            <w:ins w:id="1960" w:author="thomas" w:date="2024-07-11T13:51:52Z" oouserid="thomas">
              <w:r>
                <w:rPr>
                  <w:rFonts w:ascii="Calibri" w:hAnsi="Calibri" w:eastAsia="Times New Roman" w:cs="Calibri"/>
                  <w:color w:val="000000"/>
                </w:rPr>
              </w:r>
            </w:ins>
            <w:ins w:id="1961" w:author="thomas" w:date="2024-07-11T13:52:14Z" oouserid="thomas">
              <w:r>
                <w:rPr>
                  <w:rFonts w:ascii="Calibri" w:hAnsi="Calibri" w:eastAsia="Times New Roman" w:cs="Calibri"/>
                  <w:color w:val="000000"/>
                </w:rPr>
                <w:t xml:space="preserve">When the title is a transliteration, this property indicates the original title from which the transliteration was done. The original title will have a bf:mainTitle property with a language code containing the script of the original title</w:t>
              </w:r>
            </w:ins>
            <w:ins w:id="1962" w:author="thomas" w:date="2024-07-11T13:51:52Z" oouserid="thomas">
              <w:r>
                <w:rPr>
                  <w:rFonts w:ascii="Calibri" w:hAnsi="Calibri" w:eastAsia="Times New Roman" w:cs="Calibri"/>
                  <w:color w:val="000000"/>
                </w:rPr>
              </w:r>
            </w:ins>
            <w:ins w:id="1963"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tcPr>
          <w:p>
            <w:pPr>
              <w:pBdr/>
              <w:spacing w:after="0" w:line="240" w:lineRule="auto"/>
              <w:ind/>
              <w:jc w:val="left"/>
              <w:rPr>
                <w:ins w:id="1964" w:author="thomas" w:date="2024-07-11T13:51:52Z" oouserid="thomas"/>
                <w:rFonts w:ascii="Calibri" w:hAnsi="Calibri" w:eastAsia="Times New Roman" w:cs="Calibri"/>
                <w:color w:val="000000"/>
              </w:rPr>
            </w:pPr>
            <w:ins w:id="1965" w:author="thomas" w:date="2024-07-11T13:52:19Z" oouserid="thomas">
              <w:r>
                <w:rPr>
                  <w:rFonts w:ascii="Calibri" w:hAnsi="Calibri" w:eastAsia="Times New Roman" w:cs="Calibri"/>
                  <w:color w:val="000000"/>
                </w:rPr>
                <w:t xml:space="preserve">0...1</w:t>
              </w:r>
            </w:ins>
            <w:ins w:id="1966" w:author="thomas" w:date="2024-07-11T13:51:52Z" oouserid="thomas">
              <w:r>
                <w:rPr>
                  <w:rFonts w:ascii="Calibri" w:hAnsi="Calibri" w:eastAsia="Times New Roman" w:cs="Calibri"/>
                  <w:color w:val="000000"/>
                </w:rPr>
              </w:r>
            </w:ins>
            <w:ins w:id="1967" w:author="thomas" w:date="2024-07-11T13:51:52Z" oouserid="thomas">
              <w:r>
                <w:rPr>
                  <w:rFonts w:ascii="Calibri" w:hAnsi="Calibri" w:eastAsia="Times New Roman" w:cs="Calibri"/>
                  <w:color w:val="000000"/>
                </w:rPr>
              </w:r>
            </w:ins>
          </w:p>
        </w:tc>
        <w:tc>
          <w:tcPr>
            <w:shd w:val="clear" w:color="ffffff" w:fill="ffffff"/>
            <w:tcBorders>
              <w:top w:val="single" w:color="000000" w:sz="4" w:space="0"/>
              <w:left w:val="none" w:color="000000" w:sz="4" w:space="0"/>
              <w:bottom w:val="single" w:color="000000" w:sz="4" w:space="0"/>
              <w:right w:val="none" w:color="000000" w:sz="4" w:space="0"/>
            </w:tcBorders>
            <w:tcW w:w="0" w:type="auto"/>
            <w:vMerge w:val="restart"/>
            <w:textDirection w:val="lrTb"/>
            <w:noWrap w:val="false"/>
          </w:tcPr>
          <w:p>
            <w:pPr>
              <w:pBdr/>
              <w:spacing w:after="0" w:line="240" w:lineRule="auto"/>
              <w:ind/>
              <w:jc w:val="left"/>
              <w:rPr>
                <w:ins w:id="1968" w:author="thomas" w:date="2024-07-11T13:51:52Z" oouserid="thomas"/>
                <w:rFonts w:ascii="Calibri" w:hAnsi="Calibri" w:eastAsia="Times New Roman" w:cs="Calibri"/>
                <w:color w:val="000000"/>
              </w:rPr>
            </w:pPr>
            <w:ins w:id="1969" w:author="thomas" w:date="2024-07-11T13:51:52Z" oouserid="thomas">
              <w:r>
                <w:rPr>
                  <w:rFonts w:ascii="Calibri" w:hAnsi="Calibri" w:eastAsia="Times New Roman" w:cs="Calibri"/>
                  <w:color w:val="000000"/>
                </w:rPr>
              </w:r>
            </w:ins>
            <w:ins w:id="1970" w:author="thomas" w:date="2024-07-11T13:51:52Z" oouserid="thomas">
              <w:r>
                <w:rPr>
                  <w:rFonts w:ascii="Calibri" w:hAnsi="Calibri" w:eastAsia="Times New Roman" w:cs="Calibri"/>
                  <w:color w:val="000000"/>
                </w:rPr>
              </w:r>
            </w:ins>
            <w:ins w:id="1971" w:author="thomas" w:date="2024-07-11T13:51:52Z" oouserid="thomas">
              <w:r>
                <w:rPr>
                  <w:rFonts w:ascii="Calibri" w:hAnsi="Calibri" w:eastAsia="Times New Roman" w:cs="Calibri"/>
                  <w:color w:val="000000"/>
                </w:rPr>
              </w:r>
            </w:ins>
          </w:p>
        </w:tc>
      </w:tr>
    </w:tbl>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551" w:name="_Toc483392582"/>
      <w:r/>
      <w:bookmarkStart w:id="552" w:name="_Toc46393899"/>
      <w:r>
        <w:rPr>
          <w:lang w:val="en-GB"/>
        </w:rPr>
        <w:t xml:space="preserve">Organizations</w:t>
      </w:r>
      <w:r>
        <w:rPr>
          <w:lang w:val="en-GB"/>
        </w:rPr>
        <w:t xml:space="preserve"> (Publishers, Issuing Bodies, ISSN Centres)</w:t>
      </w:r>
      <w:bookmarkEnd w:id="551"/>
      <w:r/>
      <w:bookmarkEnd w:id="552"/>
      <w:r>
        <w:rPr>
          <w:lang w:val="en-GB"/>
        </w:rPr>
      </w:r>
      <w:r>
        <w:rPr>
          <w:lang w:val="en-GB"/>
        </w:rPr>
      </w:r>
    </w:p>
    <w:p>
      <w:pPr>
        <w:pBdr/>
        <w:spacing/>
        <w:ind/>
        <w:rPr>
          <w:lang w:val="en-GB"/>
        </w:rPr>
      </w:pPr>
      <w:r>
        <w:rPr>
          <w:lang w:val="en-GB"/>
        </w:rPr>
      </w:r>
      <w:r>
        <w:rPr>
          <w:lang w:val="en-GB"/>
        </w:rPr>
      </w:r>
      <w:r>
        <w:rPr>
          <w:lang w:val="en-GB"/>
        </w:rPr>
      </w:r>
    </w:p>
    <w:p>
      <w:pPr>
        <w:pStyle w:val="1073"/>
        <w:pBdr/>
        <w:spacing/>
        <w:ind/>
        <w:rPr>
          <w:lang w:val="en-GB"/>
        </w:rPr>
      </w:pPr>
      <w:r>
        <w:rPr>
          <w:lang w:val="en-GB"/>
        </w:rPr>
        <w:t xml:space="preserve">Organizations</w:t>
      </w:r>
      <w:r>
        <w:rPr>
          <w:lang w:val="en-GB"/>
        </w:rPr>
      </w:r>
      <w:r>
        <w:rPr>
          <w:lang w:val="en-GB"/>
        </w:rPr>
      </w:r>
    </w:p>
    <w:tbl>
      <w:tblPr>
        <w:tblW w:w="13462" w:type="dxa"/>
        <w:tblBorders/>
        <w:tblCellMar>
          <w:left w:w="70" w:type="dxa"/>
          <w:right w:w="70" w:type="dxa"/>
        </w:tblCellMar>
        <w:tblLook w:val="04A0" w:firstRow="1" w:lastRow="0" w:firstColumn="1" w:lastColumn="0" w:noHBand="0" w:noVBand="1"/>
      </w:tblPr>
      <w:tblGrid>
        <w:gridCol w:w="1941"/>
        <w:gridCol w:w="11521"/>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ISSN Centre, a </w:t>
            </w:r>
            <w:r>
              <w:rPr>
                <w:rFonts w:ascii="Calibri" w:hAnsi="Calibri" w:eastAsia="Times New Roman" w:cs="Calibri"/>
                <w:color w:val="000000"/>
                <w:lang w:val="en-GB" w:eastAsia="fr-FR"/>
              </w:rPr>
              <w:t xml:space="preserve">Publisher</w:t>
            </w:r>
            <w:r>
              <w:rPr>
                <w:rFonts w:ascii="Calibri" w:hAnsi="Calibri" w:eastAsia="Times New Roman" w:cs="Calibri"/>
                <w:color w:val="000000"/>
                <w:lang w:val="en-GB" w:eastAsia="fr-FR"/>
              </w:rPr>
              <w:t xml:space="preserve"> or an Issuing Body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"http://issn.org/organization/ISSNCentre" \l "{CCID} "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http://issn.org/organization/ISSNCent</w:t>
            </w:r>
            <w:ins w:id="1972" w:author="thomas" w:date="2024-06-04T09:22:47Z" oouserid="thomas">
              <w:r>
                <w:rPr>
                  <w:rFonts w:ascii="Calibri" w:hAnsi="Calibri" w:eastAsia="Times New Roman" w:cs="Calibri"/>
                  <w:color w:val="0000ff"/>
                  <w:u w:val="single"/>
                  <w:lang w:val="fr-FR" w:eastAsia="fr-FR"/>
                </w:rPr>
                <w:t xml:space="preserve">er</w:t>
              </w:r>
            </w:ins>
            <w:del w:id="1973" w:author="thomas" w:date="2024-06-04T09:22:47Z" oouserid="thomas">
              <w:r>
                <w:rPr>
                  <w:rFonts w:ascii="Calibri" w:hAnsi="Calibri" w:eastAsia="Times New Roman" w:cs="Calibri"/>
                  <w:color w:val="0000ff"/>
                  <w:u w:val="single"/>
                  <w:lang w:val="fr-FR" w:eastAsia="fr-FR"/>
                </w:rPr>
                <w:delText xml:space="preserve">re</w:delText>
              </w:r>
            </w:del>
            <w:r>
              <w:rPr>
                <w:rFonts w:ascii="Calibri" w:hAnsi="Calibri" w:eastAsia="Times New Roman" w:cs="Calibri"/>
                <w:color w:val="0000ff"/>
                <w:u w:val="single"/>
                <w:lang w:val="fr-FR" w:eastAsia="fr-FR"/>
              </w:rPr>
              <w:t xml:space="preserve">#{CCID} </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"http://issn.org/resource/%7bISSN%7d" \l "Publisher-{publisherName}"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http://issn.org/resource/ISSN/{ISSN}#Publisher-{publisherName}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"IssuingBody-{issuingBodyName}"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http://issn.org/resource/ISSN/{ISSN}#IssuingBody-{issuingBodyName}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r>
              <w:rPr>
                <w:rFonts w:ascii="Calibri" w:hAnsi="Calibri" w:eastAsia="Times New Roman" w:cs="Calibri"/>
                <w:color w:val="0000ff"/>
                <w:u w:val="single"/>
                <w:lang w:val="fr-FR" w:eastAsia="fr-FR"/>
              </w:rPr>
              <w:fldChar w:fldCharType="begin"/>
            </w:r>
            <w:r>
              <w:rPr>
                <w:rFonts w:ascii="Calibri" w:hAnsi="Calibri" w:eastAsia="Times New Roman" w:cs="Calibri"/>
                <w:color w:val="0000ff"/>
                <w:u w:val="single"/>
                <w:lang w:val="fr-FR" w:eastAsia="fr-FR"/>
              </w:rPr>
              <w:instrText xml:space="preserve"> HYPERLINK "http://issn.org/resource/ISSN/%7bISSN%7d" \l "ReproductionAgency-{reproductionAgencyName}" </w:instrText>
            </w:r>
            <w:r>
              <w:rPr>
                <w:rFonts w:ascii="Calibri" w:hAnsi="Calibri" w:eastAsia="Times New Roman" w:cs="Calibri"/>
                <w:color w:val="0000ff"/>
                <w:u w:val="single"/>
                <w:lang w:val="fr-FR" w:eastAsia="fr-FR"/>
              </w:rPr>
              <w:fldChar w:fldCharType="separate"/>
            </w:r>
            <w:r>
              <w:rPr>
                <w:rFonts w:ascii="Calibri" w:hAnsi="Calibri" w:eastAsia="Times New Roman" w:cs="Calibri"/>
                <w:color w:val="0000ff"/>
                <w:u w:val="single"/>
                <w:lang w:val="fr-FR" w:eastAsia="fr-FR"/>
              </w:rPr>
              <w:t xml:space="preserve">http://issn.org/resource/ISSN/{ISSN}#ReproductionAgency-{reproductionAgencyName}</w:t>
            </w:r>
            <w:r>
              <w:rPr>
                <w:rFonts w:ascii="Calibri" w:hAnsi="Calibri" w:eastAsia="Times New Roman" w:cs="Calibri"/>
                <w:color w:val="0000ff"/>
                <w:u w:val="single"/>
                <w:lang w:val="fr-FR" w:eastAsia="fr-FR"/>
              </w:rPr>
              <w:fldChar w:fldCharType="end"/>
            </w:r>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r>
        <w:trPr>
          <w:trHeight w:val="300"/>
          <w:del w:id="1974" w:author="thomas" w:date="2024-06-04T09:12:55Z" oouserid="thomas"/>
        </w:trPr>
        <w:tc>
          <w:tcPr>
            <w:shd w:val="clear" w:color="auto" w:fill="auto"/>
            <w:tcBorders>
              <w:top w:val="none" w:color="000000" w:sz="4" w:space="0"/>
              <w:left w:val="single" w:color="auto" w:sz="4" w:space="0"/>
              <w:bottom w:val="single" w:color="auto" w:sz="4" w:space="0"/>
              <w:right w:val="none" w:color="000000" w:sz="4" w:space="0"/>
            </w:tcBorders>
            <w:tcW w:w="1941"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del w:id="1975" w:author="thomas" w:date="2024-06-04T09:12:55Z" oouserid="thomas">
              <w:r>
                <w:rPr>
                  <w:rFonts w:ascii="Calibri" w:hAnsi="Calibri" w:eastAsia="Times New Roman" w:cs="Calibri"/>
                  <w:b/>
                  <w:bCs/>
                  <w:color w:val="000000"/>
                  <w:lang w:val="fr-FR" w:eastAsia="fr-FR"/>
                </w:rPr>
                <w:delText xml:space="preserve">URI pattern</w:delText>
              </w:r>
            </w:del>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521" w:type="dxa"/>
            <w:vAlign w:val="bottom"/>
            <w:textDirection w:val="lrTb"/>
            <w:noWrap/>
          </w:tcPr>
          <w:p>
            <w:pPr>
              <w:pBdr/>
              <w:spacing w:after="0" w:line="240" w:lineRule="auto"/>
              <w:ind/>
              <w:jc w:val="left"/>
              <w:rPr>
                <w:rFonts w:ascii="Calibri" w:hAnsi="Calibri" w:eastAsia="Times New Roman" w:cs="Calibri"/>
                <w:color w:val="0000ff"/>
                <w:u w:val="single"/>
                <w:lang w:val="fr-FR" w:eastAsia="fr-FR"/>
              </w:rPr>
            </w:pPr>
            <w:del w:id="1976" w:author="thomas" w:date="2024-06-04T09:12:55Z" oouserid="thomas">
              <w:r>
                <w:rPr>
                  <w:rFonts w:ascii="Calibri" w:hAnsi="Calibri" w:eastAsia="Times New Roman" w:cs="Calibri"/>
                  <w:color w:val="0000ff"/>
                  <w:u w:val="single"/>
                  <w:lang w:val="fr-FR" w:eastAsia="fr-FR"/>
                </w:rPr>
                <w:fldChar w:fldCharType="begin"/>
              </w:r>
            </w:del>
            <w:del w:id="1977" w:author="thomas" w:date="2024-06-04T09:12:55Z" oouserid="thomas">
              <w:r>
                <w:rPr>
                  <w:rFonts w:ascii="Calibri" w:hAnsi="Calibri" w:eastAsia="Times New Roman" w:cs="Calibri"/>
                  <w:color w:val="0000ff"/>
                  <w:u w:val="single"/>
                  <w:lang w:val="fr-FR" w:eastAsia="fr-FR"/>
                </w:rPr>
                <w:delInstrText xml:space="preserve"> HYPERLINK "http://issn.org/organization/keepers" \l "{keeperCode}" </w:delInstrText>
              </w:r>
            </w:del>
            <w:del w:id="1978" w:author="thomas" w:date="2024-06-04T09:12:55Z" oouserid="thomas">
              <w:r>
                <w:rPr>
                  <w:rFonts w:ascii="Calibri" w:hAnsi="Calibri" w:eastAsia="Times New Roman" w:cs="Calibri"/>
                  <w:color w:val="0000ff"/>
                  <w:u w:val="single"/>
                  <w:lang w:val="fr-FR" w:eastAsia="fr-FR"/>
                </w:rPr>
                <w:fldChar w:fldCharType="separate"/>
              </w:r>
            </w:del>
            <w:del w:id="1979" w:author="thomas" w:date="2024-06-04T09:12:55Z" oouserid="thomas">
              <w:r>
                <w:rPr>
                  <w:rFonts w:ascii="Calibri" w:hAnsi="Calibri" w:eastAsia="Times New Roman" w:cs="Calibri"/>
                  <w:color w:val="0000ff"/>
                  <w:u w:val="single"/>
                  <w:lang w:val="fr-FR" w:eastAsia="fr-FR"/>
                </w:rPr>
                <w:delText xml:space="preserve">http://issn.org/organization/keepers#{keeperCode}</w:delText>
              </w:r>
            </w:del>
            <w:del w:id="1980" w:author="thomas" w:date="2024-06-04T09:12:55Z" oouserid="thomas">
              <w:r>
                <w:rPr>
                  <w:rFonts w:ascii="Calibri" w:hAnsi="Calibri" w:eastAsia="Times New Roman" w:cs="Calibri"/>
                  <w:color w:val="0000ff"/>
                  <w:u w:val="single"/>
                  <w:lang w:val="fr-FR" w:eastAsia="fr-FR"/>
                </w:rPr>
                <w:fldChar w:fldCharType="end"/>
              </w:r>
            </w:del>
            <w:r>
              <w:rPr>
                <w:rFonts w:ascii="Calibri" w:hAnsi="Calibri" w:eastAsia="Times New Roman" w:cs="Calibri"/>
                <w:color w:val="0000ff"/>
                <w:u w:val="single"/>
                <w:lang w:val="fr-FR" w:eastAsia="fr-FR"/>
              </w:rPr>
            </w:r>
            <w:r>
              <w:rPr>
                <w:rFonts w:ascii="Calibri" w:hAnsi="Calibri" w:eastAsia="Times New Roman" w:cs="Calibri"/>
                <w:color w:val="0000ff"/>
                <w:u w:val="single"/>
                <w:lang w:val="fr-FR" w:eastAsia="fr-FR"/>
              </w:rPr>
            </w:r>
          </w:p>
        </w:tc>
      </w:tr>
    </w:tbl>
    <w:p>
      <w:pPr>
        <w:pBdr/>
        <w:spacing/>
        <w:ind/>
        <w:rPr>
          <w:lang w:val="fr-FR"/>
        </w:rPr>
      </w:pPr>
      <w:r>
        <w:rPr>
          <w:lang w:val="fr-FR"/>
        </w:rPr>
      </w:r>
      <w:r>
        <w:rPr>
          <w:lang w:val="fr-FR"/>
        </w:rPr>
      </w:r>
      <w:r>
        <w:rPr>
          <w:lang w:val="fr-FR"/>
        </w:rPr>
      </w:r>
    </w:p>
    <w:tbl>
      <w:tblPr>
        <w:tblW w:w="0" w:type="auto"/>
        <w:tblBorders/>
        <w:tblLayout w:type="fixed"/>
        <w:tblCellMar>
          <w:left w:w="70" w:type="dxa"/>
          <w:right w:w="70" w:type="dxa"/>
        </w:tblCellMar>
        <w:tblLook w:val="04A0" w:firstRow="1" w:lastRow="0" w:firstColumn="1" w:lastColumn="0" w:noHBand="0" w:noVBand="1"/>
      </w:tblPr>
      <w:tblGrid>
        <w:gridCol w:w="1944"/>
        <w:gridCol w:w="2626"/>
        <w:gridCol w:w="3652"/>
        <w:gridCol w:w="3373"/>
        <w:gridCol w:w="621"/>
        <w:gridCol w:w="132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del w:id="1981" w:author="thomas" w:date="2024-07-11T13:52:44Z" oouserid="thomas">
              <w:r>
                <w:rPr>
                  <w:rFonts w:ascii="Calibri" w:hAnsi="Calibri" w:eastAsia="Times New Roman" w:cs="Calibri"/>
                  <w:color w:val="000000"/>
                  <w:lang w:val="fr-FR" w:eastAsia="fr-FR"/>
                </w:rPr>
                <w:delText xml:space="preserve">xsd:string</w:delText>
              </w:r>
            </w:del>
            <w:ins w:id="1982" w:author="thomas" w:date="2024-07-11T13:52:44Z" oouserid="thomas">
              <w:r>
                <w:rPr>
                  <w:rFonts w:ascii="Calibri" w:hAnsi="Calibri" w:eastAsia="Times New Roman" w:cs="Calibri"/>
                  <w:color w:val="000000"/>
                  <w:lang w:val="fr-FR" w:eastAsia="fr-FR"/>
                </w:rPr>
                <w:t xml:space="preserve">xsd:string or rdf:langString</w:t>
              </w:r>
            </w:ins>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del w:id="1983" w:author="thomas" w:date="2024-07-11T13:52:51Z" oouserid="thomas">
              <w:r>
                <w:rPr>
                  <w:rFonts w:ascii="Calibri" w:hAnsi="Calibri" w:eastAsia="Times New Roman" w:cs="Calibri"/>
                  <w:color w:val="000000"/>
                  <w:lang w:val="en-GB" w:eastAsia="fr-FR"/>
                </w:rPr>
                <w:delText xml:space="preserve">This property contains the name of the Organization.</w:delText>
              </w:r>
            </w:del>
            <w:ins w:id="1984" w:author="thomas" w:date="2024-07-11T13:52:51Z" oouserid="thomas">
              <w:r>
                <w:rPr>
                  <w:rFonts w:ascii="Calibri" w:hAnsi="Calibri" w:eastAsia="Times New Roman" w:cs="Calibri"/>
                  <w:color w:val="000000"/>
                  <w:lang w:val="en-GB" w:eastAsia="fr-FR"/>
                </w:rPr>
                <w:t xml:space="preserve">This property contains the name of the Organization, in the original language when it is known, or in latin script when the latin script is not transliterated from an original language.</w:t>
              </w:r>
            </w:ins>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2601$b, 2602$b, 2603$b, 533$c. For ISSN Centre label, this is not from the MARC21 file.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200"/>
          <w:ins w:id="1985" w:author="thomas" w:date="2024-07-11T13:53:00Z" oouserid="thomas"/>
        </w:trPr>
        <w:tc>
          <w:tcPr>
            <w:shd w:val="clear" w:color="ffffff" w:fill="ffffff"/>
            <w:tcBorders>
              <w:top w:val="none" w:color="000000" w:sz="4" w:space="0"/>
              <w:left w:val="none" w:color="000000" w:sz="4" w:space="0"/>
              <w:bottom w:val="single" w:color="000000" w:sz="4" w:space="0"/>
              <w:right w:val="none" w:color="000000" w:sz="4" w:space="0"/>
            </w:tcBorders>
            <w:tcW w:w="1944" w:type="dxa"/>
            <w:vAlign w:val="bottom"/>
            <w:vMerge w:val="restart"/>
            <w:textDirection w:val="lrTb"/>
            <w:noWrap/>
          </w:tcPr>
          <w:p>
            <w:pPr>
              <w:pBdr/>
              <w:spacing w:after="0" w:line="240" w:lineRule="auto"/>
              <w:ind/>
              <w:jc w:val="left"/>
              <w:rPr>
                <w:ins w:id="1986" w:author="thomas" w:date="2024-07-11T13:53:00Z" oouserid="thomas"/>
                <w:rFonts w:ascii="Calibri" w:hAnsi="Calibri" w:eastAsia="Times New Roman" w:cs="Calibri"/>
                <w:b/>
                <w:bCs/>
                <w:color w:val="000000"/>
                <w:lang w:val="fr-FR" w:eastAsia="fr-FR"/>
              </w:rPr>
            </w:pPr>
            <w:ins w:id="1987" w:author="thomas" w:date="2024-07-11T13:53:04Z" oouserid="thomas">
              <w:r>
                <w:rPr>
                  <w:rFonts w:ascii="Calibri" w:hAnsi="Calibri" w:eastAsia="Times New Roman" w:cs="Calibri"/>
                  <w:b/>
                  <w:bCs/>
                  <w:color w:val="000000"/>
                  <w:lang w:val="fr-FR" w:eastAsia="fr-FR"/>
                </w:rPr>
                <w:t xml:space="preserve">alternate name</w:t>
              </w:r>
            </w:ins>
            <w:ins w:id="1988" w:author="thomas" w:date="2024-07-11T13:53:00Z" oouserid="thomas">
              <w:r>
                <w:rPr>
                  <w:rFonts w:ascii="Calibri" w:hAnsi="Calibri" w:eastAsia="Times New Roman" w:cs="Calibri"/>
                  <w:b/>
                  <w:bCs/>
                  <w:color w:val="000000"/>
                  <w:lang w:val="fr-FR" w:eastAsia="fr-FR"/>
                </w:rPr>
              </w:r>
            </w:ins>
            <w:ins w:id="1989" w:author="thomas" w:date="2024-07-11T13:53:00Z" oouserid="thomas">
              <w:r>
                <w:rPr>
                  <w:rFonts w:ascii="Calibri" w:hAnsi="Calibri" w:eastAsia="Times New Roman" w:cs="Calibri"/>
                  <w:b/>
                  <w:bCs/>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2626" w:type="dxa"/>
            <w:vAlign w:val="bottom"/>
            <w:vMerge w:val="restart"/>
            <w:textDirection w:val="lrTb"/>
            <w:noWrap/>
          </w:tcPr>
          <w:p>
            <w:pPr>
              <w:pBdr/>
              <w:spacing w:after="0" w:line="240" w:lineRule="auto"/>
              <w:ind/>
              <w:jc w:val="left"/>
              <w:rPr>
                <w:ins w:id="1990" w:author="thomas" w:date="2024-07-11T13:53:00Z" oouserid="thomas"/>
                <w:rFonts w:ascii="Calibri" w:hAnsi="Calibri" w:eastAsia="Times New Roman" w:cs="Calibri"/>
                <w:color w:val="000000"/>
                <w:lang w:val="fr-FR" w:eastAsia="fr-FR"/>
              </w:rPr>
            </w:pPr>
            <w:ins w:id="1991" w:author="thomas" w:date="2024-07-11T13:53:00Z" oouserid="thomas">
              <w:r>
                <w:rPr>
                  <w:rFonts w:ascii="Calibri" w:hAnsi="Calibri" w:eastAsia="Times New Roman" w:cs="Calibri"/>
                  <w:color w:val="000000"/>
                  <w:lang w:val="fr-FR" w:eastAsia="fr-FR"/>
                </w:rPr>
              </w:r>
            </w:ins>
            <w:ins w:id="1992" w:author="thomas" w:date="2024-07-11T13:53:08Z" oouserid="thomas">
              <w:r>
                <w:rPr>
                  <w:rFonts w:ascii="Calibri" w:hAnsi="Calibri" w:eastAsia="Times New Roman" w:cs="Calibri"/>
                  <w:color w:val="000000"/>
                  <w:lang w:val="fr-FR" w:eastAsia="fr-FR"/>
                </w:rPr>
                <w:t xml:space="preserve">schema:alternateName</w:t>
              </w:r>
            </w:ins>
            <w:ins w:id="1993" w:author="thomas" w:date="2024-07-11T13:53:00Z" oouserid="thomas">
              <w:r>
                <w:rPr>
                  <w:rFonts w:ascii="Calibri" w:hAnsi="Calibri" w:eastAsia="Times New Roman" w:cs="Calibri"/>
                  <w:color w:val="000000"/>
                  <w:lang w:val="fr-FR" w:eastAsia="fr-FR"/>
                </w:rPr>
              </w:r>
            </w:ins>
            <w:ins w:id="1994" w:author="thomas" w:date="2024-07-11T13:53:00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3652" w:type="dxa"/>
            <w:vAlign w:val="bottom"/>
            <w:vMerge w:val="restart"/>
            <w:textDirection w:val="lrTb"/>
            <w:noWrap w:val="false"/>
          </w:tcPr>
          <w:p>
            <w:pPr>
              <w:pBdr/>
              <w:spacing w:after="0" w:line="240" w:lineRule="auto"/>
              <w:ind/>
              <w:jc w:val="left"/>
              <w:rPr>
                <w:ins w:id="1995" w:author="thomas" w:date="2024-07-11T13:53:00Z" oouserid="thomas"/>
                <w:rFonts w:ascii="Calibri" w:hAnsi="Calibri" w:eastAsia="Times New Roman" w:cs="Calibri"/>
                <w:color w:val="000000"/>
                <w:lang w:val="fr-FR" w:eastAsia="fr-FR"/>
              </w:rPr>
            </w:pPr>
            <w:ins w:id="1996" w:author="thomas" w:date="2024-07-11T13:53:00Z" oouserid="thomas">
              <w:r>
                <w:rPr>
                  <w:rFonts w:ascii="Calibri" w:hAnsi="Calibri" w:eastAsia="Times New Roman" w:cs="Calibri"/>
                  <w:color w:val="000000"/>
                  <w:lang w:val="fr-FR" w:eastAsia="fr-FR"/>
                </w:rPr>
              </w:r>
            </w:ins>
            <w:ins w:id="1997" w:author="thomas" w:date="2024-07-11T13:53:11Z" oouserid="thomas">
              <w:r>
                <w:rPr>
                  <w:rFonts w:ascii="Calibri" w:hAnsi="Calibri" w:eastAsia="Times New Roman" w:cs="Calibri"/>
                  <w:color w:val="000000"/>
                  <w:lang w:val="fr-FR" w:eastAsia="fr-FR"/>
                </w:rPr>
                <w:t xml:space="preserve">rdf:langString</w:t>
              </w:r>
            </w:ins>
            <w:ins w:id="1998" w:author="thomas" w:date="2024-07-11T13:53:00Z" oouserid="thomas">
              <w:r>
                <w:rPr>
                  <w:rFonts w:ascii="Calibri" w:hAnsi="Calibri" w:eastAsia="Times New Roman" w:cs="Calibri"/>
                  <w:color w:val="000000"/>
                  <w:lang w:val="fr-FR" w:eastAsia="fr-FR"/>
                </w:rPr>
              </w:r>
            </w:ins>
            <w:ins w:id="1999" w:author="thomas" w:date="2024-07-11T13:53:00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3373" w:type="dxa"/>
            <w:vAlign w:val="bottom"/>
            <w:vMerge w:val="restart"/>
            <w:textDirection w:val="lrTb"/>
            <w:noWrap w:val="false"/>
          </w:tcPr>
          <w:p>
            <w:pPr>
              <w:pBdr/>
              <w:spacing w:after="0" w:line="240" w:lineRule="auto"/>
              <w:ind/>
              <w:jc w:val="left"/>
              <w:rPr>
                <w:ins w:id="2000" w:author="thomas" w:date="2024-07-11T13:53:00Z" oouserid="thomas"/>
                <w:rFonts w:ascii="Calibri" w:hAnsi="Calibri" w:eastAsia="Times New Roman" w:cs="Calibri"/>
                <w:color w:val="000000"/>
                <w:lang w:val="en-GB" w:eastAsia="fr-FR"/>
              </w:rPr>
            </w:pPr>
            <w:ins w:id="2001" w:author="thomas" w:date="2024-07-11T13:53:00Z" oouserid="thomas">
              <w:r>
                <w:rPr>
                  <w:rFonts w:ascii="Calibri" w:hAnsi="Calibri" w:eastAsia="Times New Roman" w:cs="Calibri"/>
                  <w:color w:val="000000"/>
                  <w:lang w:val="en-GB" w:eastAsia="fr-FR"/>
                </w:rPr>
              </w:r>
            </w:ins>
            <w:ins w:id="2002" w:author="thomas" w:date="2024-07-11T13:53:15Z" oouserid="thomas">
              <w:r>
                <w:rPr>
                  <w:rFonts w:ascii="Calibri" w:hAnsi="Calibri" w:eastAsia="Times New Roman" w:cs="Calibri"/>
                  <w:color w:val="000000"/>
                  <w:lang w:val="en-GB" w:eastAsia="fr-FR"/>
                </w:rPr>
                <w:t xml:space="preserve">This property contains the name of the Organization in latin script when it has been transliterated from the original language</w:t>
              </w:r>
            </w:ins>
            <w:ins w:id="2003" w:author="thomas" w:date="2024-07-11T13:53:00Z" oouserid="thomas">
              <w:r>
                <w:rPr>
                  <w:rFonts w:ascii="Calibri" w:hAnsi="Calibri" w:eastAsia="Times New Roman" w:cs="Calibri"/>
                  <w:color w:val="000000"/>
                  <w:lang w:val="en-GB" w:eastAsia="fr-FR"/>
                </w:rPr>
              </w:r>
            </w:ins>
            <w:ins w:id="2004" w:author="thomas" w:date="2024-07-11T13:53:00Z" oouserid="thomas">
              <w:r>
                <w:rPr>
                  <w:rFonts w:ascii="Calibri" w:hAnsi="Calibri" w:eastAsia="Times New Roman" w:cs="Calibri"/>
                  <w:color w:val="000000"/>
                  <w:lang w:val="en-GB"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621" w:type="dxa"/>
            <w:vAlign w:val="bottom"/>
            <w:vMerge w:val="restart"/>
            <w:textDirection w:val="lrTb"/>
            <w:noWrap/>
          </w:tcPr>
          <w:p>
            <w:pPr>
              <w:pBdr/>
              <w:spacing w:after="0" w:line="240" w:lineRule="auto"/>
              <w:ind/>
              <w:jc w:val="left"/>
              <w:rPr>
                <w:ins w:id="2005" w:author="thomas" w:date="2024-07-11T13:53:00Z" oouserid="thomas"/>
                <w:rFonts w:ascii="Calibri" w:hAnsi="Calibri" w:eastAsia="Times New Roman" w:cs="Calibri"/>
                <w:color w:val="000000"/>
                <w:lang w:val="fr-FR" w:eastAsia="fr-FR"/>
              </w:rPr>
            </w:pPr>
            <w:ins w:id="2006" w:author="thomas" w:date="2024-07-11T13:53:18Z" oouserid="thomas">
              <w:r>
                <w:rPr>
                  <w:rFonts w:ascii="Calibri" w:hAnsi="Calibri" w:eastAsia="Times New Roman" w:cs="Calibri"/>
                  <w:color w:val="000000"/>
                  <w:lang w:val="fr-FR" w:eastAsia="fr-FR"/>
                </w:rPr>
                <w:t xml:space="preserve">0...1</w:t>
              </w:r>
            </w:ins>
            <w:ins w:id="2007" w:author="thomas" w:date="2024-07-11T13:53:00Z" oouserid="thomas">
              <w:r>
                <w:rPr>
                  <w:rFonts w:ascii="Calibri" w:hAnsi="Calibri" w:eastAsia="Times New Roman" w:cs="Calibri"/>
                  <w:color w:val="000000"/>
                  <w:lang w:val="fr-FR" w:eastAsia="fr-FR"/>
                </w:rPr>
              </w:r>
            </w:ins>
            <w:ins w:id="2008" w:author="thomas" w:date="2024-07-11T13:53:00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single" w:color="000000" w:sz="4" w:space="0"/>
              <w:right w:val="none" w:color="000000" w:sz="4" w:space="0"/>
            </w:tcBorders>
            <w:tcW w:w="1320" w:type="dxa"/>
            <w:vAlign w:val="bottom"/>
            <w:vMerge w:val="restart"/>
            <w:textDirection w:val="lrTb"/>
            <w:noWrap w:val="false"/>
          </w:tcPr>
          <w:p>
            <w:pPr>
              <w:pBdr/>
              <w:spacing w:after="0" w:line="240" w:lineRule="auto"/>
              <w:ind/>
              <w:jc w:val="left"/>
              <w:rPr>
                <w:ins w:id="2009" w:author="thomas" w:date="2024-07-11T13:53:00Z" oouserid="thomas"/>
                <w:rFonts w:ascii="Calibri" w:hAnsi="Calibri" w:eastAsia="Times New Roman" w:cs="Calibri"/>
                <w:color w:val="000000"/>
                <w:lang w:val="en-GB" w:eastAsia="fr-FR"/>
              </w:rPr>
            </w:pPr>
            <w:ins w:id="2010" w:author="thomas" w:date="2024-07-11T13:53:00Z" oouserid="thomas">
              <w:r>
                <w:rPr>
                  <w:rFonts w:ascii="Calibri" w:hAnsi="Calibri" w:eastAsia="Times New Roman" w:cs="Calibri"/>
                  <w:color w:val="000000"/>
                  <w:lang w:val="en-GB" w:eastAsia="fr-FR"/>
                </w:rPr>
              </w:r>
            </w:ins>
            <w:ins w:id="2011" w:author="thomas" w:date="2024-07-11T13:53:00Z" oouserid="thomas">
              <w:r>
                <w:rPr>
                  <w:rFonts w:ascii="Calibri" w:hAnsi="Calibri" w:eastAsia="Times New Roman" w:cs="Calibri"/>
                  <w:color w:val="000000"/>
                  <w:lang w:val="en-GB" w:eastAsia="fr-FR"/>
                </w:rPr>
              </w:r>
            </w:ins>
            <w:ins w:id="2012" w:author="thomas" w:date="2024-07-11T13:53:00Z" oouserid="thomas">
              <w:r>
                <w:rPr>
                  <w:rFonts w:ascii="Calibri" w:hAnsi="Calibri" w:eastAsia="Times New Roman" w:cs="Calibri"/>
                  <w:color w:val="000000"/>
                  <w:lang w:val="en-GB" w:eastAsia="fr-FR"/>
                </w:rPr>
              </w:r>
            </w:ins>
          </w:p>
        </w:tc>
      </w:tr>
      <w:tr>
        <w:trPr>
          <w:trHeight w:val="1950"/>
        </w:trPr>
        <w:tc>
          <w:tcPr>
            <w:shd w:val="clear" w:color="auto" w:fill="auto"/>
            <w:tcBorders>
              <w:top w:val="single" w:color="auto"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sameAs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schema:sameAs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publisher URI (</w:t>
            </w:r>
            <w:r>
              <w:rPr>
                <w:rFonts w:ascii="Calibri" w:hAnsi="Calibri" w:eastAsia="Times New Roman" w:cs="Calibri"/>
                <w:color w:val="000000"/>
                <w:lang w:val="en-GB" w:eastAsia="fr-FR"/>
              </w:rPr>
              <w:t xml:space="preserve">http://issn.org/organization/publisher/{</w:t>
            </w:r>
            <w:r>
              <w:rPr>
                <w:rFonts w:ascii="Calibri" w:hAnsi="Calibri" w:eastAsia="Times New Roman" w:cs="Calibri"/>
                <w:color w:val="000000"/>
                <w:lang w:val="en-GB" w:eastAsia="fr-FR"/>
              </w:rPr>
              <w:t xml:space="preserve">PublisherID}), or an ISNI URI, or a Wikidata URI</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an equivalent URI for the organization, in the case of publishers or reproduction agencies, or to a Wikidata URI in the case of Keeper's agencies.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 711, 720, 533$c</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parent</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organization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schema:parentOrganization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Another </w:t>
            </w:r>
            <w:r>
              <w:rPr>
                <w:rFonts w:ascii="Calibri" w:hAnsi="Calibri" w:eastAsia="Times New Roman" w:cs="Calibri"/>
                <w:color w:val="000000"/>
                <w:lang w:val="en-GB" w:eastAsia="fr-FR"/>
              </w:rPr>
              <w:t xml:space="preserve">schema:Organization</w:t>
            </w:r>
            <w:r>
              <w:rPr>
                <w:rFonts w:ascii="Calibri" w:hAnsi="Calibri" w:eastAsia="Times New Roman" w:cs="Calibri"/>
                <w:color w:val="000000"/>
                <w:lang w:val="en-GB" w:eastAsia="fr-FR"/>
              </w:rPr>
              <w:t xml:space="preserve"> this one is part of.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This property refers to the parent organization of this organization, in the case of issuing bodies.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710$b</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logo</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schema:logo</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URL of the logo image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Logo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dct:spatial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list for countries (https://www.iso.org/obp/ui/#search)</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Country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center</w:t>
            </w:r>
            <w:r>
              <w:rPr>
                <w:rFonts w:ascii="Calibri" w:hAnsi="Calibri" w:eastAsia="Times New Roman" w:cs="Calibri"/>
                <w:b/>
                <w:bCs/>
                <w:color w:val="000000"/>
                <w:lang w:val="fr-FR" w:eastAsia="fr-FR"/>
              </w:rPr>
              <w:t xml:space="preserve"> code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schema:identifier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Code of an ISSN Centre, or Keeper's code of an Archival </w:t>
            </w:r>
            <w:r>
              <w:rPr>
                <w:rFonts w:ascii="Calibri" w:hAnsi="Calibri" w:eastAsia="Times New Roman" w:cs="Calibri"/>
                <w:color w:val="000000"/>
                <w:lang w:val="en-GB" w:eastAsia="fr-FR"/>
              </w:rPr>
              <w:t xml:space="preserve">insitution</w:t>
            </w:r>
            <w:r>
              <w:rPr>
                <w:rFonts w:ascii="Calibri" w:hAnsi="Calibri" w:eastAsia="Times New Roman" w:cs="Calibri"/>
                <w:color w:val="000000"/>
                <w:lang w:val="en-GB" w:eastAsia="fr-FR"/>
              </w:rPr>
              <w:t xml:space="preserve"> in Keeper's Registry</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Postal address entity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Telephone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website</w:t>
            </w:r>
            <w:r>
              <w:rPr>
                <w:rFonts w:ascii="Calibri" w:hAnsi="Calibri" w:eastAsia="Times New Roman" w:cs="Calibri"/>
                <w:b/>
                <w:bCs/>
                <w:color w:val="000000"/>
                <w:lang w:val="fr-FR" w:eastAsia="fr-FR"/>
              </w:rPr>
              <w:t xml:space="preserve"> / url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Website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Direct email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Fax number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single" w:color="auto"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contact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Person contact point of an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 </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1944" w:type="dxa"/>
            <w:vAlign w:val="bottom"/>
            <w:textDirection w:val="lrTb"/>
            <w:noWrap/>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2626"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652"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3373"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621" w:type="dxa"/>
            <w:vAlign w:val="bottom"/>
            <w:textDirection w:val="lrTb"/>
            <w:noWrap/>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1320" w:type="dxa"/>
            <w:vAlign w:val="bottom"/>
            <w:textDirection w:val="lrTb"/>
            <w:noWrap w:val="false"/>
          </w:tcPr>
          <w:p>
            <w:pPr>
              <w:pBdr/>
              <w:spacing w:after="0" w:line="240" w:lineRule="auto"/>
              <w:ind/>
              <w:jc w:val="left"/>
              <w:rPr>
                <w:rFonts w:ascii="Times New Roman" w:hAnsi="Times New Roman" w:eastAsia="Times New Roman" w:cs="Times New Roman"/>
                <w:sz w:val="20"/>
                <w:szCs w:val="20"/>
                <w:lang w:val="fr-FR" w:eastAsia="fr-FR"/>
              </w:rPr>
            </w:pP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r>
              <w:rPr>
                <w:rFonts w:ascii="Times New Roman" w:hAnsi="Times New Roman" w:eastAsia="Times New Roman" w:cs="Times New Roman"/>
                <w:sz w:val="20"/>
                <w:szCs w:val="20"/>
                <w:lang w:val="fr-FR" w:eastAsia="fr-FR"/>
              </w:rPr>
            </w:r>
          </w:p>
        </w:tc>
      </w:tr>
    </w:tbl>
    <w:p>
      <w:pPr>
        <w:pStyle w:val="1073"/>
        <w:pBdr/>
        <w:spacing/>
        <w:ind/>
        <w:rPr>
          <w:lang w:val="fr-FR"/>
        </w:rPr>
      </w:pPr>
      <w:r>
        <w:rPr>
          <w:lang w:val="fr-FR"/>
        </w:rPr>
      </w:r>
      <w:r>
        <w:rPr>
          <w:lang w:val="fr-FR"/>
        </w:rPr>
      </w:r>
      <w:r>
        <w:rPr>
          <w:lang w:val="fr-FR"/>
        </w:rPr>
      </w:r>
    </w:p>
    <w:p>
      <w:pPr>
        <w:pStyle w:val="1073"/>
        <w:pBdr/>
        <w:spacing/>
        <w:ind/>
        <w:rPr>
          <w:lang w:val="fr-FR"/>
        </w:rPr>
      </w:pPr>
      <w:r>
        <w:rPr>
          <w:lang w:val="fr-FR"/>
        </w:rPr>
        <w:t xml:space="preserve">Contact points</w:t>
      </w:r>
      <w:r>
        <w:rPr>
          <w:lang w:val="fr-FR"/>
        </w:rPr>
        <w:t xml:space="preserve"> </w:t>
      </w:r>
      <w:r>
        <w:rPr>
          <w:lang w:val="fr-FR"/>
        </w:rPr>
        <w:t xml:space="preserve">and  adresses</w:t>
      </w:r>
      <w:r>
        <w:rPr>
          <w:lang w:val="fr-FR"/>
        </w:rPr>
      </w:r>
      <w:r>
        <w:rPr>
          <w:lang w:val="fr-FR"/>
        </w:rPr>
      </w:r>
    </w:p>
    <w:p>
      <w:pPr>
        <w:pBdr/>
        <w:spacing/>
        <w:ind/>
        <w:rPr>
          <w:lang w:val="fr-FR"/>
        </w:rPr>
      </w:pPr>
      <w:r>
        <w:rPr>
          <w:lang w:val="fr-FR"/>
        </w:rPr>
      </w:r>
      <w:r>
        <w:rPr>
          <w:lang w:val="fr-FR"/>
        </w:rPr>
      </w:r>
      <w:r>
        <w:rPr>
          <w:lang w:val="fr-FR"/>
        </w:rPr>
      </w:r>
    </w:p>
    <w:tbl>
      <w:tblPr>
        <w:tblW w:w="12895" w:type="dxa"/>
        <w:tblBorders/>
        <w:tblCellMar>
          <w:left w:w="70" w:type="dxa"/>
          <w:right w:w="70" w:type="dxa"/>
        </w:tblCellMar>
        <w:tblLook w:val="04A0" w:firstRow="1" w:lastRow="0" w:firstColumn="1" w:lastColumn="0" w:noHBand="0" w:noVBand="1"/>
      </w:tblPr>
      <w:tblGrid>
        <w:gridCol w:w="2040"/>
        <w:gridCol w:w="10855"/>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contact point for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schema:ContactPoint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0855"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483"/>
        <w:gridCol w:w="1987"/>
        <w:gridCol w:w="1002"/>
        <w:gridCol w:w="6930"/>
        <w:gridCol w:w="621"/>
        <w:gridCol w:w="1404"/>
      </w:tblGrid>
      <w:tr>
        <w:trPr>
          <w:trHeight w:val="300"/>
        </w:trPr>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e-mail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schema:email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E-mail of the person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main</w:t>
            </w:r>
            <w:r>
              <w:rPr>
                <w:rFonts w:ascii="Calibri" w:hAnsi="Calibri" w:eastAsia="Times New Roman" w:cs="Calibri"/>
                <w:b/>
                <w:bCs/>
                <w:color w:val="000000"/>
                <w:lang w:val="fr-FR" w:eastAsia="fr-FR"/>
              </w:rPr>
              <w:t xml:space="preserve"> contact ?</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schema:contactType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Contains the string "Main contact point" for the first contact point in the list</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Concatenation of the civility, first name, last </w:t>
            </w:r>
            <w:r>
              <w:rPr>
                <w:rFonts w:ascii="Calibri" w:hAnsi="Calibri" w:eastAsia="Times New Roman" w:cs="Calibri"/>
                <w:color w:val="000000"/>
                <w:lang w:val="en-GB" w:eastAsia="fr-FR"/>
              </w:rPr>
              <w:t xml:space="preserve">name</w:t>
            </w:r>
            <w:r>
              <w:rPr>
                <w:rFonts w:ascii="Calibri" w:hAnsi="Calibri" w:eastAsia="Times New Roman" w:cs="Calibri"/>
                <w:color w:val="000000"/>
                <w:lang w:val="en-GB" w:eastAsia="fr-FR"/>
              </w:rPr>
              <w:t xml:space="preserve"> and job position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1..1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telephone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schema:telephone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Can be repeated for multiple phone numbers</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0..n</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faxNumber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schema:faxNumber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Fax </w:t>
            </w:r>
            <w:r>
              <w:rPr>
                <w:rFonts w:ascii="Calibri" w:hAnsi="Calibri" w:eastAsia="Times New Roman" w:cs="Calibri"/>
                <w:color w:val="000000"/>
                <w:lang w:val="fr-FR" w:eastAsia="fr-FR"/>
              </w:rPr>
              <w:t xml:space="preserve">number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lang w:val="fr-FR" w:eastAsia="fr-FR"/>
              </w:rPr>
            </w:pPr>
            <w:r>
              <w:rPr>
                <w:rFonts w:ascii="Calibri" w:hAnsi="Calibri" w:eastAsia="Times New Roman" w:cs="Calibri"/>
                <w:lang w:val="fr-FR" w:eastAsia="fr-FR"/>
              </w:rPr>
              <w:t xml:space="preserve">0..1</w:t>
            </w:r>
            <w:r>
              <w:rPr>
                <w:rFonts w:ascii="Calibri" w:hAnsi="Calibri" w:eastAsia="Times New Roman" w:cs="Calibri"/>
                <w:lang w:val="fr-FR" w:eastAsia="fr-FR"/>
              </w:rPr>
            </w:r>
            <w:r>
              <w:rPr>
                <w:rFonts w:ascii="Calibri" w:hAnsi="Calibri" w:eastAsia="Times New Roman" w:cs="Calibri"/>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tbl>
      <w:tblPr>
        <w:tblW w:w="13462" w:type="dxa"/>
        <w:tblBorders/>
        <w:tblCellMar>
          <w:left w:w="70" w:type="dxa"/>
          <w:right w:w="70" w:type="dxa"/>
        </w:tblCellMar>
        <w:tblLook w:val="04A0" w:firstRow="1" w:lastRow="0" w:firstColumn="1" w:lastColumn="0" w:noHBand="0" w:noVBand="1"/>
      </w:tblPr>
      <w:tblGrid>
        <w:gridCol w:w="2040"/>
        <w:gridCol w:w="11422"/>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postal address of an ISSN </w:t>
            </w:r>
            <w:r>
              <w:rPr>
                <w:rFonts w:ascii="Calibri" w:hAnsi="Calibri" w:eastAsia="Times New Roman" w:cs="Calibri"/>
                <w:color w:val="000000"/>
                <w:lang w:val="en-GB" w:eastAsia="fr-FR"/>
              </w:rPr>
              <w:t xml:space="preserve">Center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schema:PostalAddress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0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11422"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fr-FR"/>
        </w:rPr>
      </w:pPr>
      <w:r>
        <w:rPr>
          <w:lang w:val="fr-FR"/>
        </w:rPr>
      </w:r>
      <w:r>
        <w:rPr>
          <w:lang w:val="fr-FR"/>
        </w:rPr>
      </w:r>
      <w:r>
        <w:rPr>
          <w:lang w:val="fr-FR"/>
        </w:rPr>
      </w:r>
    </w:p>
    <w:tbl>
      <w:tblPr>
        <w:tblW w:w="0" w:type="auto"/>
        <w:tblBorders/>
        <w:tblCellMar>
          <w:left w:w="70" w:type="dxa"/>
          <w:right w:w="70" w:type="dxa"/>
        </w:tblCellMar>
        <w:tblLook w:val="04A0" w:firstRow="1" w:lastRow="0" w:firstColumn="1" w:lastColumn="0" w:noHBand="0" w:noVBand="1"/>
      </w:tblPr>
      <w:tblGrid>
        <w:gridCol w:w="1605"/>
        <w:gridCol w:w="2294"/>
        <w:gridCol w:w="1002"/>
        <w:gridCol w:w="6680"/>
        <w:gridCol w:w="621"/>
        <w:gridCol w:w="1334"/>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MARC21</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schema:streetAddress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Full street address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3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city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schema:addressLocality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City of the ISSN Centre</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r>
        <w:trPr>
          <w:trHeight w:val="900"/>
        </w:trPr>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address</w:t>
            </w:r>
            <w:r>
              <w:rPr>
                <w:rFonts w:ascii="Calibri" w:hAnsi="Calibri" w:eastAsia="Times New Roman" w:cs="Calibri"/>
                <w:b/>
                <w:bCs/>
                <w:color w:val="000000"/>
                <w:lang w:val="fr-FR" w:eastAsia="fr-FR"/>
              </w:rPr>
              <w:t xml:space="preserve"> country</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schema:addressCountry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ISO code of the country for the address (duplicated from the country of the Centre itself)</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i/>
                <w:iCs/>
                <w:color w:val="000000"/>
                <w:lang w:val="fr-FR" w:eastAsia="fr-FR"/>
              </w:rPr>
            </w:pPr>
            <w:r>
              <w:rPr>
                <w:rFonts w:ascii="Calibri" w:hAnsi="Calibri" w:eastAsia="Times New Roman" w:cs="Calibri"/>
                <w:i/>
                <w:iCs/>
                <w:color w:val="000000"/>
                <w:lang w:val="fr-FR" w:eastAsia="fr-FR"/>
              </w:rPr>
              <w:t xml:space="preserve">not</w:t>
            </w:r>
            <w:r>
              <w:rPr>
                <w:rFonts w:ascii="Calibri" w:hAnsi="Calibri" w:eastAsia="Times New Roman" w:cs="Calibri"/>
                <w:i/>
                <w:iCs/>
                <w:color w:val="000000"/>
                <w:lang w:val="fr-FR" w:eastAsia="fr-FR"/>
              </w:rPr>
              <w:t xml:space="preserve"> applicable</w:t>
            </w:r>
            <w:r>
              <w:rPr>
                <w:rFonts w:ascii="Calibri" w:hAnsi="Calibri" w:eastAsia="Times New Roman" w:cs="Calibri"/>
                <w:i/>
                <w:iCs/>
                <w:color w:val="000000"/>
                <w:lang w:val="fr-FR" w:eastAsia="fr-FR"/>
              </w:rPr>
            </w:r>
            <w:r>
              <w:rPr>
                <w:rFonts w:ascii="Calibri" w:hAnsi="Calibri" w:eastAsia="Times New Roman" w:cs="Calibri"/>
                <w:i/>
                <w:iCs/>
                <w:color w:val="000000"/>
                <w:lang w:val="fr-FR" w:eastAsia="fr-FR"/>
              </w:rPr>
            </w:r>
          </w:p>
        </w:tc>
      </w:tr>
    </w:tbl>
    <w:p>
      <w:pPr>
        <w:pBdr/>
        <w:spacing/>
        <w:ind/>
        <w:rPr>
          <w:lang w:val="fr-FR"/>
        </w:rPr>
      </w:pPr>
      <w:r>
        <w:rPr>
          <w:lang w:val="fr-FR"/>
        </w:rPr>
      </w:r>
      <w:r>
        <w:rPr>
          <w:lang w:val="fr-FR"/>
        </w:rPr>
      </w:r>
      <w:r>
        <w:rPr>
          <w:lang w:val="fr-FR"/>
        </w:rPr>
      </w:r>
    </w:p>
    <w:p>
      <w:pPr>
        <w:pBdr/>
        <w:spacing/>
        <w:ind/>
        <w:rPr>
          <w:ins w:id="2013" w:author="THOMAS FRANCART" w:date="2020-07-23T09:51:00Z"/>
          <w:lang w:val="fr-FR"/>
        </w:rPr>
      </w:pPr>
      <w:r>
        <w:rPr>
          <w:lang w:val="fr-FR"/>
        </w:rPr>
      </w:r>
      <w:ins w:id="2014" w:author="THOMAS FRANCART" w:date="2020-07-23T09:51:00Z">
        <w:r>
          <w:rPr>
            <w:lang w:val="fr-FR"/>
          </w:rPr>
        </w:r>
      </w:ins>
      <w:ins w:id="2015" w:author="THOMAS FRANCART" w:date="2020-07-23T09:51:00Z">
        <w:r>
          <w:rPr>
            <w:lang w:val="fr-FR"/>
          </w:rPr>
        </w:r>
      </w:ins>
    </w:p>
    <w:p>
      <w:pPr>
        <w:pBdr/>
        <w:spacing/>
        <w:ind/>
        <w:rPr>
          <w:lang w:val="fr-FR"/>
        </w:rPr>
        <w:sectPr>
          <w:footnotePr/>
          <w:endnotePr/>
          <w:type w:val="nextPage"/>
          <w:pgSz w:h="12240" w:orient="landscape" w:w="15840"/>
          <w:pgMar w:top="1440" w:right="1152" w:bottom="1440" w:left="1152" w:header="706" w:footer="706" w:gutter="0"/>
          <w:cols w:num="1" w:sep="0" w:space="708" w:equalWidth="1"/>
        </w:sectPr>
      </w:pPr>
      <w:r>
        <w:rPr>
          <w:lang w:val="fr-FR"/>
        </w:rPr>
      </w:r>
      <w:r>
        <w:rPr>
          <w:lang w:val="fr-FR"/>
        </w:rPr>
      </w:r>
      <w:r>
        <w:rPr>
          <w:lang w:val="fr-FR"/>
        </w:rPr>
      </w:r>
    </w:p>
    <w:p>
      <w:pPr>
        <w:pStyle w:val="1072"/>
        <w:pBdr/>
        <w:spacing/>
        <w:ind/>
        <w:rPr>
          <w:lang w:val="en-GB"/>
        </w:rPr>
      </w:pPr>
      <w:r/>
      <w:bookmarkStart w:id="1022" w:name="_Toc483392583"/>
      <w:r/>
      <w:bookmarkStart w:id="1023" w:name="_Toc46393900"/>
      <w:r>
        <w:rPr>
          <w:lang w:val="en-GB"/>
        </w:rPr>
        <w:t xml:space="preserve">Classification</w:t>
      </w:r>
      <w:bookmarkEnd w:id="1022"/>
      <w:r>
        <w:rPr>
          <w:lang w:val="en-GB"/>
        </w:rPr>
        <w:t xml:space="preserve">s</w:t>
      </w:r>
      <w:bookmarkEnd w:id="1023"/>
      <w:r>
        <w:rPr>
          <w:lang w:val="en-GB"/>
        </w:rPr>
      </w:r>
      <w:r>
        <w:rPr>
          <w:lang w:val="en-GB"/>
        </w:rPr>
      </w:r>
    </w:p>
    <w:p>
      <w:pPr>
        <w:pBdr/>
        <w:spacing/>
        <w:ind/>
        <w:rPr>
          <w:lang w:val="en-GB"/>
        </w:rPr>
      </w:pPr>
      <w:r>
        <w:rPr>
          <w:lang w:val="en-GB"/>
        </w:rPr>
      </w:r>
      <w:r>
        <w:rPr>
          <w:lang w:val="en-GB"/>
        </w:rPr>
      </w:r>
      <w:r>
        <w:rPr>
          <w:lang w:val="en-GB"/>
        </w:rPr>
      </w:r>
    </w:p>
    <w:tbl>
      <w:tblPr>
        <w:tblW w:w="8757" w:type="dxa"/>
        <w:tblInd w:w="103" w:type="dxa"/>
        <w:tblBorders/>
        <w:tblLook w:val="04A0" w:firstRow="1" w:lastRow="0" w:firstColumn="1" w:lastColumn="0" w:noHBand="0" w:noVBand="1"/>
      </w:tblPr>
      <w:tblGrid>
        <w:gridCol w:w="1668"/>
        <w:gridCol w:w="708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A classification value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bf:ClassificationUdc</w:t>
            </w:r>
            <w:r>
              <w:rPr>
                <w:rFonts w:ascii="Calibri" w:hAnsi="Calibri" w:eastAsia="Times New Roman" w:cs="Calibri"/>
                <w:color w:val="000000"/>
              </w:rPr>
              <w:t xml:space="preserve"> or </w:t>
            </w:r>
            <w:r>
              <w:rPr>
                <w:rFonts w:ascii="Calibri" w:hAnsi="Calibri" w:eastAsia="Times New Roman" w:cs="Calibri"/>
                <w:color w:val="000000"/>
              </w:rPr>
              <w:t xml:space="preserve">bf:ClassificationDdc</w:t>
            </w:r>
            <w:r>
              <w:rPr>
                <w:rFonts w:ascii="Calibri" w:hAnsi="Calibri" w:eastAsia="Times New Roman" w:cs="Calibri"/>
                <w:color w:val="000000"/>
              </w:rPr>
              <w:t xml:space="preserve"> (both subclasses of </w:t>
            </w:r>
            <w:r>
              <w:rPr>
                <w:rFonts w:ascii="Calibri" w:hAnsi="Calibri" w:eastAsia="Times New Roman" w:cs="Calibri"/>
                <w:color w:val="000000"/>
              </w:rPr>
              <w:t xml:space="preserve">bf:Classification</w:t>
            </w:r>
            <w:r>
              <w:rPr>
                <w:rFonts w:ascii="Calibri" w:hAnsi="Calibri" w:eastAsia="Times New Roman" w:cs="Calibri"/>
                <w:color w:val="000000"/>
              </w:rPr>
              <w:t xml:space="preserv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1668" w:type="dxa"/>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7089" w:type="dxa"/>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59"/>
        <w:gridCol w:w="3376"/>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59"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6"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59"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6"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classification 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080$a, 082$a</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Bdr/>
        <w:spacing/>
        <w:ind/>
        <w:rPr>
          <w:lang w:val="en-GB"/>
        </w:rPr>
        <w:sectPr>
          <w:footnotePr/>
          <w:endnotePr/>
          <w:type w:val="nextPage"/>
          <w:pgSz w:h="12240" w:orient="landscape" w:w="15840"/>
          <w:pgMar w:top="1440" w:right="1152" w:bottom="1440" w:left="1152" w:header="706" w:footer="706" w:gutter="0"/>
          <w:cols w:num="1" w:sep="0" w:space="708" w:equalWidth="1"/>
        </w:sectPr>
      </w:pPr>
      <w:r>
        <w:rPr>
          <w:lang w:val="en-GB"/>
        </w:rPr>
      </w:r>
      <w:r>
        <w:rPr>
          <w:lang w:val="en-GB"/>
        </w:rPr>
      </w:r>
      <w:r>
        <w:rPr>
          <w:lang w:val="en-GB"/>
        </w:rPr>
      </w:r>
    </w:p>
    <w:p>
      <w:pPr>
        <w:pStyle w:val="1072"/>
        <w:pBdr/>
        <w:spacing/>
        <w:ind/>
        <w:rPr>
          <w:lang w:val="en-GB"/>
        </w:rPr>
      </w:pPr>
      <w:r/>
      <w:bookmarkStart w:id="1024" w:name="_Toc46393901"/>
      <w:r>
        <w:rPr>
          <w:lang w:val="en-GB"/>
        </w:rPr>
        <w:t xml:space="preserve">Notes</w:t>
      </w:r>
      <w:bookmarkEnd w:id="1024"/>
      <w:r>
        <w:rPr>
          <w:lang w:val="en-GB"/>
        </w:rPr>
      </w:r>
      <w:r>
        <w:rPr>
          <w:lang w:val="en-GB"/>
        </w:rPr>
      </w:r>
    </w:p>
    <w:p>
      <w:pPr>
        <w:pBdr/>
        <w:spacing/>
        <w:ind/>
        <w:rPr>
          <w:lang w:val="en-GB"/>
        </w:rPr>
      </w:pPr>
      <w:r>
        <w:rPr>
          <w:lang w:val="en-GB"/>
        </w:rPr>
      </w:r>
      <w:r>
        <w:rPr>
          <w:lang w:val="en-GB"/>
        </w:rPr>
      </w:r>
      <w:r>
        <w:rPr>
          <w:lang w:val="en-GB"/>
        </w:rPr>
      </w:r>
    </w:p>
    <w:tbl>
      <w:tblPr>
        <w:tblW w:w="0" w:type="auto"/>
        <w:tblInd w:w="103" w:type="dxa"/>
        <w:tblBorders/>
        <w:tblLook w:val="04A0" w:firstRow="1" w:lastRow="0" w:firstColumn="1" w:lastColumn="0" w:noHBand="0" w:noVBand="1"/>
      </w:tblPr>
      <w:tblGrid>
        <w:gridCol w:w="1299"/>
        <w:gridCol w:w="2169"/>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Resource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Object class</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URI pattern</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single" w:color="auto" w:sz="4" w:space="0"/>
            </w:tcBorders>
            <w:tcW w:w="0" w:type="auto"/>
            <w:vAlign w:val="bottom"/>
            <w:textDirection w:val="lrTb"/>
            <w:noWrap/>
          </w:tcPr>
          <w:p>
            <w:pPr>
              <w:pBdr/>
              <w:spacing w:after="0" w:line="240" w:lineRule="auto"/>
              <w:ind/>
              <w:jc w:val="left"/>
              <w:rPr>
                <w:rFonts w:ascii="Calibri" w:hAnsi="Calibri" w:eastAsia="Times New Roman" w:cs="Calibri"/>
                <w:i/>
                <w:iCs/>
                <w:color w:val="000000"/>
              </w:rPr>
            </w:pPr>
            <w:r>
              <w:rPr>
                <w:rFonts w:ascii="Calibri" w:hAnsi="Calibri" w:eastAsia="Times New Roman" w:cs="Calibri"/>
                <w:i/>
                <w:iCs/>
                <w:color w:val="000000"/>
              </w:rPr>
              <w:t xml:space="preserve">notes are blank nodes</w:t>
            </w:r>
            <w:r>
              <w:rPr>
                <w:rFonts w:ascii="Calibri" w:hAnsi="Calibri" w:eastAsia="Times New Roman" w:cs="Calibri"/>
                <w:i/>
                <w:iCs/>
                <w:color w:val="000000"/>
              </w:rPr>
            </w:r>
            <w:r>
              <w:rPr>
                <w:rFonts w:ascii="Calibri" w:hAnsi="Calibri" w:eastAsia="Times New Roman" w:cs="Calibri"/>
                <w:i/>
                <w:iCs/>
                <w:color w:val="000000"/>
              </w:rPr>
            </w:r>
          </w:p>
        </w:tc>
      </w:tr>
    </w:tbl>
    <w:p>
      <w:pPr>
        <w:pBdr/>
        <w:spacing/>
        <w:ind/>
        <w:rPr>
          <w:lang w:val="en-GB"/>
        </w:rPr>
      </w:pPr>
      <w:r>
        <w:rPr>
          <w:lang w:val="en-GB"/>
        </w:rPr>
      </w:r>
      <w:r>
        <w:rPr>
          <w:lang w:val="en-GB"/>
        </w:rPr>
      </w:r>
      <w:r>
        <w:rPr>
          <w:lang w:val="en-GB"/>
        </w:rPr>
      </w:r>
    </w:p>
    <w:tbl>
      <w:tblPr>
        <w:tblW w:w="11640" w:type="dxa"/>
        <w:tblInd w:w="108" w:type="dxa"/>
        <w:tblBorders/>
        <w:tblLook w:val="04A0" w:firstRow="1" w:lastRow="0" w:firstColumn="1" w:lastColumn="0" w:noHBand="0" w:noVBand="1"/>
      </w:tblPr>
      <w:tblGrid>
        <w:gridCol w:w="1676"/>
        <w:gridCol w:w="1956"/>
        <w:gridCol w:w="2761"/>
        <w:gridCol w:w="3374"/>
        <w:gridCol w:w="776"/>
        <w:gridCol w:w="1097"/>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16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Property label</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95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761"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Range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374"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Usage note</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776"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Card.</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1097" w:type="dxa"/>
            <w:vAlign w:val="bottom"/>
            <w:textDirection w:val="lrTb"/>
            <w:noWrap w:val="false"/>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MARC21</w:t>
            </w:r>
            <w:r>
              <w:rPr>
                <w:rFonts w:ascii="Calibri" w:hAnsi="Calibri" w:eastAsia="Times New Roman" w:cs="Calibri"/>
                <w:b/>
                <w:bCs/>
                <w:color w:val="000000"/>
              </w:rPr>
            </w:r>
            <w:r>
              <w:rPr>
                <w:rFonts w:ascii="Calibri" w:hAnsi="Calibri" w:eastAsia="Times New Roman" w:cs="Calibri"/>
                <w:b/>
                <w:bCs/>
                <w:color w:val="000000"/>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note type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bf:noteType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type of the note,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2016" w:author="thomas" w:date="2024-06-04T08:42:03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1676" w:type="dxa"/>
            <w:textDirection w:val="lrTb"/>
            <w:noWrap/>
          </w:tcPr>
          <w:p>
            <w:pPr>
              <w:pBdr/>
              <w:spacing w:after="0" w:line="240" w:lineRule="auto"/>
              <w:ind/>
              <w:jc w:val="left"/>
              <w:rPr>
                <w:rFonts w:ascii="Calibri" w:hAnsi="Calibri" w:eastAsia="Times New Roman" w:cs="Calibri"/>
                <w:b/>
                <w:bCs/>
                <w:color w:val="000000"/>
              </w:rPr>
            </w:pPr>
            <w:r>
              <w:rPr>
                <w:rFonts w:ascii="Calibri" w:hAnsi="Calibri" w:eastAsia="Times New Roman" w:cs="Calibri"/>
                <w:b/>
                <w:bCs/>
                <w:color w:val="000000"/>
              </w:rPr>
              <w:t xml:space="preserve">value</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single" w:color="auto" w:sz="4" w:space="0"/>
              <w:left w:val="none" w:color="000000" w:sz="4" w:space="0"/>
              <w:bottom w:val="single" w:color="auto" w:sz="4" w:space="0"/>
              <w:right w:val="none" w:color="000000" w:sz="4" w:space="0"/>
            </w:tcBorders>
            <w:tcW w:w="195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rdf:value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2761"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xsd:string</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3374" w:type="dxa"/>
            <w:textDirection w:val="lrTb"/>
            <w:noWrap w:val="false"/>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This property contains the actual note value, as a string literal.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776" w:type="dxa"/>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1…1</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single" w:color="auto" w:sz="4" w:space="0"/>
              <w:left w:val="none" w:color="000000" w:sz="4" w:space="0"/>
              <w:bottom w:val="single" w:color="auto" w:sz="4" w:space="0"/>
              <w:right w:val="none" w:color="000000" w:sz="4" w:space="0"/>
            </w:tcBorders>
            <w:tcW w:w="1097" w:type="dxa"/>
            <w:textDirection w:val="lrTb"/>
            <w:noWrap w:val="false"/>
          </w:tcPr>
          <w:p>
            <w:pPr>
              <w:pBdr/>
              <w:spacing w:after="0" w:line="240" w:lineRule="auto"/>
              <w:ind/>
              <w:jc w:val="left"/>
              <w:rPr>
                <w:rFonts w:ascii="Calibri" w:hAnsi="Calibri" w:eastAsia="Times New Roman" w:cs="Calibri"/>
                <w:color w:val="000000"/>
              </w:rPr>
            </w:pPr>
            <w:del w:id="2017" w:author="thomas" w:date="2024-06-04T08:42:05Z" oouserid="thomas">
              <w:r>
                <w:rPr>
                  <w:rFonts w:ascii="Calibri" w:hAnsi="Calibri" w:eastAsia="Times New Roman" w:cs="Calibri"/>
                  <w:color w:val="000000"/>
                </w:rPr>
                <w:delText xml:space="preserve">538$a, </w:delText>
              </w:r>
            </w:del>
            <w:r>
              <w:rPr>
                <w:rFonts w:ascii="Calibri" w:hAnsi="Calibri" w:eastAsia="Times New Roman" w:cs="Calibri"/>
                <w:color w:val="000000"/>
              </w:rPr>
              <w:t xml:space="preserve">588$a</w:t>
            </w:r>
            <w:r>
              <w:rPr>
                <w:rFonts w:ascii="Calibri" w:hAnsi="Calibri" w:eastAsia="Times New Roman" w:cs="Calibri"/>
                <w:color w:val="000000"/>
              </w:rPr>
            </w:r>
            <w:r>
              <w:rPr>
                <w:rFonts w:ascii="Calibri" w:hAnsi="Calibri" w:eastAsia="Times New Roman" w:cs="Calibri"/>
                <w:color w:val="000000"/>
              </w:rPr>
            </w:r>
          </w:p>
        </w:tc>
      </w:tr>
    </w:tbl>
    <w:p>
      <w:pPr>
        <w:pBdr/>
        <w:spacing/>
        <w:ind/>
        <w:rPr>
          <w:ins w:id="2018" w:author="THOMAS FRANCART" w:date="2020-07-23T09:53:00Z"/>
          <w:lang w:val="en-GB"/>
        </w:rPr>
      </w:pPr>
      <w:r>
        <w:rPr>
          <w:lang w:val="en-GB"/>
        </w:rPr>
      </w:r>
      <w:ins w:id="2019" w:author="THOMAS FRANCART" w:date="2020-07-23T09:53:00Z">
        <w:r>
          <w:rPr>
            <w:lang w:val="en-GB"/>
          </w:rPr>
        </w:r>
      </w:ins>
      <w:ins w:id="2020" w:author="THOMAS FRANCART" w:date="2020-07-23T09:53:00Z">
        <w:r>
          <w:rPr>
            <w:lang w:val="en-GB"/>
          </w:rPr>
        </w:r>
      </w:ins>
    </w:p>
    <w:p>
      <w:pPr>
        <w:pStyle w:val="1072"/>
        <w:pBdr/>
        <w:spacing/>
        <w:ind/>
        <w:rPr>
          <w:lang w:val="en-GB"/>
        </w:rPr>
      </w:pPr>
      <w:r/>
      <w:bookmarkStart w:id="1027" w:name="_Toc46393902"/>
      <w:r>
        <w:rPr>
          <w:lang w:val="en-GB"/>
        </w:rPr>
        <w:t xml:space="preserve">Keepers Archive</w:t>
      </w:r>
      <w:bookmarkEnd w:id="1027"/>
      <w:r>
        <w:rPr>
          <w:lang w:val="en-GB"/>
        </w:rPr>
      </w:r>
      <w:r>
        <w:rPr>
          <w:lang w:val="en-GB"/>
        </w:rPr>
      </w:r>
    </w:p>
    <w:p>
      <w:pPr>
        <w:pBdr/>
        <w:spacing/>
        <w:ind/>
        <w:rPr>
          <w:lang w:val="en-GB"/>
        </w:rPr>
      </w:pPr>
      <w:r>
        <w:rPr>
          <w:lang w:val="en-GB"/>
        </w:rPr>
      </w:r>
      <w:r>
        <w:rPr>
          <w:lang w:val="en-GB"/>
        </w:rPr>
      </w:r>
      <w:r>
        <w:rPr>
          <w:lang w:val="en-GB"/>
        </w:rPr>
      </w:r>
    </w:p>
    <w:tbl>
      <w:tblPr>
        <w:tblW w:w="6516" w:type="dxa"/>
        <w:tblBorders/>
        <w:tblCellMar>
          <w:left w:w="70" w:type="dxa"/>
          <w:right w:w="70" w:type="dxa"/>
        </w:tblCellMar>
        <w:tblLook w:val="04A0" w:firstRow="1" w:lastRow="0" w:firstColumn="1" w:lastColumn="0" w:noHBand="0" w:noVBand="1"/>
      </w:tblPr>
      <w:tblGrid>
        <w:gridCol w:w="2340"/>
        <w:gridCol w:w="4176"/>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An archive from Keeper's Network</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schema:ArchivalComponent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4176" w:type="dxa"/>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blank</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node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2425"/>
        <w:gridCol w:w="2646"/>
        <w:gridCol w:w="2292"/>
        <w:gridCol w:w="2145"/>
        <w:gridCol w:w="621"/>
        <w:gridCol w:w="3407"/>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9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status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schema:creativeWorkStatus</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This property contains one the possible </w:t>
            </w:r>
            <w:r>
              <w:rPr>
                <w:rFonts w:ascii="Calibri" w:hAnsi="Calibri" w:eastAsia="Times New Roman" w:cs="Calibri"/>
                <w:lang w:val="en-GB" w:eastAsia="fr-FR"/>
              </w:rPr>
              <w:t xml:space="preserve">string :</w:t>
            </w:r>
            <w:r>
              <w:rPr>
                <w:rFonts w:ascii="Calibri" w:hAnsi="Calibri" w:eastAsia="Times New Roman" w:cs="Calibri"/>
                <w:lang w:val="en-GB" w:eastAsia="fr-FR"/>
              </w:rPr>
              <w:t xml:space="preserve"> "Archived", "In Progress" or "Triggered"</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2565"/>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(full)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schema:description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full extent of the archive's content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"Archived : 13; 20 (2 to 4); 21 (1 to 4); 22 (1 to 4)</w:t>
            </w:r>
            <w:r>
              <w:rPr>
                <w:rFonts w:ascii="Calibri" w:hAnsi="Calibri" w:eastAsia="Times New Roman" w:cs="Calibri"/>
                <w:color w:val="000000"/>
                <w:lang w:val="en-GB" w:eastAsia="fr-FR"/>
              </w:rPr>
              <w:t xml:space="preserve">; 23 (1 to 4); 24 (1 to 4); 25 (1 to 4); 26 (1 to 4); 27 (1 to 4); 28 (1 to 4); 29 (1 to 4); 30 (1 to 4); 31 (1 to 4); 32 (1 to 4); 33 (1 to 4); 34 (1 to 4); 35 (1 to 4); 36 (1 to 4); 37 (1 to 4); 38 (1 to 4); 39 (1 to 4); 40 (1, 3, 4); 42; 43 (2); 44 (3)"</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12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archive</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extent</w:t>
            </w:r>
            <w:r>
              <w:rPr>
                <w:rFonts w:ascii="Calibri" w:hAnsi="Calibri" w:eastAsia="Times New Roman" w:cs="Calibri"/>
                <w:b/>
                <w:bCs/>
                <w:color w:val="000000"/>
                <w:lang w:val="fr-FR" w:eastAsia="fr-FR"/>
              </w:rPr>
              <w:t xml:space="preserve"> (short)</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schema:abstract</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shortened version of the archive's content. Either both full </w:t>
            </w:r>
            <w:r>
              <w:rPr>
                <w:rFonts w:ascii="Calibri" w:hAnsi="Calibri" w:eastAsia="Times New Roman" w:cs="Calibri"/>
                <w:lang w:val="en-GB" w:eastAsia="fr-FR"/>
              </w:rPr>
              <w:t xml:space="preserve">and</w:t>
            </w:r>
            <w:r>
              <w:rPr>
                <w:rFonts w:ascii="Calibri" w:hAnsi="Calibri" w:eastAsia="Times New Roman" w:cs="Calibri"/>
                <w:lang w:val="en-GB" w:eastAsia="fr-FR"/>
              </w:rPr>
              <w:t xml:space="preserve"> short extent are present, either none is present.</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Archived</w:t>
            </w:r>
            <w:r>
              <w:rPr>
                <w:rFonts w:ascii="Calibri" w:hAnsi="Calibri" w:eastAsia="Times New Roman" w:cs="Calibri"/>
                <w:color w:val="000000"/>
                <w:lang w:val="fr-FR" w:eastAsia="fr-FR"/>
              </w:rPr>
              <w:t xml:space="preserve"> : 13, 20 to 40, 42 to 44"</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3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last</w:t>
            </w:r>
            <w:r>
              <w:rPr>
                <w:rFonts w:ascii="Calibri" w:hAnsi="Calibri" w:eastAsia="Times New Roman" w:cs="Calibri"/>
                <w:b/>
                <w:bCs/>
                <w:color w:val="000000"/>
                <w:lang w:val="fr-FR" w:eastAsia="fr-FR"/>
              </w:rPr>
              <w:t xml:space="preserve"> update date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schema:dateModified</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The date the archive was last updated</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"2020-04-02"^^</w:t>
            </w:r>
            <w:r>
              <w:rPr>
                <w:rFonts w:ascii="Calibri" w:hAnsi="Calibri" w:eastAsia="Times New Roman" w:cs="Calibri"/>
                <w:color w:val="000000"/>
                <w:lang w:val="fr-FR" w:eastAsia="fr-FR"/>
              </w:rPr>
              <w:t xml:space="preserve">xsd:date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temporal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coverage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schema:temporalCoverage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Captures the start and end year of the archive, in the form "start year/end year"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1988/2000</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en-GB" w:eastAsia="fr-FR"/>
              </w:rPr>
            </w:pPr>
            <w:r>
              <w:rPr>
                <w:rFonts w:ascii="Calibri" w:hAnsi="Calibri" w:eastAsia="Times New Roman" w:cs="Calibri"/>
                <w:b/>
                <w:bCs/>
                <w:color w:val="000000"/>
                <w:lang w:val="en-GB" w:eastAsia="fr-FR"/>
              </w:rPr>
              <w:t xml:space="preserve">archived serial description (as provided by archival </w:t>
            </w:r>
            <w:r>
              <w:rPr>
                <w:rFonts w:ascii="Calibri" w:hAnsi="Calibri" w:eastAsia="Times New Roman" w:cs="Calibri"/>
                <w:b/>
                <w:bCs/>
                <w:color w:val="000000"/>
                <w:lang w:val="en-GB" w:eastAsia="fr-FR"/>
              </w:rPr>
              <w:t xml:space="preserve">instituion</w:t>
            </w:r>
            <w:r>
              <w:rPr>
                <w:rFonts w:ascii="Calibri" w:hAnsi="Calibri" w:eastAsia="Times New Roman" w:cs="Calibri"/>
                <w:b/>
                <w:bCs/>
                <w:color w:val="000000"/>
                <w:lang w:val="en-GB" w:eastAsia="fr-FR"/>
              </w:rPr>
              <w:t xml:space="preserve">)</w:t>
            </w:r>
            <w:r>
              <w:rPr>
                <w:rFonts w:ascii="Calibri" w:hAnsi="Calibri" w:eastAsia="Times New Roman" w:cs="Calibri"/>
                <w:b/>
                <w:bCs/>
                <w:color w:val="000000"/>
                <w:lang w:val="en-GB" w:eastAsia="fr-FR"/>
              </w:rPr>
            </w:r>
            <w:r>
              <w:rPr>
                <w:rFonts w:ascii="Calibri" w:hAnsi="Calibri" w:eastAsia="Times New Roman" w:cs="Calibri"/>
                <w:b/>
                <w:bCs/>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schema:mainEntity</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a blank node with no type having </w:t>
            </w:r>
            <w:r>
              <w:rPr>
                <w:rFonts w:ascii="Calibri" w:hAnsi="Calibri" w:eastAsia="Times New Roman" w:cs="Calibri"/>
                <w:lang w:val="en-GB" w:eastAsia="fr-FR"/>
              </w:rPr>
              <w:t xml:space="preserve">schema:name</w:t>
            </w:r>
            <w:r>
              <w:rPr>
                <w:rFonts w:ascii="Calibri" w:hAnsi="Calibri" w:eastAsia="Times New Roman" w:cs="Calibri"/>
                <w:lang w:val="en-GB" w:eastAsia="fr-FR"/>
              </w:rPr>
              <w:t xml:space="preserve">, </w:t>
            </w:r>
            <w:r>
              <w:rPr>
                <w:rFonts w:ascii="Calibri" w:hAnsi="Calibri" w:eastAsia="Times New Roman" w:cs="Calibri"/>
                <w:lang w:val="en-GB" w:eastAsia="fr-FR"/>
              </w:rPr>
              <w:t xml:space="preserve">schema:publisher</w:t>
            </w:r>
            <w:r>
              <w:rPr>
                <w:rFonts w:ascii="Calibri" w:hAnsi="Calibri" w:eastAsia="Times New Roman" w:cs="Calibri"/>
                <w:lang w:val="en-GB" w:eastAsia="fr-FR"/>
              </w:rPr>
              <w:t xml:space="preserve"> and </w:t>
            </w:r>
            <w:r>
              <w:rPr>
                <w:rFonts w:ascii="Calibri" w:hAnsi="Calibri" w:eastAsia="Times New Roman" w:cs="Calibri"/>
                <w:lang w:val="en-GB" w:eastAsia="fr-FR"/>
              </w:rPr>
              <w:t xml:space="preserve">schema:issn</w:t>
            </w:r>
            <w:r>
              <w:rPr>
                <w:rFonts w:ascii="Calibri" w:hAnsi="Calibri" w:eastAsia="Times New Roman" w:cs="Calibri"/>
                <w:lang w:val="en-GB" w:eastAsia="fr-FR"/>
              </w:rPr>
              <w:t xml:space="preserve"> property</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Points to a blank node without any type information, holding the name, </w:t>
            </w:r>
            <w:r>
              <w:rPr>
                <w:rFonts w:ascii="Calibri" w:hAnsi="Calibri" w:eastAsia="Times New Roman" w:cs="Calibri"/>
                <w:lang w:val="en-GB" w:eastAsia="fr-FR"/>
              </w:rPr>
              <w:t xml:space="preserve">publisher</w:t>
            </w:r>
            <w:r>
              <w:rPr>
                <w:rFonts w:ascii="Calibri" w:hAnsi="Calibri" w:eastAsia="Times New Roman" w:cs="Calibri"/>
                <w:lang w:val="en-GB" w:eastAsia="fr-FR"/>
              </w:rPr>
              <w:t xml:space="preserve"> and ISSN of the archived periodical (see below)</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url</w:t>
            </w:r>
            <w:r>
              <w:rPr>
                <w:rFonts w:ascii="Calibri" w:hAnsi="Calibri" w:eastAsia="Times New Roman" w:cs="Calibri"/>
                <w:b/>
                <w:bCs/>
                <w:color w:val="000000"/>
                <w:lang w:val="fr-FR" w:eastAsia="fr-FR"/>
              </w:rPr>
              <w:t xml:space="preserve"> (</w:t>
            </w:r>
            <w:r>
              <w:rPr>
                <w:rFonts w:ascii="Calibri" w:hAnsi="Calibri" w:eastAsia="Times New Roman" w:cs="Calibri"/>
                <w:b/>
                <w:bCs/>
                <w:color w:val="000000"/>
                <w:lang w:val="fr-FR" w:eastAsia="fr-FR"/>
              </w:rPr>
              <w:t xml:space="preserve">when</w:t>
            </w:r>
            <w:r>
              <w:rPr>
                <w:rFonts w:ascii="Calibri" w:hAnsi="Calibri" w:eastAsia="Times New Roman" w:cs="Calibri"/>
                <w:b/>
                <w:bCs/>
                <w:color w:val="000000"/>
                <w:lang w:val="fr-FR" w:eastAsia="fr-FR"/>
              </w:rPr>
              <w:t xml:space="preserve"> accessible online)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url</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xsd:anyUri</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lang w:val="en-GB" w:eastAsia="fr-FR"/>
              </w:rPr>
            </w:pPr>
            <w:r>
              <w:rPr>
                <w:rFonts w:ascii="Calibri" w:hAnsi="Calibri" w:eastAsia="Times New Roman" w:cs="Calibri"/>
                <w:lang w:val="en-GB" w:eastAsia="fr-FR"/>
              </w:rPr>
              <w:t xml:space="preserve">Contains the URL where the archive is </w:t>
            </w:r>
            <w:r>
              <w:rPr>
                <w:rFonts w:ascii="Calibri" w:hAnsi="Calibri" w:eastAsia="Times New Roman" w:cs="Calibri"/>
                <w:lang w:val="en-GB" w:eastAsia="fr-FR"/>
              </w:rPr>
              <w:t xml:space="preserve">accessible, when</w:t>
            </w:r>
            <w:r>
              <w:rPr>
                <w:rFonts w:ascii="Calibri" w:hAnsi="Calibri" w:eastAsia="Times New Roman" w:cs="Calibri"/>
                <w:lang w:val="en-GB" w:eastAsia="fr-FR"/>
              </w:rPr>
              <w:t xml:space="preserve"> it is accessible online</w:t>
            </w:r>
            <w:r>
              <w:rPr>
                <w:rFonts w:ascii="Calibri" w:hAnsi="Calibri" w:eastAsia="Times New Roman" w:cs="Calibri"/>
                <w:lang w:val="en-GB" w:eastAsia="fr-FR"/>
              </w:rPr>
            </w:r>
            <w:r>
              <w:rPr>
                <w:rFonts w:ascii="Calibri" w:hAnsi="Calibri" w:eastAsia="Times New Roman" w:cs="Calibri"/>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ins w:id="2021" w:author="thomas" w:date="2024-06-04T09:06:01Z" oouserid="thomas"/>
        </w:trPr>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2022" w:author="thomas" w:date="2024-06-04T09:06:01Z" oouserid="thomas"/>
                <w:rFonts w:ascii="Calibri" w:hAnsi="Calibri" w:eastAsia="Times New Roman" w:cs="Calibri"/>
                <w:b/>
                <w:bCs/>
                <w:color w:val="000000"/>
                <w:lang w:val="fr-FR" w:eastAsia="fr-FR"/>
              </w:rPr>
            </w:pPr>
            <w:ins w:id="2023" w:author="thomas" w:date="2024-06-04T09:06:01Z" oouserid="thomas">
              <w:r>
                <w:rPr>
                  <w:rFonts w:ascii="Calibri" w:hAnsi="Calibri" w:eastAsia="Times New Roman" w:cs="Calibri"/>
                  <w:b/>
                  <w:bCs/>
                  <w:color w:val="000000"/>
                  <w:lang w:val="fr-FR" w:eastAsia="fr-FR"/>
                </w:rPr>
              </w:r>
            </w:ins>
            <w:ins w:id="2024" w:author="thomas" w:date="2024-06-04T09:06:06Z" oouserid="thomas">
              <w:r>
                <w:rPr>
                  <w:rFonts w:ascii="Calibri" w:hAnsi="Calibri" w:eastAsia="Calibri" w:cs="Calibri"/>
                  <w:b/>
                  <w:i w:val="0"/>
                  <w:strike w:val="0"/>
                  <w:color w:val="000000"/>
                  <w:sz w:val="22"/>
                  <w:u w:val="none"/>
                  <w:vertAlign w:val="baseline"/>
                </w:rPr>
                <w:t xml:space="preserve">archival organisation</w:t>
              </w:r>
            </w:ins>
            <w:ins w:id="2025" w:author="thomas" w:date="2024-06-04T09:06:01Z" oouserid="thomas">
              <w:r>
                <w:rPr>
                  <w:rFonts w:ascii="Calibri" w:hAnsi="Calibri" w:eastAsia="Times New Roman" w:cs="Calibri"/>
                  <w:b/>
                  <w:bCs/>
                  <w:color w:val="000000"/>
                  <w:lang w:val="fr-FR" w:eastAsia="fr-FR"/>
                </w:rPr>
              </w:r>
            </w:ins>
            <w:ins w:id="2026" w:author="thomas" w:date="2024-06-04T09:06:01Z" oouserid="thomas">
              <w:r>
                <w:rPr>
                  <w:rFonts w:ascii="Calibri" w:hAnsi="Calibri" w:eastAsia="Times New Roman" w:cs="Calibri"/>
                  <w:b/>
                  <w:bCs/>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27" w:author="thomas" w:date="2024-06-04T09:06:01Z" oouserid="thomas"/>
                <w:rFonts w:ascii="Calibri" w:hAnsi="Calibri" w:eastAsia="Times New Roman" w:cs="Calibri"/>
                <w:color w:val="000000"/>
                <w:lang w:val="fr-FR" w:eastAsia="fr-FR"/>
              </w:rPr>
            </w:pPr>
            <w:ins w:id="2028" w:author="thomas" w:date="2024-06-04T09:06:01Z" oouserid="thomas">
              <w:r>
                <w:rPr>
                  <w:rFonts w:ascii="Calibri" w:hAnsi="Calibri" w:eastAsia="Times New Roman" w:cs="Calibri"/>
                  <w:color w:val="000000"/>
                  <w:lang w:val="fr-FR" w:eastAsia="fr-FR"/>
                </w:rPr>
              </w:r>
            </w:ins>
            <w:ins w:id="2029" w:author="thomas" w:date="2024-06-04T09:06:14Z" oouserid="thomas">
              <w:r>
                <w:rPr>
                  <w:rFonts w:ascii="Calibri" w:hAnsi="Calibri" w:eastAsia="Calibri" w:cs="Calibri"/>
                  <w:b w:val="0"/>
                  <w:i w:val="0"/>
                  <w:strike w:val="0"/>
                  <w:color w:val="000000"/>
                  <w:sz w:val="22"/>
                  <w:u w:val="none"/>
                  <w:vertAlign w:val="baseline"/>
                </w:rPr>
                <w:t xml:space="preserve">schema:holdingArchive</w:t>
              </w:r>
            </w:ins>
            <w:ins w:id="2030" w:author="thomas" w:date="2024-06-04T09:06:01Z" oouserid="thomas">
              <w:r>
                <w:rPr>
                  <w:rFonts w:ascii="Calibri" w:hAnsi="Calibri" w:eastAsia="Times New Roman" w:cs="Calibri"/>
                  <w:color w:val="000000"/>
                  <w:lang w:val="fr-FR" w:eastAsia="fr-FR"/>
                </w:rPr>
              </w:r>
            </w:ins>
            <w:ins w:id="2031"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2032" w:author="thomas" w:date="2024-06-04T09:06:01Z" oouserid="thomas"/>
                <w:rFonts w:ascii="Calibri" w:hAnsi="Calibri" w:eastAsia="Times New Roman" w:cs="Calibri"/>
                <w:color w:val="000000"/>
                <w:lang w:val="fr-FR" w:eastAsia="fr-FR"/>
              </w:rPr>
            </w:pPr>
            <w:ins w:id="2033" w:author="thomas" w:date="2024-06-04T09:06:01Z" oouserid="thomas">
              <w:r>
                <w:rPr>
                  <w:rFonts w:ascii="Calibri" w:hAnsi="Calibri" w:eastAsia="Times New Roman" w:cs="Calibri"/>
                  <w:color w:val="000000"/>
                  <w:lang w:val="fr-FR" w:eastAsia="fr-FR"/>
                </w:rPr>
              </w:r>
            </w:ins>
            <w:ins w:id="2034" w:author="thomas" w:date="2024-06-04T09:06:18Z" oouserid="thomas">
              <w:r>
                <w:rPr>
                  <w:rFonts w:ascii="Calibri" w:hAnsi="Calibri" w:eastAsia="Calibri" w:cs="Calibri"/>
                  <w:b w:val="0"/>
                  <w:i w:val="0"/>
                  <w:strike w:val="0"/>
                  <w:color w:val="000000"/>
                  <w:sz w:val="22"/>
                  <w:u w:val="none"/>
                  <w:vertAlign w:val="baseline"/>
                </w:rPr>
                <w:t xml:space="preserve">schema:ArchiveOrganization</w:t>
              </w:r>
            </w:ins>
            <w:ins w:id="2035" w:author="thomas" w:date="2024-06-04T09:06:01Z" oouserid="thomas">
              <w:r>
                <w:rPr>
                  <w:rFonts w:ascii="Calibri" w:hAnsi="Calibri" w:eastAsia="Times New Roman" w:cs="Calibri"/>
                  <w:color w:val="000000"/>
                  <w:lang w:val="fr-FR" w:eastAsia="fr-FR"/>
                </w:rPr>
              </w:r>
            </w:ins>
            <w:ins w:id="2036"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after="0" w:line="240" w:lineRule="auto"/>
              <w:ind/>
              <w:jc w:val="left"/>
              <w:rPr>
                <w:ins w:id="2037" w:author="thomas" w:date="2024-06-04T09:06:01Z" oouserid="thomas"/>
                <w:rFonts w:ascii="Calibri" w:hAnsi="Calibri" w:eastAsia="Times New Roman" w:cs="Calibri"/>
                <w:lang w:val="en-GB" w:eastAsia="fr-FR"/>
              </w:rPr>
              <w:pPrChange w:author="thomas" w:date="2024-06-04T09:06:30Z" w:id="2038" oouserid="thomas">
                <w:pPr>
                  <w:pBdr/>
                  <w:spacing w:after="0" w:line="240" w:lineRule="auto"/>
                  <w:ind/>
                  <w:jc w:val="left"/>
                </w:pPr>
              </w:pPrChange>
            </w:pPr>
            <w:ins w:id="2039" w:author="thomas" w:date="2024-06-04T09:06:01Z" oouserid="thomas">
              <w:r>
                <w:rPr>
                  <w:rFonts w:ascii="Calibri" w:hAnsi="Calibri" w:eastAsia="Times New Roman" w:cs="Calibri"/>
                  <w:lang w:val="en-GB" w:eastAsia="fr-FR"/>
                </w:rPr>
              </w:r>
            </w:ins>
            <w:ins w:id="2040" w:author="thomas" w:date="2024-06-04T09:06:26Z" oouserid="thomas">
              <w:r>
                <w:rPr>
                  <w:rFonts w:ascii="Calibri" w:hAnsi="Calibri" w:eastAsia="Times New Roman" w:cs="Calibri"/>
                  <w:lang w:val="en-GB" w:eastAsia="fr-FR"/>
                </w:rPr>
                <w:t xml:space="preserve">Refers to the responsible archival organisation</w:t>
              </w:r>
            </w:ins>
            <w:ins w:id="2041" w:author="thomas" w:date="2024-06-04T09:06:01Z" oouserid="thomas">
              <w:r>
                <w:rPr>
                  <w:rFonts w:ascii="Calibri" w:hAnsi="Calibri" w:eastAsia="Times New Roman" w:cs="Calibri"/>
                  <w:lang w:val="en-GB" w:eastAsia="fr-FR"/>
                </w:rPr>
              </w:r>
            </w:ins>
            <w:ins w:id="2042" w:author="thomas" w:date="2024-06-04T09:06:01Z" oouserid="thomas">
              <w:r>
                <w:rPr>
                  <w:rFonts w:ascii="Calibri" w:hAnsi="Calibri" w:eastAsia="Times New Roman" w:cs="Calibri"/>
                  <w:lang w:val="en-GB"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43" w:author="thomas" w:date="2024-06-04T09:06:01Z" oouserid="thomas"/>
                <w:rFonts w:ascii="Calibri" w:hAnsi="Calibri" w:eastAsia="Times New Roman" w:cs="Calibri"/>
                <w:color w:val="000000"/>
                <w:lang w:val="fr-FR" w:eastAsia="fr-FR"/>
              </w:rPr>
            </w:pPr>
            <w:ins w:id="2044" w:author="thomas" w:date="2024-06-04T09:06:35Z" oouserid="thomas">
              <w:r>
                <w:rPr>
                  <w:rFonts w:ascii="Calibri" w:hAnsi="Calibri" w:eastAsia="Times New Roman" w:cs="Calibri"/>
                  <w:color w:val="000000"/>
                  <w:lang w:val="fr-FR" w:eastAsia="fr-FR"/>
                </w:rPr>
                <w:t xml:space="preserve">1...1</w:t>
              </w:r>
            </w:ins>
            <w:ins w:id="2045" w:author="thomas" w:date="2024-06-04T09:06:01Z" oouserid="thomas">
              <w:r>
                <w:rPr>
                  <w:rFonts w:ascii="Calibri" w:hAnsi="Calibri" w:eastAsia="Times New Roman" w:cs="Calibri"/>
                  <w:color w:val="000000"/>
                  <w:lang w:val="fr-FR" w:eastAsia="fr-FR"/>
                </w:rPr>
              </w:r>
            </w:ins>
            <w:ins w:id="2046" w:author="thomas" w:date="2024-06-04T09:06:01Z" oouserid="thomas">
              <w:r>
                <w:rPr>
                  <w:rFonts w:ascii="Calibri" w:hAnsi="Calibri" w:eastAsia="Times New Roman" w:cs="Calibri"/>
                  <w:color w:val="000000"/>
                  <w:lang w:val="fr-FR" w:eastAsia="fr-FR"/>
                </w:rPr>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47" w:author="thomas" w:date="2024-06-04T09:06:01Z" oouserid="thomas"/>
                <w:rFonts w:ascii="Calibri" w:hAnsi="Calibri" w:eastAsia="Times New Roman" w:cs="Calibri"/>
                <w:color w:val="000000"/>
                <w:lang w:val="fr-FR" w:eastAsia="fr-FR"/>
              </w:rPr>
            </w:pPr>
            <w:ins w:id="2048" w:author="thomas" w:date="2024-06-04T09:06:01Z" oouserid="thomas">
              <w:r>
                <w:rPr>
                  <w:rFonts w:ascii="Calibri" w:hAnsi="Calibri" w:eastAsia="Times New Roman" w:cs="Calibri"/>
                  <w:color w:val="000000"/>
                  <w:lang w:val="fr-FR" w:eastAsia="fr-FR"/>
                </w:rPr>
              </w:r>
            </w:ins>
            <w:ins w:id="2049" w:author="thomas" w:date="2024-06-04T09:06:01Z" oouserid="thomas">
              <w:r>
                <w:rPr>
                  <w:rFonts w:ascii="Calibri" w:hAnsi="Calibri" w:eastAsia="Times New Roman" w:cs="Calibri"/>
                  <w:color w:val="000000"/>
                  <w:lang w:val="fr-FR" w:eastAsia="fr-FR"/>
                </w:rPr>
              </w:r>
            </w:ins>
            <w:ins w:id="2050" w:author="thomas" w:date="2024-06-04T09:06:01Z" oouserid="thomas">
              <w:r>
                <w:rPr>
                  <w:rFonts w:ascii="Calibri" w:hAnsi="Calibri" w:eastAsia="Times New Roman" w:cs="Calibri"/>
                  <w:color w:val="000000"/>
                  <w:lang w:val="fr-FR" w:eastAsia="fr-FR"/>
                </w:rPr>
              </w:r>
            </w:ins>
          </w:p>
        </w:tc>
      </w:tr>
      <w:tr>
        <w:trPr>
          <w:trHeight w:val="600"/>
          <w:ins w:id="2051" w:author="thomas" w:date="2024-06-12T08:16:33Z" oouserid="thomas"/>
        </w:trPr>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2052" w:author="thomas" w:date="2024-06-12T08:16:39Z" oouserid="thomas"/>
              </w:rPr>
            </w:pPr>
            <w:ins w:id="2053" w:author="thomas" w:date="2024-06-12T08:16:39Z" oouserid="thomas">
              <w:r>
                <w:rPr>
                  <w:rFonts w:ascii="Calibri" w:hAnsi="Calibri" w:eastAsia="Calibri" w:cs="Calibri"/>
                  <w:b/>
                  <w:i w:val="0"/>
                  <w:strike w:val="0"/>
                  <w:color w:val="000000"/>
                  <w:sz w:val="22"/>
                  <w:u w:val="none"/>
                  <w:vertAlign w:val="baseline"/>
                </w:rPr>
                <w:t xml:space="preserve">web archive</w:t>
              </w:r>
            </w:ins>
            <w:ins w:id="2054"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ind/>
              <w:rPr>
                <w:ins w:id="2055" w:author="thomas" w:date="2024-06-12T08:16:39Z" oouserid="thomas"/>
              </w:rPr>
            </w:pPr>
            <w:ins w:id="2056" w:author="thomas" w:date="2024-06-12T08:16:39Z" oouserid="thomas">
              <w:r>
                <w:rPr>
                  <w:rFonts w:ascii="Calibri" w:hAnsi="Calibri" w:eastAsia="Calibri" w:cs="Calibri"/>
                  <w:b w:val="0"/>
                  <w:i w:val="0"/>
                  <w:strike w:val="0"/>
                  <w:color w:val="000000"/>
                  <w:sz w:val="22"/>
                  <w:u w:val="none"/>
                  <w:vertAlign w:val="baseline"/>
                </w:rPr>
                <w:t xml:space="preserve">schema:isPartOf</w:t>
              </w:r>
            </w:ins>
            <w:ins w:id="2057"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2058" w:author="thomas" w:date="2024-06-12T08:16:39Z" oouserid="thomas"/>
              </w:rPr>
            </w:pPr>
            <w:ins w:id="2059" w:author="thomas" w:date="2024-06-12T08:16:39Z" oouserid="thomas">
              <w:r>
                <w:rPr>
                  <w:rFonts w:ascii="Calibri" w:hAnsi="Calibri" w:eastAsia="Calibri" w:cs="Calibri"/>
                  <w:b w:val="0"/>
                  <w:i w:val="0"/>
                  <w:strike w:val="0"/>
                  <w:color w:val="000000"/>
                  <w:sz w:val="22"/>
                  <w:u w:val="none"/>
                  <w:vertAlign w:val="baseline"/>
                </w:rPr>
                <w:t xml:space="preserve">schema:isPartOf</w:t>
              </w:r>
            </w:ins>
            <w:ins w:id="2060"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val="false"/>
          </w:tcPr>
          <w:p>
            <w:pPr>
              <w:pBdr/>
              <w:spacing/>
              <w:ind/>
              <w:rPr>
                <w:ins w:id="2061" w:author="thomas" w:date="2024-06-12T08:16:39Z" oouserid="thomas"/>
              </w:rPr>
            </w:pPr>
            <w:ins w:id="2062" w:author="thomas" w:date="2024-06-12T08:16:39Z" oouserid="thomas">
              <w:r>
                <w:rPr>
                  <w:rFonts w:ascii="Calibri" w:hAnsi="Calibri" w:eastAsia="Calibri" w:cs="Calibri"/>
                  <w:b w:val="0"/>
                  <w:i w:val="0"/>
                  <w:strike w:val="0"/>
                  <w:color w:val="000000"/>
                  <w:sz w:val="22"/>
                  <w:u w:val="none"/>
                  <w:vertAlign w:val="baseline"/>
                </w:rPr>
                <w:t xml:space="preserve">Refers to the complete archive entity that holds this particular archive</w:t>
              </w:r>
            </w:ins>
            <w:ins w:id="2063"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ind/>
              <w:rPr>
                <w:ins w:id="2064" w:author="thomas" w:date="2024-06-12T08:16:39Z" oouserid="thomas"/>
              </w:rPr>
            </w:pPr>
            <w:ins w:id="2065" w:author="thomas" w:date="2024-06-12T08:16:39Z" oouserid="thomas">
              <w:r>
                <w:rPr>
                  <w:rFonts w:ascii="Calibri" w:hAnsi="Calibri" w:eastAsia="Calibri" w:cs="Calibri"/>
                  <w:b w:val="0"/>
                  <w:i w:val="0"/>
                  <w:strike w:val="0"/>
                  <w:color w:val="000000"/>
                  <w:sz w:val="22"/>
                  <w:u w:val="none"/>
                  <w:vertAlign w:val="baseline"/>
                </w:rPr>
                <w:t xml:space="preserve">0...1</w:t>
              </w:r>
            </w:ins>
            <w:ins w:id="2066" w:author="thomas" w:date="2024-06-12T08:16:39Z" oouserid="thomas">
              <w:r/>
            </w:ins>
          </w:p>
        </w:tc>
        <w:tc>
          <w:tcPr>
            <w:shd w:val="clear" w:color="ffffff" w:fill="ffffff"/>
            <w:tcBorders>
              <w:top w:val="none" w:color="000000" w:sz="4" w:space="0"/>
              <w:left w:val="none" w:color="000000" w:sz="4" w:space="0"/>
              <w:bottom w:val="none" w:color="000000" w:sz="4" w:space="0"/>
              <w:right w:val="none" w:color="000000" w:sz="4" w:space="0"/>
            </w:tcBorders>
            <w:tcW w:w="0" w:type="auto"/>
            <w:vAlign w:val="bottom"/>
            <w:vMerge w:val="restart"/>
            <w:textDirection w:val="lrTb"/>
            <w:noWrap/>
          </w:tcPr>
          <w:p>
            <w:pPr>
              <w:pBdr/>
              <w:spacing w:after="0" w:line="240" w:lineRule="auto"/>
              <w:ind/>
              <w:jc w:val="left"/>
              <w:rPr>
                <w:ins w:id="2067" w:author="thomas" w:date="2024-06-12T08:16:33Z" oouserid="thomas"/>
                <w:rFonts w:ascii="Calibri" w:hAnsi="Calibri" w:eastAsia="Times New Roman" w:cs="Calibri"/>
                <w:color w:val="000000"/>
                <w:lang w:val="fr-FR" w:eastAsia="fr-FR"/>
              </w:rPr>
            </w:pPr>
            <w:ins w:id="2068" w:author="thomas" w:date="2024-06-12T08:16:33Z" oouserid="thomas">
              <w:r>
                <w:rPr>
                  <w:rFonts w:ascii="Calibri" w:hAnsi="Calibri" w:eastAsia="Times New Roman" w:cs="Calibri"/>
                  <w:color w:val="000000"/>
                  <w:lang w:val="fr-FR" w:eastAsia="fr-FR"/>
                </w:rPr>
              </w:r>
            </w:ins>
            <w:ins w:id="2069" w:author="thomas" w:date="2024-06-12T08:16:33Z" oouserid="thomas">
              <w:r>
                <w:rPr>
                  <w:rFonts w:ascii="Calibri" w:hAnsi="Calibri" w:eastAsia="Times New Roman" w:cs="Calibri"/>
                  <w:color w:val="000000"/>
                  <w:lang w:val="fr-FR" w:eastAsia="fr-FR"/>
                </w:rPr>
              </w:r>
            </w:ins>
            <w:ins w:id="2070" w:author="thomas" w:date="2024-06-12T08:16:33Z" oouserid="thomas">
              <w:r>
                <w:rPr>
                  <w:rFonts w:ascii="Calibri" w:hAnsi="Calibri" w:eastAsia="Times New Roman" w:cs="Calibri"/>
                  <w:color w:val="000000"/>
                  <w:lang w:val="fr-FR" w:eastAsia="fr-FR"/>
                </w:rPr>
              </w:r>
            </w:ins>
          </w:p>
        </w:tc>
      </w:tr>
    </w:tbl>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p>
      <w:pPr>
        <w:pBdr/>
        <w:spacing/>
        <w:ind/>
        <w:rPr>
          <w:lang w:val="en-GB"/>
        </w:rPr>
      </w:pPr>
      <w:r>
        <w:rPr>
          <w:lang w:val="en-GB"/>
        </w:rPr>
      </w:r>
      <w:r>
        <w:rPr>
          <w:lang w:val="en-GB"/>
        </w:rPr>
      </w:r>
      <w:r>
        <w:rPr>
          <w:lang w:val="en-GB"/>
        </w:rPr>
      </w:r>
    </w:p>
    <w:tbl>
      <w:tblPr>
        <w:tblW w:w="8500" w:type="dxa"/>
        <w:tblBorders/>
        <w:tblCellMar>
          <w:left w:w="70" w:type="dxa"/>
          <w:right w:w="70" w:type="dxa"/>
        </w:tblCellMar>
        <w:tblLook w:val="04A0" w:firstRow="1" w:lastRow="0" w:firstColumn="1" w:lastColumn="0" w:noHBand="0" w:noVBand="1"/>
      </w:tblPr>
      <w:tblGrid>
        <w:gridCol w:w="2340"/>
        <w:gridCol w:w="6160"/>
      </w:tblGrid>
      <w:tr>
        <w:trPr>
          <w:trHeight w:val="300"/>
        </w:trPr>
        <w:tc>
          <w:tcPr>
            <w:shd w:val="clear" w:color="auto" w:fill="auto"/>
            <w:tcBorders>
              <w:top w:val="single" w:color="auto"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Resource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A resource description, as provided by a keeper</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r>
      <w:tr>
        <w:trPr>
          <w:trHeight w:val="300"/>
        </w:trPr>
        <w:tc>
          <w:tcPr>
            <w:shd w:val="clear" w:color="auto" w:fill="auto"/>
            <w:tcBorders>
              <w:top w:val="none" w:color="000000" w:sz="4" w:space="0"/>
              <w:left w:val="single" w:color="auto" w:sz="4" w:space="0"/>
              <w:bottom w:val="none" w:color="000000"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Object class</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no</w:t>
            </w:r>
            <w:r>
              <w:rPr>
                <w:rFonts w:ascii="Calibri" w:hAnsi="Calibri" w:eastAsia="Times New Roman" w:cs="Calibri"/>
                <w:i/>
                <w:iCs/>
                <w:lang w:val="fr-FR" w:eastAsia="fr-FR"/>
              </w:rPr>
              <w:t xml:space="preserve"> class</w:t>
            </w:r>
            <w:r>
              <w:rPr>
                <w:rFonts w:ascii="Calibri" w:hAnsi="Calibri" w:eastAsia="Times New Roman" w:cs="Calibri"/>
                <w:i/>
                <w:iCs/>
                <w:lang w:val="fr-FR" w:eastAsia="fr-FR"/>
              </w:rPr>
            </w:r>
            <w:r>
              <w:rPr>
                <w:rFonts w:ascii="Calibri" w:hAnsi="Calibri" w:eastAsia="Times New Roman" w:cs="Calibri"/>
                <w:i/>
                <w:iCs/>
                <w:lang w:val="fr-FR" w:eastAsia="fr-FR"/>
              </w:rPr>
            </w:r>
          </w:p>
        </w:tc>
      </w:tr>
      <w:tr>
        <w:trPr>
          <w:trHeight w:val="300"/>
        </w:trPr>
        <w:tc>
          <w:tcPr>
            <w:shd w:val="clear" w:color="auto" w:fill="auto"/>
            <w:tcBorders>
              <w:top w:val="none" w:color="000000" w:sz="4" w:space="0"/>
              <w:left w:val="single" w:color="auto" w:sz="4" w:space="0"/>
              <w:bottom w:val="single" w:color="auto" w:sz="4" w:space="0"/>
              <w:right w:val="none" w:color="000000" w:sz="4" w:space="0"/>
            </w:tcBorders>
            <w:tcW w:w="2340" w:type="dxa"/>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 pattern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single" w:color="auto" w:sz="4" w:space="0"/>
            </w:tcBorders>
            <w:tcW w:w="6160" w:type="dxa"/>
            <w:vAlign w:val="bottom"/>
            <w:textDirection w:val="lrTb"/>
            <w:noWrap/>
          </w:tcPr>
          <w:p>
            <w:pPr>
              <w:pBdr/>
              <w:spacing w:after="0" w:line="240" w:lineRule="auto"/>
              <w:ind/>
              <w:jc w:val="left"/>
              <w:rPr>
                <w:rFonts w:ascii="Calibri" w:hAnsi="Calibri" w:eastAsia="Times New Roman" w:cs="Calibri"/>
                <w:i/>
                <w:iCs/>
                <w:lang w:val="fr-FR" w:eastAsia="fr-FR"/>
              </w:rPr>
            </w:pPr>
            <w:r>
              <w:rPr>
                <w:rFonts w:ascii="Calibri" w:hAnsi="Calibri" w:eastAsia="Times New Roman" w:cs="Calibri"/>
                <w:i/>
                <w:iCs/>
                <w:lang w:val="fr-FR" w:eastAsia="fr-FR"/>
              </w:rPr>
              <w:t xml:space="preserve">blank</w:t>
            </w:r>
            <w:r>
              <w:rPr>
                <w:rFonts w:ascii="Calibri" w:hAnsi="Calibri" w:eastAsia="Times New Roman" w:cs="Calibri"/>
                <w:i/>
                <w:iCs/>
                <w:lang w:val="fr-FR" w:eastAsia="fr-FR"/>
              </w:rPr>
              <w:t xml:space="preserve"> </w:t>
            </w:r>
            <w:r>
              <w:rPr>
                <w:rFonts w:ascii="Calibri" w:hAnsi="Calibri" w:eastAsia="Times New Roman" w:cs="Calibri"/>
                <w:i/>
                <w:iCs/>
                <w:lang w:val="fr-FR" w:eastAsia="fr-FR"/>
              </w:rPr>
              <w:t xml:space="preserve">node</w:t>
            </w:r>
            <w:r>
              <w:rPr>
                <w:rFonts w:ascii="Calibri" w:hAnsi="Calibri" w:eastAsia="Times New Roman" w:cs="Calibri"/>
                <w:i/>
                <w:iCs/>
                <w:lang w:val="fr-FR" w:eastAsia="fr-FR"/>
              </w:rPr>
            </w:r>
            <w:r>
              <w:rPr>
                <w:rFonts w:ascii="Calibri" w:hAnsi="Calibri" w:eastAsia="Times New Roman" w:cs="Calibri"/>
                <w:i/>
                <w:iCs/>
                <w:lang w:val="fr-FR" w:eastAsia="fr-FR"/>
              </w:rPr>
            </w:r>
          </w:p>
        </w:tc>
      </w:tr>
    </w:tbl>
    <w:p>
      <w:pPr>
        <w:pBdr/>
        <w:spacing/>
        <w:ind/>
        <w:rPr>
          <w:lang w:val="en-GB"/>
        </w:rPr>
      </w:pPr>
      <w:r>
        <w:rPr>
          <w:lang w:val="en-GB"/>
        </w:rPr>
      </w:r>
      <w:r>
        <w:rPr>
          <w:lang w:val="en-GB"/>
        </w:rPr>
      </w:r>
      <w:r>
        <w:rPr>
          <w:lang w:val="en-GB"/>
        </w:rPr>
      </w:r>
    </w:p>
    <w:tbl>
      <w:tblPr>
        <w:tblW w:w="0" w:type="auto"/>
        <w:tblBorders/>
        <w:tblCellMar>
          <w:left w:w="70" w:type="dxa"/>
          <w:right w:w="70" w:type="dxa"/>
        </w:tblCellMar>
        <w:tblLook w:val="04A0" w:firstRow="1" w:lastRow="0" w:firstColumn="1" w:lastColumn="0" w:noHBand="0" w:noVBand="1"/>
      </w:tblPr>
      <w:tblGrid>
        <w:gridCol w:w="1437"/>
        <w:gridCol w:w="1720"/>
        <w:gridCol w:w="1002"/>
        <w:gridCol w:w="7206"/>
        <w:gridCol w:w="621"/>
        <w:gridCol w:w="1550"/>
      </w:tblGrid>
      <w:tr>
        <w:trPr>
          <w:trHeight w:val="300"/>
        </w:trPr>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Property</w:t>
            </w:r>
            <w:r>
              <w:rPr>
                <w:rFonts w:ascii="Calibri" w:hAnsi="Calibri" w:eastAsia="Times New Roman" w:cs="Calibri"/>
                <w:b/>
                <w:bCs/>
                <w:color w:val="000000"/>
                <w:lang w:val="fr-FR" w:eastAsia="fr-FR"/>
              </w:rPr>
              <w:t xml:space="preserve"> label</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URI</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Range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Usage note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Card</w:t>
            </w:r>
            <w:r>
              <w:rPr>
                <w:rFonts w:ascii="Calibri" w:hAnsi="Calibri" w:eastAsia="Times New Roman" w:cs="Calibri"/>
                <w:b/>
                <w:bCs/>
                <w:color w:val="000000"/>
                <w:lang w:val="fr-FR" w:eastAsia="fr-FR"/>
              </w:rPr>
              <w:t xml:space="preserv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000000" w:fill="ebf1de"/>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center"/>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Value </w:t>
            </w:r>
            <w:r>
              <w:rPr>
                <w:rFonts w:ascii="Calibri" w:hAnsi="Calibri" w:eastAsia="Times New Roman" w:cs="Calibri"/>
                <w:b/>
                <w:bCs/>
                <w:color w:val="000000"/>
                <w:lang w:val="fr-FR" w:eastAsia="fr-FR"/>
              </w:rPr>
              <w:t xml:space="preserve">example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r>
      <w:tr>
        <w:trPr>
          <w:trHeight w:val="600"/>
        </w:trPr>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name</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w:t>
            </w:r>
            <w:r>
              <w:rPr>
                <w:rFonts w:ascii="Calibri" w:hAnsi="Calibri" w:eastAsia="Times New Roman" w:cs="Calibri"/>
                <w:color w:val="000000"/>
                <w:lang w:val="fr-FR" w:eastAsia="fr-FR"/>
              </w:rPr>
              <w:t xml:space="preserve">name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Title of the archived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t xml:space="preserve">Medical</w:t>
            </w:r>
            <w:r>
              <w:rPr>
                <w:rFonts w:ascii="Calibri" w:hAnsi="Calibri" w:eastAsia="Times New Roman" w:cs="Calibri"/>
                <w:color w:val="000000"/>
                <w:lang w:val="fr-FR" w:eastAsia="fr-FR"/>
              </w:rPr>
              <w:t xml:space="preserve"> </w:t>
            </w:r>
            <w:r>
              <w:rPr>
                <w:rFonts w:ascii="Calibri" w:hAnsi="Calibri" w:eastAsia="Times New Roman" w:cs="Calibri"/>
                <w:color w:val="000000"/>
                <w:lang w:val="fr-FR" w:eastAsia="fr-FR"/>
              </w:rPr>
              <w:t xml:space="preserve">Dosimetry</w:t>
            </w:r>
            <w:r>
              <w:rPr>
                <w:rFonts w:ascii="Calibri" w:hAnsi="Calibri" w:eastAsia="Times New Roman" w:cs="Calibri"/>
                <w:color w:val="000000"/>
                <w:lang w:val="fr-FR" w:eastAsia="fr-FR"/>
              </w:rPr>
              <w:t xml:space="preserve">"</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600"/>
        </w:trPr>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publisher</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schema:publisher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Name of the publisher of the serial, as provided by the archival institution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0…1</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single" w:color="auto" w:sz="4" w:space="0"/>
              <w:left w:val="none" w:color="000000" w:sz="4" w:space="0"/>
              <w:bottom w:val="single" w:color="auto"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"Elsevier"</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r>
        <w:trPr>
          <w:trHeight w:val="1200"/>
        </w:trPr>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b/>
                <w:bCs/>
                <w:color w:val="000000"/>
                <w:lang w:val="fr-FR" w:eastAsia="fr-FR"/>
              </w:rPr>
            </w:pPr>
            <w:r>
              <w:rPr>
                <w:rFonts w:ascii="Calibri" w:hAnsi="Calibri" w:eastAsia="Times New Roman" w:cs="Calibri"/>
                <w:b/>
                <w:bCs/>
                <w:color w:val="000000"/>
                <w:lang w:val="fr-FR" w:eastAsia="fr-FR"/>
              </w:rPr>
              <w:t xml:space="preserve">issn</w:t>
            </w:r>
            <w:r>
              <w:rPr>
                <w:rFonts w:ascii="Calibri" w:hAnsi="Calibri" w:eastAsia="Times New Roman" w:cs="Calibri"/>
                <w:b/>
                <w:bCs/>
                <w:color w:val="000000"/>
                <w:lang w:val="fr-FR" w:eastAsia="fr-FR"/>
              </w:rPr>
            </w:r>
            <w:r>
              <w:rPr>
                <w:rFonts w:ascii="Calibri" w:hAnsi="Calibri" w:eastAsia="Times New Roman" w:cs="Calibri"/>
                <w:b/>
                <w:bCs/>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schema:issn</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xsd:string</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en-GB" w:eastAsia="fr-FR"/>
              </w:rPr>
            </w:pPr>
            <w:r>
              <w:rPr>
                <w:rFonts w:ascii="Calibri" w:hAnsi="Calibri" w:eastAsia="Times New Roman" w:cs="Calibri"/>
                <w:color w:val="000000"/>
                <w:lang w:val="en-GB" w:eastAsia="fr-FR"/>
              </w:rPr>
              <w:t xml:space="preserve">ISSN of the archived serial, as provided by the archival institution. At least one ISSN is present. This can be present 2 times with the print and electronic ISSN.</w:t>
            </w:r>
            <w:r>
              <w:rPr>
                <w:rFonts w:ascii="Calibri" w:hAnsi="Calibri" w:eastAsia="Times New Roman" w:cs="Calibri"/>
                <w:color w:val="000000"/>
                <w:lang w:val="en-GB" w:eastAsia="fr-FR"/>
              </w:rPr>
            </w:r>
            <w:r>
              <w:rPr>
                <w:rFonts w:ascii="Calibri" w:hAnsi="Calibri" w:eastAsia="Times New Roman" w:cs="Calibri"/>
                <w:color w:val="000000"/>
                <w:lang w:val="en-GB"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1…2</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c>
          <w:tcPr>
            <w:shd w:val="clear" w:color="auto" w:fill="auto"/>
            <w:tcBorders>
              <w:top w:val="none" w:color="000000" w:sz="4" w:space="0"/>
              <w:left w:val="none" w:color="000000" w:sz="4" w:space="0"/>
              <w:bottom w:val="none" w:color="000000" w:sz="4" w:space="0"/>
              <w:right w:val="none" w:color="000000" w:sz="4" w:space="0"/>
            </w:tcBorders>
            <w:tcW w:w="0" w:type="auto"/>
            <w:vAlign w:val="bottom"/>
            <w:textDirection w:val="lrTb"/>
            <w:noWrap w:val="false"/>
          </w:tcPr>
          <w:p>
            <w:pPr>
              <w:pBdr/>
              <w:spacing w:after="0" w:line="240" w:lineRule="auto"/>
              <w:ind/>
              <w:jc w:val="left"/>
              <w:rPr>
                <w:rFonts w:ascii="Calibri" w:hAnsi="Calibri" w:eastAsia="Times New Roman" w:cs="Calibri"/>
                <w:color w:val="000000"/>
                <w:lang w:val="fr-FR" w:eastAsia="fr-FR"/>
              </w:rPr>
            </w:pPr>
            <w:r>
              <w:rPr>
                <w:rFonts w:ascii="Calibri" w:hAnsi="Calibri" w:eastAsia="Times New Roman" w:cs="Calibri"/>
                <w:color w:val="000000"/>
                <w:lang w:val="fr-FR" w:eastAsia="fr-FR"/>
              </w:rPr>
              <w:t xml:space="preserve">"0958-3947"</w:t>
            </w:r>
            <w:r>
              <w:rPr>
                <w:rFonts w:ascii="Calibri" w:hAnsi="Calibri" w:eastAsia="Times New Roman" w:cs="Calibri"/>
                <w:color w:val="000000"/>
                <w:lang w:val="fr-FR" w:eastAsia="fr-FR"/>
              </w:rPr>
            </w:r>
            <w:r>
              <w:rPr>
                <w:rFonts w:ascii="Calibri" w:hAnsi="Calibri" w:eastAsia="Times New Roman" w:cs="Calibri"/>
                <w:color w:val="000000"/>
                <w:lang w:val="fr-FR" w:eastAsia="fr-FR"/>
              </w:rPr>
            </w:r>
          </w:p>
        </w:tc>
      </w:tr>
    </w:tbl>
    <w:p>
      <w:pPr>
        <w:pBdr/>
        <w:spacing/>
        <w:ind/>
        <w:rPr>
          <w:lang w:val="en-GB"/>
        </w:rPr>
      </w:pPr>
      <w:ins w:id="2071" w:author="thomas" w:date="2024-06-04T09:10:28Z" oouserid="thomas">
        <w:r>
          <w:rPr>
            <w:lang w:val="en-GB"/>
          </w:rPr>
        </w:r>
      </w:ins>
      <w:r>
        <w:rPr>
          <w:lang w:val="en-GB"/>
        </w:rPr>
      </w:r>
      <w:r>
        <w:rPr>
          <w:lang w:val="en-GB"/>
        </w:rPr>
      </w:r>
    </w:p>
    <w:tbl>
      <w:tblPr>
        <w:tblStyle w:val="1105"/>
        <w:tblW w:w="0" w:type="auto"/>
        <w:tblBorders/>
        <w:tblLook w:val="04A0" w:firstRow="1" w:lastRow="0" w:firstColumn="1" w:lastColumn="0" w:noHBand="0" w:noVBand="1"/>
      </w:tblPr>
      <w:tblGrid>
        <w:gridCol w:w="2340"/>
        <w:gridCol w:w="2775"/>
      </w:tblGrid>
      <w:tr>
        <w:trPr>
          <w:trHeight w:val="285"/>
          <w:ins w:id="2072" w:author="thomas" w:date="2024-06-04T09:10:38Z" oouserid="thomas"/>
        </w:trPr>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73" w:author="thomas" w:date="2024-06-04T09:10:39Z" oouserid="thomas"/>
              </w:rPr>
            </w:pPr>
            <w:ins w:id="2074" w:author="thomas" w:date="2024-06-04T09:10:39Z" oouserid="thomas">
              <w:r>
                <w:rPr>
                  <w:rFonts w:ascii="Calibri" w:hAnsi="Calibri" w:eastAsia="Calibri" w:cs="Calibri"/>
                  <w:b/>
                  <w:i w:val="0"/>
                  <w:strike w:val="0"/>
                  <w:color w:val="000000"/>
                  <w:sz w:val="22"/>
                  <w:u w:val="none"/>
                  <w:vertAlign w:val="baseline"/>
                </w:rPr>
                <w:t xml:space="preserve">Resource</w:t>
              </w:r>
            </w:ins>
            <w:ins w:id="2075" w:author="thomas" w:date="2024-06-04T09:10:39Z" oouserid="thomas">
              <w:r/>
            </w:ins>
          </w:p>
        </w:tc>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76" w:author="thomas" w:date="2024-06-04T09:10:39Z" oouserid="thomas"/>
              </w:rPr>
            </w:pPr>
            <w:ins w:id="2077" w:author="thomas" w:date="2024-06-04T09:10:39Z" oouserid="thomas">
              <w:r>
                <w:rPr>
                  <w:rFonts w:ascii="Calibri" w:hAnsi="Calibri" w:eastAsia="Calibri" w:cs="Calibri"/>
                  <w:b w:val="0"/>
                  <w:i w:val="0"/>
                  <w:strike w:val="0"/>
                  <w:color w:val="000000"/>
                  <w:sz w:val="22"/>
                  <w:u w:val="none"/>
                  <w:vertAlign w:val="baseline"/>
                </w:rPr>
                <w:t xml:space="preserve">An archival organisation</w:t>
              </w:r>
            </w:ins>
            <w:ins w:id="2078" w:author="thomas" w:date="2024-06-04T09:10:39Z" oouserid="thomas">
              <w:r/>
            </w:ins>
          </w:p>
        </w:tc>
      </w:tr>
      <w:tr>
        <w:trPr>
          <w:trHeight w:val="285"/>
          <w:ins w:id="2079" w:author="thomas" w:date="2024-06-04T09:10:39Z" oouserid="thomas"/>
        </w:trPr>
        <w:tc>
          <w:tcPr>
            <w:tcBorders>
              <w:top w:val="none" w:color="000000" w:sz="4"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80" w:author="thomas" w:date="2024-06-04T09:10:39Z" oouserid="thomas"/>
              </w:rPr>
            </w:pPr>
            <w:ins w:id="2081" w:author="thomas" w:date="2024-06-04T09:10:39Z" oouserid="thomas">
              <w:r>
                <w:rPr>
                  <w:rFonts w:ascii="Calibri" w:hAnsi="Calibri" w:eastAsia="Calibri" w:cs="Calibri"/>
                  <w:b/>
                  <w:i w:val="0"/>
                  <w:strike w:val="0"/>
                  <w:color w:val="000000"/>
                  <w:sz w:val="22"/>
                  <w:u w:val="none"/>
                  <w:vertAlign w:val="baseline"/>
                </w:rPr>
                <w:t xml:space="preserve">Object class</w:t>
              </w:r>
            </w:ins>
            <w:ins w:id="2082" w:author="thomas" w:date="2024-06-04T09:10:39Z" oouserid="thomas">
              <w:r/>
            </w:ins>
          </w:p>
        </w:tc>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83" w:author="thomas" w:date="2024-06-04T09:10:39Z" oouserid="thomas"/>
              </w:rPr>
            </w:pPr>
            <w:ins w:id="2084" w:author="thomas" w:date="2024-06-04T09:12:20Z" oouserid="thomas">
              <w:r>
                <w:rPr>
                  <w:rFonts w:ascii="Calibri" w:hAnsi="Calibri" w:eastAsia="Calibri" w:cs="Calibri"/>
                  <w:b w:val="0"/>
                  <w:i w:val="0"/>
                  <w:strike w:val="0"/>
                  <w:color w:val="000000"/>
                  <w:sz w:val="22"/>
                  <w:u w:val="none"/>
                  <w:vertAlign w:val="baseline"/>
                </w:rPr>
                <w:t xml:space="preserve">schema:ArchiveOrganization</w:t>
              </w:r>
            </w:ins>
            <w:ins w:id="2085" w:author="thomas" w:date="2024-06-04T09:10:39Z" oouserid="thomas">
              <w:r/>
            </w:ins>
          </w:p>
        </w:tc>
      </w:tr>
      <w:tr>
        <w:trPr>
          <w:trHeight w:val="285"/>
          <w:ins w:id="2086" w:author="thomas" w:date="2024-06-04T09:10:39Z" oouserid="thomas"/>
        </w:trPr>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087" w:author="thomas" w:date="2024-06-04T09:10:39Z" oouserid="thomas"/>
              </w:rPr>
            </w:pPr>
            <w:ins w:id="2088" w:author="thomas" w:date="2024-06-04T09:10:39Z" oouserid="thomas">
              <w:r>
                <w:rPr>
                  <w:rFonts w:ascii="Calibri" w:hAnsi="Calibri" w:eastAsia="Calibri" w:cs="Calibri"/>
                  <w:b/>
                  <w:i w:val="0"/>
                  <w:strike w:val="0"/>
                  <w:color w:val="000000"/>
                  <w:sz w:val="22"/>
                  <w:u w:val="none"/>
                  <w:vertAlign w:val="baseline"/>
                </w:rPr>
                <w:t xml:space="preserve">URI pattern</w:t>
              </w:r>
            </w:ins>
            <w:ins w:id="2089" w:author="thomas" w:date="2024-06-04T09:10:39Z" oouserid="thomas">
              <w:r/>
            </w:ins>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090" w:author="thomas" w:date="2024-06-04T09:10:39Z" oouserid="thomas"/>
              </w:rPr>
            </w:pPr>
            <w:r/>
            <w:hyperlink r:id="rId44" w:tooltip="http://issn.org/organization/keepers" w:history="1">
              <w:ins w:id="2091" w:author="thomas" w:date="2024-06-04T09:10:39Z" oouserid="thomas">
                <w:r>
                  <w:rPr>
                    <w:rFonts w:ascii="Calibri" w:hAnsi="Calibri" w:eastAsia="Calibri" w:cs="Calibri"/>
                    <w:b w:val="0"/>
                    <w:i w:val="0"/>
                    <w:strike w:val="0"/>
                    <w:color w:val="0000ff"/>
                    <w:sz w:val="22"/>
                    <w:u w:val="single"/>
                    <w:vertAlign w:val="baseline"/>
                  </w:rPr>
                  <w:t xml:space="preserve">http://issn.org/organization/keepers#{keeperCode}</w:t>
                </w:r>
              </w:ins>
            </w:hyperlink>
            <w:r/>
            <w:ins w:id="2092" w:author="thomas" w:date="2024-06-04T09:10:39Z" oouserid="thomas">
              <w:r/>
            </w:ins>
          </w:p>
        </w:tc>
      </w:tr>
    </w:tbl>
    <w:p>
      <w:pPr>
        <w:pBdr/>
        <w:spacing/>
        <w:ind/>
        <w:rPr>
          <w:ins w:id="2093" w:author="thomas" w:date="2024-06-04T09:10:40Z" oouserid="thomas"/>
          <w:lang w:val="en-GB"/>
        </w:rPr>
      </w:pPr>
      <w:ins w:id="2094" w:author="thomas" w:date="2024-06-04T09:10:40Z" oouserid="thomas">
        <w:r>
          <w:rPr>
            <w:lang w:val="en-GB"/>
          </w:rPr>
        </w:r>
      </w:ins>
      <w:ins w:id="2095" w:author="thomas" w:date="2024-06-04T09:10:40Z" oouserid="thomas">
        <w:r>
          <w:rPr>
            <w:lang w:val="en-GB"/>
          </w:rPr>
        </w:r>
      </w:ins>
      <w:ins w:id="2096" w:author="thomas" w:date="2024-06-04T09:10:40Z" oouserid="thomas">
        <w:r>
          <w:rPr>
            <w:lang w:val="en-GB"/>
          </w:rPr>
        </w:r>
      </w:ins>
    </w:p>
    <w:tbl>
      <w:tblPr>
        <w:tblStyle w:val="1105"/>
        <w:tblW w:w="0" w:type="auto"/>
        <w:tblBorders/>
        <w:tblLook w:val="04A0" w:firstRow="1" w:lastRow="0" w:firstColumn="1" w:lastColumn="0" w:noHBand="0" w:noVBand="1"/>
      </w:tblPr>
      <w:tblGrid>
        <w:gridCol w:w="2340"/>
        <w:gridCol w:w="2775"/>
        <w:gridCol w:w="3090"/>
        <w:gridCol w:w="4140"/>
        <w:gridCol w:w="945"/>
        <w:gridCol w:w="3375"/>
      </w:tblGrid>
      <w:tr>
        <w:trPr>
          <w:trHeight w:val="285"/>
          <w:ins w:id="2097" w:author="thomas" w:date="2024-06-04T09:10:46Z" oouserid="thomas"/>
        </w:trPr>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jc w:val="center"/>
              <w:rPr>
                <w:ins w:id="2098" w:author="thomas" w:date="2024-06-04T09:10:46Z" oouserid="thomas"/>
              </w:rPr>
              <w:pPrChange w:author="thomas" w:date="2024-06-04T09:10:46Z" w:id="2099" oouserid="thomas">
                <w:pPr>
                  <w:pBdr/>
                  <w:spacing/>
                  <w:ind/>
                </w:pPr>
              </w:pPrChange>
            </w:pPr>
            <w:ins w:id="2100" w:author="thomas" w:date="2024-06-04T09:10:46Z" oouserid="thomas">
              <w:r>
                <w:rPr>
                  <w:rFonts w:ascii="Calibri" w:hAnsi="Calibri" w:eastAsia="Calibri" w:cs="Calibri"/>
                  <w:b/>
                  <w:i w:val="0"/>
                  <w:strike w:val="0"/>
                  <w:color w:val="000000"/>
                  <w:sz w:val="22"/>
                  <w:u w:val="none"/>
                  <w:vertAlign w:val="baseline"/>
                </w:rPr>
                <w:t xml:space="preserve">Property label</w:t>
              </w:r>
            </w:ins>
            <w:ins w:id="2101"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jc w:val="center"/>
              <w:rPr>
                <w:ins w:id="2102" w:author="thomas" w:date="2024-06-04T09:10:46Z" oouserid="thomas"/>
              </w:rPr>
              <w:pPrChange w:author="thomas" w:date="2024-06-04T09:10:46Z" w:id="2103" oouserid="thomas">
                <w:pPr>
                  <w:pBdr/>
                  <w:spacing/>
                  <w:ind/>
                </w:pPr>
              </w:pPrChange>
            </w:pPr>
            <w:ins w:id="2104" w:author="thomas" w:date="2024-06-04T09:10:46Z" oouserid="thomas">
              <w:r>
                <w:rPr>
                  <w:rFonts w:ascii="Calibri" w:hAnsi="Calibri" w:eastAsia="Calibri" w:cs="Calibri"/>
                  <w:b/>
                  <w:i w:val="0"/>
                  <w:strike w:val="0"/>
                  <w:color w:val="000000"/>
                  <w:sz w:val="22"/>
                  <w:u w:val="none"/>
                  <w:vertAlign w:val="baseline"/>
                </w:rPr>
                <w:t xml:space="preserve">URI</w:t>
              </w:r>
            </w:ins>
            <w:ins w:id="2105"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jc w:val="center"/>
              <w:rPr>
                <w:ins w:id="2106" w:author="thomas" w:date="2024-06-04T09:10:46Z" oouserid="thomas"/>
              </w:rPr>
              <w:pPrChange w:author="thomas" w:date="2024-06-04T09:10:46Z" w:id="2107" oouserid="thomas">
                <w:pPr>
                  <w:pBdr/>
                  <w:spacing/>
                  <w:ind/>
                </w:pPr>
              </w:pPrChange>
            </w:pPr>
            <w:ins w:id="2108" w:author="thomas" w:date="2024-06-04T09:10:46Z" oouserid="thomas">
              <w:r>
                <w:rPr>
                  <w:rFonts w:ascii="Calibri" w:hAnsi="Calibri" w:eastAsia="Calibri" w:cs="Calibri"/>
                  <w:b/>
                  <w:i w:val="0"/>
                  <w:strike w:val="0"/>
                  <w:color w:val="000000"/>
                  <w:sz w:val="22"/>
                  <w:u w:val="none"/>
                  <w:vertAlign w:val="baseline"/>
                </w:rPr>
                <w:t xml:space="preserve">Range</w:t>
              </w:r>
            </w:ins>
            <w:ins w:id="2109"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jc w:val="center"/>
              <w:rPr>
                <w:ins w:id="2110" w:author="thomas" w:date="2024-06-04T09:10:46Z" oouserid="thomas"/>
              </w:rPr>
              <w:pPrChange w:author="thomas" w:date="2024-06-04T09:10:46Z" w:id="2111" oouserid="thomas">
                <w:pPr>
                  <w:pBdr/>
                  <w:spacing/>
                  <w:ind/>
                </w:pPr>
              </w:pPrChange>
            </w:pPr>
            <w:ins w:id="2112" w:author="thomas" w:date="2024-06-04T09:10:46Z" oouserid="thomas">
              <w:r>
                <w:rPr>
                  <w:rFonts w:ascii="Calibri" w:hAnsi="Calibri" w:eastAsia="Calibri" w:cs="Calibri"/>
                  <w:b/>
                  <w:i w:val="0"/>
                  <w:strike w:val="0"/>
                  <w:color w:val="000000"/>
                  <w:sz w:val="22"/>
                  <w:u w:val="none"/>
                  <w:vertAlign w:val="baseline"/>
                </w:rPr>
                <w:t xml:space="preserve">Usage note</w:t>
              </w:r>
            </w:ins>
            <w:ins w:id="2113"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jc w:val="center"/>
              <w:rPr>
                <w:ins w:id="2114" w:author="thomas" w:date="2024-06-04T09:10:46Z" oouserid="thomas"/>
              </w:rPr>
              <w:pPrChange w:author="thomas" w:date="2024-06-04T09:10:46Z" w:id="2115" oouserid="thomas">
                <w:pPr>
                  <w:pBdr/>
                  <w:spacing/>
                  <w:ind/>
                </w:pPr>
              </w:pPrChange>
            </w:pPr>
            <w:ins w:id="2116" w:author="thomas" w:date="2024-06-04T09:10:46Z" oouserid="thomas">
              <w:r>
                <w:rPr>
                  <w:rFonts w:ascii="Calibri" w:hAnsi="Calibri" w:eastAsia="Calibri" w:cs="Calibri"/>
                  <w:b/>
                  <w:i w:val="0"/>
                  <w:strike w:val="0"/>
                  <w:color w:val="000000"/>
                  <w:sz w:val="22"/>
                  <w:u w:val="none"/>
                  <w:vertAlign w:val="baseline"/>
                </w:rPr>
                <w:t xml:space="preserve">Card.</w:t>
              </w:r>
            </w:ins>
            <w:ins w:id="2117" w:author="thomas" w:date="2024-06-04T09:10:46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jc w:val="center"/>
              <w:rPr>
                <w:ins w:id="2118" w:author="thomas" w:date="2024-06-04T09:10:46Z" oouserid="thomas"/>
              </w:rPr>
              <w:pPrChange w:author="thomas" w:date="2024-06-04T09:10:46Z" w:id="2119" oouserid="thomas">
                <w:pPr>
                  <w:pBdr/>
                  <w:spacing/>
                  <w:ind/>
                </w:pPr>
              </w:pPrChange>
            </w:pPr>
            <w:ins w:id="2120" w:author="thomas" w:date="2024-06-04T09:10:46Z" oouserid="thomas">
              <w:r>
                <w:rPr>
                  <w:rFonts w:ascii="Calibri" w:hAnsi="Calibri" w:eastAsia="Calibri" w:cs="Calibri"/>
                  <w:b/>
                  <w:i w:val="0"/>
                  <w:strike w:val="0"/>
                  <w:color w:val="000000"/>
                  <w:sz w:val="22"/>
                  <w:u w:val="none"/>
                  <w:vertAlign w:val="baseline"/>
                </w:rPr>
                <w:t xml:space="preserve">Value example</w:t>
              </w:r>
            </w:ins>
            <w:ins w:id="2121" w:author="thomas" w:date="2024-06-04T09:10:46Z" oouserid="thomas">
              <w:r/>
            </w:ins>
          </w:p>
        </w:tc>
      </w:tr>
      <w:tr>
        <w:trPr>
          <w:trHeight w:val="285"/>
          <w:ins w:id="2122" w:author="thomas" w:date="2024-06-04T09:10:46Z" oouserid="thomas"/>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23" w:author="thomas" w:date="2024-06-04T09:10:46Z" oouserid="thomas"/>
              </w:rPr>
            </w:pPr>
            <w:ins w:id="2124" w:author="thomas" w:date="2024-06-04T09:10:46Z" oouserid="thomas">
              <w:r>
                <w:rPr>
                  <w:rFonts w:ascii="Calibri" w:hAnsi="Calibri" w:eastAsia="Calibri" w:cs="Calibri"/>
                  <w:b/>
                  <w:i w:val="0"/>
                  <w:strike w:val="0"/>
                  <w:color w:val="000000"/>
                  <w:sz w:val="22"/>
                  <w:u w:val="none"/>
                  <w:vertAlign w:val="baseline"/>
                </w:rPr>
                <w:t xml:space="preserve">"</w:t>
              </w:r>
            </w:ins>
            <w:ins w:id="2125"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126" w:author="thomas" w:date="2024-06-04T09:10:46Z" oouserid="thomas"/>
              </w:rPr>
            </w:pPr>
            <w:ins w:id="2127" w:author="thomas" w:date="2024-06-04T09:10:46Z" oouserid="thomas">
              <w:r>
                <w:rPr>
                  <w:rFonts w:ascii="Calibri" w:hAnsi="Calibri" w:eastAsia="Calibri" w:cs="Calibri"/>
                  <w:b w:val="0"/>
                  <w:i w:val="0"/>
                  <w:strike w:val="0"/>
                  <w:color w:val="000000"/>
                  <w:sz w:val="22"/>
                  <w:u w:val="none"/>
                  <w:vertAlign w:val="baseline"/>
                </w:rPr>
                <w:t xml:space="preserve">schema:name</w:t>
              </w:r>
            </w:ins>
            <w:ins w:id="2128"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129" w:author="thomas" w:date="2024-06-04T09:10:46Z" oouserid="thomas"/>
              </w:rPr>
            </w:pPr>
            <w:ins w:id="2130" w:author="thomas" w:date="2024-06-04T09:10:46Z" oouserid="thomas">
              <w:r>
                <w:rPr>
                  <w:rFonts w:ascii="Calibri" w:hAnsi="Calibri" w:eastAsia="Calibri" w:cs="Calibri"/>
                  <w:b w:val="0"/>
                  <w:i w:val="0"/>
                  <w:strike w:val="0"/>
                  <w:color w:val="000000"/>
                  <w:sz w:val="22"/>
                  <w:u w:val="none"/>
                  <w:vertAlign w:val="baseline"/>
                </w:rPr>
                <w:t xml:space="preserve">xsd:string</w:t>
              </w:r>
            </w:ins>
            <w:ins w:id="2131"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132" w:author="thomas" w:date="2024-06-04T09:10:46Z" oouserid="thomas"/>
              </w:rPr>
            </w:pPr>
            <w:ins w:id="2133" w:author="thomas" w:date="2024-06-04T09:10:46Z" oouserid="thomas">
              <w:r>
                <w:rPr>
                  <w:rFonts w:ascii="Calibri" w:hAnsi="Calibri" w:eastAsia="Calibri" w:cs="Calibri"/>
                  <w:b w:val="0"/>
                  <w:i w:val="0"/>
                  <w:strike w:val="0"/>
                  <w:color w:val="000000"/>
                  <w:sz w:val="22"/>
                  <w:u w:val="none"/>
                  <w:vertAlign w:val="baseline"/>
                </w:rPr>
                <w:t xml:space="preserve">Name of the archival institution</w:t>
              </w:r>
            </w:ins>
            <w:ins w:id="2134"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135" w:author="thomas" w:date="2024-06-04T09:10:46Z" oouserid="thomas"/>
              </w:rPr>
            </w:pPr>
            <w:ins w:id="2136" w:author="thomas" w:date="2024-06-04T09:10:46Z" oouserid="thomas">
              <w:r>
                <w:rPr>
                  <w:rFonts w:ascii="Calibri" w:hAnsi="Calibri" w:eastAsia="Calibri" w:cs="Calibri"/>
                  <w:b w:val="0"/>
                  <w:i w:val="0"/>
                  <w:strike w:val="0"/>
                  <w:color w:val="000000"/>
                  <w:sz w:val="22"/>
                  <w:u w:val="none"/>
                  <w:vertAlign w:val="baseline"/>
                </w:rPr>
                <w:t xml:space="preserve">1…1</w:t>
              </w:r>
            </w:ins>
            <w:ins w:id="2137" w:author="thomas" w:date="2024-06-04T09:10:46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138" w:author="thomas" w:date="2024-06-04T09:10:46Z" oouserid="thomas"/>
              </w:rPr>
            </w:pPr>
            <w:ins w:id="2139" w:author="thomas" w:date="2024-06-04T09:10:46Z" oouserid="thomas">
              <w:r>
                <w:rPr>
                  <w:rFonts w:ascii="Calibri" w:hAnsi="Calibri" w:eastAsia="Calibri" w:cs="Calibri"/>
                  <w:b w:val="0"/>
                  <w:i w:val="0"/>
                  <w:strike w:val="0"/>
                  <w:color w:val="000000"/>
                  <w:sz w:val="22"/>
                  <w:u w:val="none"/>
                  <w:vertAlign w:val="baseline"/>
                </w:rPr>
                <w:t xml:space="preserve">"CLOCKSS Archive"</w:t>
              </w:r>
            </w:ins>
            <w:ins w:id="2140" w:author="thomas" w:date="2024-06-04T09:10:46Z" oouserid="thomas">
              <w:r/>
            </w:ins>
          </w:p>
        </w:tc>
      </w:tr>
      <w:tr>
        <w:trPr>
          <w:trHeight w:val="285"/>
          <w:ins w:id="2141" w:author="thomas" w:date="2024-06-04T09:10:46Z" oouserid="thomas"/>
        </w:trPr>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42" w:author="thomas" w:date="2024-06-04T09:10:46Z" oouserid="thomas"/>
              </w:rPr>
            </w:pPr>
            <w:ins w:id="2143" w:author="thomas" w:date="2024-06-04T09:10:46Z" oouserid="thomas">
              <w:r>
                <w:rPr>
                  <w:rFonts w:ascii="Calibri" w:hAnsi="Calibri" w:eastAsia="Calibri" w:cs="Calibri"/>
                  <w:b/>
                  <w:i w:val="0"/>
                  <w:strike w:val="0"/>
                  <w:color w:val="000000"/>
                  <w:sz w:val="22"/>
                  <w:u w:val="none"/>
                  <w:vertAlign w:val="baseline"/>
                </w:rPr>
                <w:t xml:space="preserve">identifier</w:t>
              </w:r>
            </w:ins>
            <w:ins w:id="2144"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145" w:author="thomas" w:date="2024-06-04T09:10:46Z" oouserid="thomas"/>
              </w:rPr>
            </w:pPr>
            <w:ins w:id="2146" w:author="thomas" w:date="2024-06-04T09:10:46Z" oouserid="thomas">
              <w:r>
                <w:rPr>
                  <w:rFonts w:ascii="Calibri" w:hAnsi="Calibri" w:eastAsia="Calibri" w:cs="Calibri"/>
                  <w:b w:val="0"/>
                  <w:i w:val="0"/>
                  <w:strike w:val="0"/>
                  <w:color w:val="000000"/>
                  <w:sz w:val="22"/>
                  <w:u w:val="none"/>
                  <w:vertAlign w:val="baseline"/>
                </w:rPr>
                <w:t xml:space="preserve">schema:identifier</w:t>
              </w:r>
            </w:ins>
            <w:ins w:id="2147"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148" w:author="thomas" w:date="2024-06-04T09:10:46Z" oouserid="thomas"/>
              </w:rPr>
            </w:pPr>
            <w:ins w:id="2149" w:author="thomas" w:date="2024-06-04T09:10:46Z" oouserid="thomas">
              <w:r>
                <w:rPr>
                  <w:rFonts w:ascii="Calibri" w:hAnsi="Calibri" w:eastAsia="Calibri" w:cs="Calibri"/>
                  <w:b w:val="0"/>
                  <w:i w:val="0"/>
                  <w:strike w:val="0"/>
                  <w:color w:val="000000"/>
                  <w:sz w:val="22"/>
                  <w:u w:val="none"/>
                  <w:vertAlign w:val="baseline"/>
                </w:rPr>
                <w:t xml:space="preserve">xsd:string</w:t>
              </w:r>
            </w:ins>
            <w:ins w:id="2150"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151" w:author="thomas" w:date="2024-06-04T09:10:46Z" oouserid="thomas"/>
              </w:rPr>
            </w:pPr>
            <w:ins w:id="2152" w:author="thomas" w:date="2024-06-04T09:10:46Z" oouserid="thomas">
              <w:r>
                <w:rPr>
                  <w:rFonts w:ascii="Calibri" w:hAnsi="Calibri" w:eastAsia="Calibri" w:cs="Calibri"/>
                  <w:b w:val="0"/>
                  <w:i w:val="0"/>
                  <w:strike w:val="0"/>
                  <w:color w:val="000000"/>
                  <w:sz w:val="22"/>
                  <w:u w:val="none"/>
                  <w:vertAlign w:val="baseline"/>
                </w:rPr>
                <w:t xml:space="preserve">Code of the archival institution</w:t>
              </w:r>
            </w:ins>
            <w:ins w:id="2153"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154" w:author="thomas" w:date="2024-06-04T09:10:46Z" oouserid="thomas"/>
              </w:rPr>
            </w:pPr>
            <w:ins w:id="2155" w:author="thomas" w:date="2024-06-04T09:10:46Z" oouserid="thomas">
              <w:r>
                <w:rPr>
                  <w:rFonts w:ascii="Calibri" w:hAnsi="Calibri" w:eastAsia="Calibri" w:cs="Calibri"/>
                  <w:b w:val="0"/>
                  <w:i w:val="0"/>
                  <w:strike w:val="0"/>
                  <w:color w:val="000000"/>
                  <w:sz w:val="22"/>
                  <w:u w:val="none"/>
                  <w:vertAlign w:val="baseline"/>
                </w:rPr>
                <w:t xml:space="preserve">1…1</w:t>
              </w:r>
            </w:ins>
            <w:ins w:id="2156" w:author="thomas" w:date="2024-06-04T09:10:46Z" oouserid="thomas">
              <w:r/>
            </w:ins>
          </w:p>
        </w:tc>
        <w:tc>
          <w:tcPr>
            <w:tcBorders>
              <w:top w:val="single" w:color="000000" w:sz="6"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157" w:author="thomas" w:date="2024-06-04T09:10:46Z" oouserid="thomas"/>
              </w:rPr>
            </w:pPr>
            <w:ins w:id="2158" w:author="thomas" w:date="2024-06-04T09:10:46Z" oouserid="thomas">
              <w:r>
                <w:rPr>
                  <w:rFonts w:ascii="Calibri" w:hAnsi="Calibri" w:eastAsia="Calibri" w:cs="Calibri"/>
                  <w:b w:val="0"/>
                  <w:i w:val="0"/>
                  <w:strike w:val="0"/>
                  <w:color w:val="000000"/>
                  <w:sz w:val="22"/>
                  <w:u w:val="none"/>
                  <w:vertAlign w:val="baseline"/>
                </w:rPr>
                <w:t xml:space="preserve">"clockss"</w:t>
              </w:r>
            </w:ins>
            <w:ins w:id="2159" w:author="thomas" w:date="2024-06-04T09:10:46Z" oouserid="thomas">
              <w:r/>
            </w:ins>
          </w:p>
        </w:tc>
      </w:tr>
    </w:tbl>
    <w:p>
      <w:pPr>
        <w:pBdr/>
        <w:spacing/>
        <w:ind/>
        <w:rPr>
          <w:ins w:id="2160" w:author="thomas" w:date="2024-06-12T08:13:01Z" oouserid="thomas"/>
          <w:lang w:val="en-GB"/>
        </w:rPr>
      </w:pPr>
      <w:ins w:id="2161" w:author="thomas" w:date="2024-06-12T08:13:01Z" oouserid="thomas">
        <w:r>
          <w:rPr>
            <w:lang w:val="en-GB"/>
          </w:rPr>
        </w:r>
      </w:ins>
      <w:ins w:id="2162" w:author="thomas" w:date="2024-06-12T08:13:01Z" oouserid="thomas">
        <w:r>
          <w:rPr>
            <w:lang w:val="en-GB"/>
          </w:rPr>
        </w:r>
      </w:ins>
      <w:ins w:id="2163" w:author="thomas" w:date="2024-06-12T08:13:01Z" oouserid="thomas">
        <w:r>
          <w:rPr>
            <w:lang w:val="en-GB"/>
          </w:rPr>
        </w:r>
      </w:ins>
    </w:p>
    <w:tbl>
      <w:tblPr>
        <w:tblStyle w:val="1105"/>
        <w:tblW w:w="0" w:type="auto"/>
        <w:tblBorders/>
        <w:tblLook w:val="04A0" w:firstRow="1" w:lastRow="0" w:firstColumn="1" w:lastColumn="0" w:noHBand="0" w:noVBand="1"/>
      </w:tblPr>
      <w:tblGrid>
        <w:gridCol w:w="2340"/>
        <w:gridCol w:w="2775"/>
      </w:tblGrid>
      <w:tr>
        <w:trPr>
          <w:trHeight w:val="285"/>
          <w:ins w:id="2164" w:author="thomas" w:date="2024-06-12T08:25:33Z" oouserid="thomas"/>
        </w:trPr>
        <w:tc>
          <w:tcPr>
            <w:tcBorders>
              <w:top w:val="single" w:color="000000" w:sz="6"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65" w:author="thomas" w:date="2024-06-12T08:25:33Z" oouserid="thomas"/>
              </w:rPr>
            </w:pPr>
            <w:ins w:id="2166" w:author="thomas" w:date="2024-06-12T08:25:33Z" oouserid="thomas">
              <w:r>
                <w:rPr>
                  <w:rFonts w:ascii="Calibri" w:hAnsi="Calibri" w:eastAsia="Calibri" w:cs="Calibri"/>
                  <w:b/>
                  <w:i w:val="0"/>
                  <w:strike w:val="0"/>
                  <w:color w:val="000000"/>
                  <w:sz w:val="22"/>
                  <w:u w:val="none"/>
                  <w:vertAlign w:val="baseline"/>
                </w:rPr>
                <w:t xml:space="preserve">Resource</w:t>
              </w:r>
            </w:ins>
            <w:ins w:id="2167" w:author="thomas" w:date="2024-06-12T08:25:33Z" oouserid="thomas">
              <w:r/>
            </w:ins>
          </w:p>
        </w:tc>
        <w:tc>
          <w:tcPr>
            <w:tcBorders>
              <w:top w:val="single" w:color="000000" w:sz="6"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168" w:author="thomas" w:date="2024-06-12T08:25:33Z" oouserid="thomas"/>
              </w:rPr>
            </w:pPr>
            <w:ins w:id="2169" w:author="thomas" w:date="2024-06-12T08:25:33Z" oouserid="thomas">
              <w:r>
                <w:rPr>
                  <w:rFonts w:ascii="Calibri" w:hAnsi="Calibri" w:eastAsia="Calibri" w:cs="Calibri"/>
                  <w:b w:val="0"/>
                  <w:i w:val="0"/>
                  <w:strike w:val="0"/>
                  <w:color w:val="000000"/>
                  <w:sz w:val="22"/>
                  <w:u w:val="none"/>
                  <w:vertAlign w:val="baseline"/>
                </w:rPr>
                <w:t xml:space="preserve">A complete archive (e.g. "Wayback machine")</w:t>
              </w:r>
            </w:ins>
            <w:ins w:id="2170" w:author="thomas" w:date="2024-06-12T08:25:33Z" oouserid="thomas">
              <w:r/>
            </w:ins>
          </w:p>
        </w:tc>
      </w:tr>
      <w:tr>
        <w:trPr>
          <w:trHeight w:val="285"/>
          <w:ins w:id="2171" w:author="thomas" w:date="2024-06-12T08:25:33Z" oouserid="thomas"/>
        </w:trPr>
        <w:tc>
          <w:tcPr>
            <w:tcBorders>
              <w:top w:val="none" w:color="000000" w:sz="4" w:space="0"/>
              <w:left w:val="single" w:color="000000" w:sz="6"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72" w:author="thomas" w:date="2024-06-12T08:25:33Z" oouserid="thomas"/>
              </w:rPr>
            </w:pPr>
            <w:ins w:id="2173" w:author="thomas" w:date="2024-06-12T08:25:33Z" oouserid="thomas">
              <w:r>
                <w:rPr>
                  <w:rFonts w:ascii="Calibri" w:hAnsi="Calibri" w:eastAsia="Calibri" w:cs="Calibri"/>
                  <w:b/>
                  <w:i w:val="0"/>
                  <w:strike w:val="0"/>
                  <w:color w:val="000000"/>
                  <w:sz w:val="22"/>
                  <w:u w:val="none"/>
                  <w:vertAlign w:val="baseline"/>
                </w:rPr>
                <w:t xml:space="preserve">Object class</w:t>
              </w:r>
            </w:ins>
            <w:ins w:id="2174" w:author="thomas" w:date="2024-06-12T08:25:33Z" oouserid="thomas">
              <w:r/>
            </w:ins>
          </w:p>
        </w:tc>
        <w:tc>
          <w:tcPr>
            <w:tcBorders>
              <w:top w:val="none" w:color="000000" w:sz="4" w:space="0"/>
              <w:left w:val="none" w:color="000000" w:sz="4" w:space="0"/>
              <w:bottom w:val="none" w:color="000000" w:sz="4"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175" w:author="thomas" w:date="2024-06-12T08:25:33Z" oouserid="thomas"/>
              </w:rPr>
            </w:pPr>
            <w:ins w:id="2176" w:author="thomas" w:date="2024-06-12T08:25:33Z" oouserid="thomas">
              <w:r>
                <w:rPr>
                  <w:rFonts w:ascii="Calibri" w:hAnsi="Calibri" w:eastAsia="Calibri" w:cs="Calibri"/>
                  <w:b w:val="0"/>
                  <w:i w:val="0"/>
                  <w:strike w:val="0"/>
                  <w:color w:val="000000"/>
                  <w:sz w:val="22"/>
                  <w:u w:val="none"/>
                  <w:vertAlign w:val="baseline"/>
                </w:rPr>
                <w:t xml:space="preserve">schema:ArchivalComponent</w:t>
              </w:r>
            </w:ins>
            <w:ins w:id="2177" w:author="thomas" w:date="2024-06-12T08:25:33Z" oouserid="thomas">
              <w:r/>
            </w:ins>
          </w:p>
        </w:tc>
      </w:tr>
      <w:tr>
        <w:trPr>
          <w:trHeight w:val="285"/>
          <w:ins w:id="2178" w:author="thomas" w:date="2024-06-12T08:25:33Z" oouserid="thomas"/>
        </w:trPr>
        <w:tc>
          <w:tcPr>
            <w:tcBorders>
              <w:top w:val="none" w:color="000000" w:sz="4" w:space="0"/>
              <w:left w:val="single" w:color="000000" w:sz="6"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179" w:author="thomas" w:date="2024-06-12T08:25:33Z" oouserid="thomas"/>
              </w:rPr>
            </w:pPr>
            <w:ins w:id="2180" w:author="thomas" w:date="2024-06-12T08:25:33Z" oouserid="thomas">
              <w:r>
                <w:rPr>
                  <w:rFonts w:ascii="Calibri" w:hAnsi="Calibri" w:eastAsia="Calibri" w:cs="Calibri"/>
                  <w:b/>
                  <w:i w:val="0"/>
                  <w:strike w:val="0"/>
                  <w:color w:val="000000"/>
                  <w:sz w:val="22"/>
                  <w:u w:val="none"/>
                  <w:vertAlign w:val="baseline"/>
                </w:rPr>
                <w:t xml:space="preserve">URI pattern</w:t>
              </w:r>
            </w:ins>
            <w:ins w:id="2181" w:author="thomas" w:date="2024-06-12T08:25:33Z" oouserid="thomas">
              <w:r/>
            </w:ins>
          </w:p>
        </w:tc>
        <w:tc>
          <w:tcPr>
            <w:tcBorders>
              <w:top w:val="none" w:color="000000" w:sz="4" w:space="0"/>
              <w:left w:val="none" w:color="000000" w:sz="4" w:space="0"/>
              <w:bottom w:val="single" w:color="000000" w:sz="6" w:space="0"/>
              <w:right w:val="single" w:color="000000" w:sz="6" w:space="0"/>
            </w:tcBorders>
            <w:tcMar>
              <w:left w:w="0" w:type="dxa"/>
              <w:top w:w="0" w:type="dxa"/>
              <w:right w:w="0" w:type="dxa"/>
              <w:bottom w:w="0" w:type="dxa"/>
            </w:tcMar>
            <w:tcW w:w="2775" w:type="dxa"/>
            <w:vAlign w:val="bottom"/>
            <w:textDirection w:val="lrTb"/>
            <w:noWrap w:val="false"/>
          </w:tcPr>
          <w:p>
            <w:pPr>
              <w:pBdr/>
              <w:spacing/>
              <w:ind/>
              <w:rPr>
                <w:ins w:id="2182" w:author="thomas" w:date="2024-06-12T08:25:33Z" oouserid="thomas"/>
              </w:rPr>
            </w:pPr>
            <w:r/>
            <w:hyperlink r:id="rId45" w:tooltip="http://issn.org/resource/ISSN/{ISSN}#WebArchive-{archiveName}" w:history="1">
              <w:ins w:id="2183" w:author="thomas" w:date="2024-06-12T08:25:33Z" oouserid="thomas">
                <w:r>
                  <w:rPr>
                    <w:rFonts w:ascii="Calibri" w:hAnsi="Calibri" w:eastAsia="Calibri" w:cs="Calibri"/>
                    <w:b w:val="0"/>
                    <w:i w:val="0"/>
                    <w:strike w:val="0"/>
                    <w:color w:val="0000ff"/>
                    <w:sz w:val="22"/>
                    <w:u w:val="single"/>
                    <w:vertAlign w:val="baseline"/>
                  </w:rPr>
                  <w:t xml:space="preserve">http://issn.org/resource/ISSN/{ISSN}#WebArchive-{archiveName}</w:t>
                </w:r>
              </w:ins>
            </w:hyperlink>
            <w:r/>
            <w:ins w:id="2184" w:author="thomas" w:date="2024-06-12T08:25:33Z" oouserid="thomas">
              <w:r/>
            </w:ins>
          </w:p>
        </w:tc>
      </w:tr>
    </w:tbl>
    <w:p>
      <w:pPr>
        <w:pBdr/>
        <w:spacing/>
        <w:ind/>
        <w:rPr>
          <w:ins w:id="2185" w:author="thomas" w:date="2024-06-12T08:14:53Z" oouserid="thomas"/>
          <w:lang w:val="en-GB"/>
        </w:rPr>
      </w:pPr>
      <w:ins w:id="2186" w:author="thomas" w:date="2024-06-12T08:14:53Z" oouserid="thomas">
        <w:r>
          <w:rPr>
            <w:lang w:val="en-GB"/>
          </w:rPr>
        </w:r>
      </w:ins>
      <w:ins w:id="2187" w:author="thomas" w:date="2024-06-12T08:14:53Z" oouserid="thomas">
        <w:r>
          <w:rPr>
            <w:lang w:val="en-GB"/>
          </w:rPr>
        </w:r>
      </w:ins>
      <w:ins w:id="2188" w:author="thomas" w:date="2024-06-12T08:14:53Z" oouserid="thomas">
        <w:r>
          <w:rPr>
            <w:lang w:val="en-GB"/>
          </w:rPr>
        </w:r>
      </w:ins>
    </w:p>
    <w:tbl>
      <w:tblPr>
        <w:tblStyle w:val="1105"/>
        <w:tblW w:w="0" w:type="auto"/>
        <w:tblBorders/>
        <w:tblLook w:val="04A0" w:firstRow="1" w:lastRow="0" w:firstColumn="1" w:lastColumn="0" w:noHBand="0" w:noVBand="1"/>
      </w:tblPr>
      <w:tblGrid>
        <w:gridCol w:w="2340"/>
        <w:gridCol w:w="2775"/>
        <w:gridCol w:w="3090"/>
        <w:gridCol w:w="4140"/>
        <w:gridCol w:w="945"/>
        <w:gridCol w:w="3375"/>
      </w:tblGrid>
      <w:tr>
        <w:trPr>
          <w:trHeight w:val="285"/>
          <w:ins w:id="2189" w:author="thomas" w:date="2024-06-12T08:14:53Z" oouserid="thomas"/>
        </w:trPr>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jc w:val="center"/>
              <w:rPr>
                <w:ins w:id="2190" w:author="thomas" w:date="2024-06-12T08:14:53Z" oouserid="thomas"/>
              </w:rPr>
              <w:pPrChange w:author="thomas" w:date="2024-06-12T08:14:53Z" w:id="2191" oouserid="thomas">
                <w:pPr>
                  <w:pBdr/>
                  <w:spacing/>
                  <w:ind/>
                </w:pPr>
              </w:pPrChange>
            </w:pPr>
            <w:ins w:id="2192" w:author="thomas" w:date="2024-06-12T08:14:53Z" oouserid="thomas">
              <w:r>
                <w:rPr>
                  <w:rFonts w:ascii="Calibri" w:hAnsi="Calibri" w:eastAsia="Calibri" w:cs="Calibri"/>
                  <w:b/>
                  <w:i w:val="0"/>
                  <w:strike w:val="0"/>
                  <w:color w:val="000000"/>
                  <w:sz w:val="22"/>
                  <w:u w:val="none"/>
                  <w:vertAlign w:val="baseline"/>
                </w:rPr>
                <w:t xml:space="preserve">Property label</w:t>
              </w:r>
            </w:ins>
            <w:ins w:id="2193"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jc w:val="center"/>
              <w:rPr>
                <w:ins w:id="2194" w:author="thomas" w:date="2024-06-12T08:14:53Z" oouserid="thomas"/>
              </w:rPr>
              <w:pPrChange w:author="thomas" w:date="2024-06-12T08:14:53Z" w:id="2195" oouserid="thomas">
                <w:pPr>
                  <w:pBdr/>
                  <w:spacing/>
                  <w:ind/>
                </w:pPr>
              </w:pPrChange>
            </w:pPr>
            <w:ins w:id="2196" w:author="thomas" w:date="2024-06-12T08:14:53Z" oouserid="thomas">
              <w:r>
                <w:rPr>
                  <w:rFonts w:ascii="Calibri" w:hAnsi="Calibri" w:eastAsia="Calibri" w:cs="Calibri"/>
                  <w:b/>
                  <w:i w:val="0"/>
                  <w:strike w:val="0"/>
                  <w:color w:val="000000"/>
                  <w:sz w:val="22"/>
                  <w:u w:val="none"/>
                  <w:vertAlign w:val="baseline"/>
                </w:rPr>
                <w:t xml:space="preserve">URI</w:t>
              </w:r>
            </w:ins>
            <w:ins w:id="2197"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jc w:val="center"/>
              <w:rPr>
                <w:ins w:id="2198" w:author="thomas" w:date="2024-06-12T08:14:53Z" oouserid="thomas"/>
              </w:rPr>
              <w:pPrChange w:author="thomas" w:date="2024-06-12T08:14:53Z" w:id="2199" oouserid="thomas">
                <w:pPr>
                  <w:pBdr/>
                  <w:spacing/>
                  <w:ind/>
                </w:pPr>
              </w:pPrChange>
            </w:pPr>
            <w:ins w:id="2200" w:author="thomas" w:date="2024-06-12T08:14:53Z" oouserid="thomas">
              <w:r>
                <w:rPr>
                  <w:rFonts w:ascii="Calibri" w:hAnsi="Calibri" w:eastAsia="Calibri" w:cs="Calibri"/>
                  <w:b/>
                  <w:i w:val="0"/>
                  <w:strike w:val="0"/>
                  <w:color w:val="000000"/>
                  <w:sz w:val="22"/>
                  <w:u w:val="none"/>
                  <w:vertAlign w:val="baseline"/>
                </w:rPr>
                <w:t xml:space="preserve">Range</w:t>
              </w:r>
            </w:ins>
            <w:ins w:id="2201"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jc w:val="center"/>
              <w:rPr>
                <w:ins w:id="2202" w:author="thomas" w:date="2024-06-12T08:14:53Z" oouserid="thomas"/>
              </w:rPr>
              <w:pPrChange w:author="thomas" w:date="2024-06-12T08:14:53Z" w:id="2203" oouserid="thomas">
                <w:pPr>
                  <w:pBdr/>
                  <w:spacing/>
                  <w:ind/>
                </w:pPr>
              </w:pPrChange>
            </w:pPr>
            <w:ins w:id="2204" w:author="thomas" w:date="2024-06-12T08:14:53Z" oouserid="thomas">
              <w:r>
                <w:rPr>
                  <w:rFonts w:ascii="Calibri" w:hAnsi="Calibri" w:eastAsia="Calibri" w:cs="Calibri"/>
                  <w:b/>
                  <w:i w:val="0"/>
                  <w:strike w:val="0"/>
                  <w:color w:val="000000"/>
                  <w:sz w:val="22"/>
                  <w:u w:val="none"/>
                  <w:vertAlign w:val="baseline"/>
                </w:rPr>
                <w:t xml:space="preserve">Usage note</w:t>
              </w:r>
            </w:ins>
            <w:ins w:id="2205"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jc w:val="center"/>
              <w:rPr>
                <w:ins w:id="2206" w:author="thomas" w:date="2024-06-12T08:14:53Z" oouserid="thomas"/>
              </w:rPr>
              <w:pPrChange w:author="thomas" w:date="2024-06-12T08:14:53Z" w:id="2207" oouserid="thomas">
                <w:pPr>
                  <w:pBdr/>
                  <w:spacing/>
                  <w:ind/>
                </w:pPr>
              </w:pPrChange>
            </w:pPr>
            <w:ins w:id="2208" w:author="thomas" w:date="2024-06-12T08:14:53Z" oouserid="thomas">
              <w:r>
                <w:rPr>
                  <w:rFonts w:ascii="Calibri" w:hAnsi="Calibri" w:eastAsia="Calibri" w:cs="Calibri"/>
                  <w:b/>
                  <w:i w:val="0"/>
                  <w:strike w:val="0"/>
                  <w:color w:val="000000"/>
                  <w:sz w:val="22"/>
                  <w:u w:val="none"/>
                  <w:vertAlign w:val="baseline"/>
                </w:rPr>
                <w:t xml:space="preserve">Card.</w:t>
              </w:r>
            </w:ins>
            <w:ins w:id="2209" w:author="thomas" w:date="2024-06-12T08:14:53Z" oouserid="thomas">
              <w:r/>
            </w:ins>
          </w:p>
        </w:tc>
        <w:tc>
          <w:tcPr>
            <w:shd w:val="clear" w:color="eaf1dd" w:fill="eaf1dd"/>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jc w:val="center"/>
              <w:rPr>
                <w:ins w:id="2210" w:author="thomas" w:date="2024-06-12T08:14:53Z" oouserid="thomas"/>
              </w:rPr>
              <w:pPrChange w:author="thomas" w:date="2024-06-12T08:14:53Z" w:id="2211" oouserid="thomas">
                <w:pPr>
                  <w:pBdr/>
                  <w:spacing/>
                  <w:ind/>
                </w:pPr>
              </w:pPrChange>
            </w:pPr>
            <w:ins w:id="2212" w:author="thomas" w:date="2024-06-12T08:14:53Z" oouserid="thomas">
              <w:r>
                <w:rPr>
                  <w:rFonts w:ascii="Calibri" w:hAnsi="Calibri" w:eastAsia="Calibri" w:cs="Calibri"/>
                  <w:b/>
                  <w:i w:val="0"/>
                  <w:strike w:val="0"/>
                  <w:color w:val="000000"/>
                  <w:sz w:val="22"/>
                  <w:u w:val="none"/>
                  <w:vertAlign w:val="baseline"/>
                </w:rPr>
                <w:t xml:space="preserve">Value example</w:t>
              </w:r>
            </w:ins>
            <w:ins w:id="2213" w:author="thomas" w:date="2024-06-12T08:14:53Z" oouserid="thomas">
              <w:r/>
            </w:ins>
          </w:p>
        </w:tc>
      </w:tr>
      <w:tr>
        <w:trPr>
          <w:trHeight w:val="285"/>
          <w:ins w:id="2214" w:author="thomas" w:date="2024-06-12T08:14:53Z" oouserid="thomas"/>
        </w:trPr>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215" w:author="thomas" w:date="2024-06-12T08:14:53Z" oouserid="thomas"/>
              </w:rPr>
            </w:pPr>
            <w:ins w:id="2216" w:author="thomas" w:date="2024-06-12T08:14:53Z" oouserid="thomas">
              <w:r>
                <w:rPr>
                  <w:rFonts w:ascii="Calibri" w:hAnsi="Calibri" w:eastAsia="Calibri" w:cs="Calibri"/>
                  <w:b/>
                  <w:i w:val="0"/>
                  <w:strike w:val="0"/>
                  <w:color w:val="000000"/>
                  <w:sz w:val="22"/>
                  <w:u w:val="none"/>
                  <w:vertAlign w:val="baseline"/>
                </w:rPr>
                <w:t xml:space="preserve">name</w:t>
              </w:r>
            </w:ins>
            <w:ins w:id="2217"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218" w:author="thomas" w:date="2024-06-12T08:14:53Z" oouserid="thomas"/>
              </w:rPr>
            </w:pPr>
            <w:ins w:id="2219" w:author="thomas" w:date="2024-06-12T08:14:53Z" oouserid="thomas">
              <w:r>
                <w:rPr>
                  <w:rFonts w:ascii="Calibri" w:hAnsi="Calibri" w:eastAsia="Calibri" w:cs="Calibri"/>
                  <w:b w:val="0"/>
                  <w:i w:val="0"/>
                  <w:strike w:val="0"/>
                  <w:color w:val="000000"/>
                  <w:sz w:val="22"/>
                  <w:u w:val="none"/>
                  <w:vertAlign w:val="baseline"/>
                </w:rPr>
                <w:t xml:space="preserve">schema:name</w:t>
              </w:r>
            </w:ins>
            <w:ins w:id="2220"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221" w:author="thomas" w:date="2024-06-12T08:14:53Z" oouserid="thomas"/>
              </w:rPr>
            </w:pPr>
            <w:ins w:id="2222" w:author="thomas" w:date="2024-06-12T08:14:53Z" oouserid="thomas">
              <w:r>
                <w:rPr>
                  <w:rFonts w:ascii="Calibri" w:hAnsi="Calibri" w:eastAsia="Calibri" w:cs="Calibri"/>
                  <w:b w:val="0"/>
                  <w:i w:val="0"/>
                  <w:strike w:val="0"/>
                  <w:color w:val="000000"/>
                  <w:sz w:val="22"/>
                  <w:u w:val="none"/>
                  <w:vertAlign w:val="baseline"/>
                </w:rPr>
                <w:t xml:space="preserve">xsd:string</w:t>
              </w:r>
            </w:ins>
            <w:ins w:id="2223"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224" w:author="thomas" w:date="2024-06-12T08:14:53Z" oouserid="thomas"/>
              </w:rPr>
            </w:pPr>
            <w:ins w:id="2225" w:author="thomas" w:date="2024-06-12T08:14:53Z" oouserid="thomas">
              <w:r>
                <w:rPr>
                  <w:rFonts w:ascii="Calibri" w:hAnsi="Calibri" w:eastAsia="Calibri" w:cs="Calibri"/>
                  <w:b w:val="0"/>
                  <w:i w:val="0"/>
                  <w:strike w:val="0"/>
                  <w:color w:val="000000"/>
                  <w:sz w:val="22"/>
                  <w:u w:val="none"/>
                  <w:vertAlign w:val="baseline"/>
                </w:rPr>
                <w:t xml:space="preserve">Name of the archive</w:t>
              </w:r>
            </w:ins>
            <w:ins w:id="2226"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227" w:author="thomas" w:date="2024-06-12T08:14:53Z" oouserid="thomas"/>
              </w:rPr>
            </w:pPr>
            <w:ins w:id="2228" w:author="thomas" w:date="2024-06-12T08:14:53Z" oouserid="thomas">
              <w:r>
                <w:rPr>
                  <w:rFonts w:ascii="Calibri" w:hAnsi="Calibri" w:eastAsia="Calibri" w:cs="Calibri"/>
                  <w:b w:val="0"/>
                  <w:i w:val="0"/>
                  <w:strike w:val="0"/>
                  <w:color w:val="000000"/>
                  <w:sz w:val="22"/>
                  <w:u w:val="none"/>
                  <w:vertAlign w:val="baseline"/>
                </w:rPr>
                <w:t xml:space="preserve">1…1</w:t>
              </w:r>
            </w:ins>
            <w:ins w:id="2229" w:author="thomas" w:date="2024-06-12T08:14:53Z" oouserid="thomas">
              <w:r/>
            </w:ins>
          </w:p>
        </w:tc>
        <w:tc>
          <w:tcPr>
            <w:tcBorders>
              <w:top w:val="none" w:color="000000" w:sz="4" w:space="0"/>
              <w:left w:val="none" w:color="000000" w:sz="4" w:space="0"/>
              <w:bottom w:val="single" w:color="000000" w:sz="6"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230" w:author="thomas" w:date="2024-06-12T08:14:53Z" oouserid="thomas"/>
              </w:rPr>
            </w:pPr>
            <w:ins w:id="2231" w:author="thomas" w:date="2024-06-12T08:14:53Z" oouserid="thomas">
              <w:r>
                <w:rPr>
                  <w:rFonts w:ascii="Calibri" w:hAnsi="Calibri" w:eastAsia="Calibri" w:cs="Calibri"/>
                  <w:b w:val="0"/>
                  <w:i w:val="0"/>
                  <w:strike w:val="0"/>
                  <w:color w:val="000000"/>
                  <w:sz w:val="22"/>
                  <w:u w:val="none"/>
                  <w:vertAlign w:val="baseline"/>
                </w:rPr>
                <w:t xml:space="preserve">"Wayback machine"</w:t>
              </w:r>
            </w:ins>
            <w:ins w:id="2232" w:author="thomas" w:date="2024-06-12T08:14:53Z" oouserid="thomas">
              <w:r/>
            </w:ins>
          </w:p>
        </w:tc>
      </w:tr>
      <w:tr>
        <w:trPr>
          <w:trHeight w:val="570"/>
          <w:ins w:id="2233" w:author="thomas" w:date="2024-06-12T08:14:53Z" oouserid="thomas"/>
        </w:trPr>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2340" w:type="dxa"/>
            <w:vAlign w:val="bottom"/>
            <w:textDirection w:val="lrTb"/>
            <w:noWrap w:val="false"/>
          </w:tcPr>
          <w:p>
            <w:pPr>
              <w:pBdr/>
              <w:spacing/>
              <w:ind/>
              <w:rPr>
                <w:ins w:id="2234" w:author="thomas" w:date="2024-06-12T08:14:53Z" oouserid="thomas"/>
              </w:rPr>
            </w:pPr>
            <w:ins w:id="2235" w:author="thomas" w:date="2024-06-12T08:14:53Z" oouserid="thomas">
              <w:r>
                <w:rPr>
                  <w:rFonts w:ascii="Calibri" w:hAnsi="Calibri" w:eastAsia="Calibri" w:cs="Calibri"/>
                  <w:b/>
                  <w:i w:val="0"/>
                  <w:strike w:val="0"/>
                  <w:color w:val="000000"/>
                  <w:sz w:val="22"/>
                  <w:u w:val="none"/>
                  <w:vertAlign w:val="baseline"/>
                </w:rPr>
                <w:t xml:space="preserve">archival organisation</w:t>
              </w:r>
            </w:ins>
            <w:ins w:id="2236"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2775" w:type="dxa"/>
            <w:vAlign w:val="bottom"/>
            <w:textDirection w:val="lrTb"/>
            <w:noWrap w:val="false"/>
          </w:tcPr>
          <w:p>
            <w:pPr>
              <w:pBdr/>
              <w:spacing/>
              <w:ind/>
              <w:rPr>
                <w:ins w:id="2237" w:author="thomas" w:date="2024-06-12T08:14:53Z" oouserid="thomas"/>
              </w:rPr>
            </w:pPr>
            <w:ins w:id="2238" w:author="thomas" w:date="2024-06-12T08:14:53Z" oouserid="thomas">
              <w:r>
                <w:rPr>
                  <w:rFonts w:ascii="Calibri" w:hAnsi="Calibri" w:eastAsia="Calibri" w:cs="Calibri"/>
                  <w:b w:val="0"/>
                  <w:i w:val="0"/>
                  <w:strike w:val="0"/>
                  <w:color w:val="000000"/>
                  <w:sz w:val="22"/>
                  <w:u w:val="none"/>
                  <w:vertAlign w:val="baseline"/>
                </w:rPr>
                <w:t xml:space="preserve">schema:holdingArchive</w:t>
              </w:r>
            </w:ins>
            <w:ins w:id="2239"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3090" w:type="dxa"/>
            <w:vAlign w:val="bottom"/>
            <w:textDirection w:val="lrTb"/>
            <w:noWrap w:val="false"/>
          </w:tcPr>
          <w:p>
            <w:pPr>
              <w:pBdr/>
              <w:spacing/>
              <w:ind/>
              <w:rPr>
                <w:ins w:id="2240" w:author="thomas" w:date="2024-06-12T08:14:53Z" oouserid="thomas"/>
              </w:rPr>
            </w:pPr>
            <w:ins w:id="2241" w:author="thomas" w:date="2024-06-12T08:14:53Z" oouserid="thomas">
              <w:r>
                <w:rPr>
                  <w:rFonts w:ascii="Calibri" w:hAnsi="Calibri" w:eastAsia="Calibri" w:cs="Calibri"/>
                  <w:b w:val="0"/>
                  <w:i w:val="0"/>
                  <w:strike w:val="0"/>
                  <w:color w:val="000000"/>
                  <w:sz w:val="22"/>
                  <w:u w:val="none"/>
                  <w:vertAlign w:val="baseline"/>
                </w:rPr>
                <w:t xml:space="preserve">schema:ArchiveOrganization</w:t>
              </w:r>
            </w:ins>
            <w:ins w:id="2242"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4140" w:type="dxa"/>
            <w:vAlign w:val="bottom"/>
            <w:textDirection w:val="lrTb"/>
            <w:noWrap w:val="false"/>
          </w:tcPr>
          <w:p>
            <w:pPr>
              <w:pBdr/>
              <w:spacing/>
              <w:ind/>
              <w:rPr>
                <w:ins w:id="2243" w:author="thomas" w:date="2024-06-12T08:14:53Z" oouserid="thomas"/>
              </w:rPr>
            </w:pPr>
            <w:ins w:id="2244" w:author="thomas" w:date="2024-06-12T08:14:53Z" oouserid="thomas">
              <w:r>
                <w:rPr>
                  <w:rFonts w:ascii="Calibri" w:hAnsi="Calibri" w:eastAsia="Calibri" w:cs="Calibri"/>
                  <w:b w:val="0"/>
                  <w:i w:val="0"/>
                  <w:strike w:val="0"/>
                  <w:color w:val="000000"/>
                  <w:sz w:val="22"/>
                  <w:u w:val="none"/>
                  <w:vertAlign w:val="baseline"/>
                </w:rPr>
                <w:t xml:space="preserve">Refers to the responsible archival organisation</w:t>
              </w:r>
            </w:ins>
            <w:ins w:id="2245"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945" w:type="dxa"/>
            <w:vAlign w:val="bottom"/>
            <w:textDirection w:val="lrTb"/>
            <w:noWrap w:val="false"/>
          </w:tcPr>
          <w:p>
            <w:pPr>
              <w:pBdr/>
              <w:spacing/>
              <w:ind/>
              <w:rPr>
                <w:ins w:id="2246" w:author="thomas" w:date="2024-06-12T08:14:53Z" oouserid="thomas"/>
              </w:rPr>
            </w:pPr>
            <w:ins w:id="2247" w:author="thomas" w:date="2024-06-12T08:14:53Z" oouserid="thomas">
              <w:r>
                <w:rPr>
                  <w:rFonts w:ascii="Calibri" w:hAnsi="Calibri" w:eastAsia="Calibri" w:cs="Calibri"/>
                  <w:b w:val="0"/>
                  <w:i w:val="0"/>
                  <w:strike w:val="0"/>
                  <w:color w:val="000000"/>
                  <w:sz w:val="22"/>
                  <w:u w:val="none"/>
                  <w:vertAlign w:val="baseline"/>
                </w:rPr>
                <w:t xml:space="preserve">1...1</w:t>
              </w:r>
            </w:ins>
            <w:ins w:id="2248" w:author="thomas" w:date="2024-06-12T08:14:53Z" oouserid="thomas">
              <w:r/>
            </w:ins>
          </w:p>
        </w:tc>
        <w:tc>
          <w:tcPr>
            <w:tcBorders>
              <w:top w:val="single" w:color="000000" w:sz="6" w:space="0"/>
              <w:left w:val="none" w:color="000000" w:sz="4" w:space="0"/>
              <w:bottom w:val="none" w:color="000000" w:sz="4" w:space="0"/>
              <w:right w:val="none" w:color="000000" w:sz="4" w:space="0"/>
            </w:tcBorders>
            <w:tcMar>
              <w:left w:w="0" w:type="dxa"/>
              <w:top w:w="0" w:type="dxa"/>
              <w:right w:w="0" w:type="dxa"/>
              <w:bottom w:w="0" w:type="dxa"/>
            </w:tcMar>
            <w:tcW w:w="3375" w:type="dxa"/>
            <w:vAlign w:val="bottom"/>
            <w:textDirection w:val="lrTb"/>
            <w:noWrap w:val="false"/>
          </w:tcPr>
          <w:p>
            <w:pPr>
              <w:pBdr/>
              <w:spacing/>
              <w:ind/>
              <w:rPr>
                <w:ins w:id="2249" w:author="thomas" w:date="2024-06-12T08:14:53Z" oouserid="thomas"/>
              </w:rPr>
            </w:pPr>
            <w:ins w:id="2250" w:author="thomas" w:date="2024-06-12T08:14:53Z" oouserid="thomas">
              <w:r>
                <w:rPr>
                  <w:rFonts w:ascii="Calibri" w:hAnsi="Calibri" w:eastAsia="Calibri" w:cs="Calibri"/>
                  <w:b w:val="0"/>
                  <w:i w:val="0"/>
                  <w:strike w:val="0"/>
                  <w:color w:val="000000"/>
                  <w:sz w:val="22"/>
                  <w:u w:val="none"/>
                  <w:vertAlign w:val="baseline"/>
                </w:rPr>
              </w:r>
            </w:ins>
            <w:ins w:id="2251" w:author="thomas" w:date="2024-06-12T08:14:53Z" oouserid="thomas">
              <w:r/>
            </w:ins>
          </w:p>
        </w:tc>
      </w:tr>
    </w:tbl>
    <w:p>
      <w:pPr>
        <w:pBdr/>
        <w:spacing/>
        <w:ind/>
        <w:rPr>
          <w:ins w:id="2252" w:author="thomas" w:date="2024-06-12T08:13:01Z" oouserid="thomas"/>
          <w:lang w:val="en-GB"/>
        </w:rPr>
      </w:pPr>
      <w:ins w:id="2253" w:author="thomas" w:date="2024-06-12T08:13:01Z" oouserid="thomas">
        <w:r>
          <w:rPr>
            <w:lang w:val="en-GB"/>
          </w:rPr>
        </w:r>
      </w:ins>
      <w:ins w:id="2254" w:author="thomas" w:date="2024-06-12T08:13:01Z" oouserid="thomas">
        <w:r>
          <w:rPr>
            <w:lang w:val="en-GB"/>
          </w:rPr>
        </w:r>
      </w:ins>
      <w:ins w:id="2255" w:author="thomas" w:date="2024-06-12T08:13:01Z" oouserid="thomas">
        <w:r>
          <w:rPr>
            <w:lang w:val="en-GB"/>
          </w:rPr>
        </w:r>
      </w:ins>
    </w:p>
    <w:p>
      <w:pPr>
        <w:pBdr/>
        <w:spacing/>
        <w:ind/>
        <w:rPr>
          <w:ins w:id="2256" w:author="thomas" w:date="2024-06-04T09:10:28Z" oouserid="thomas"/>
          <w:lang w:val="en-GB"/>
        </w:rPr>
      </w:pPr>
      <w:r>
        <w:rPr>
          <w:lang w:val="en-GB"/>
        </w:rPr>
      </w:r>
      <w:ins w:id="2257" w:author="thomas" w:date="2024-06-04T09:10:28Z" oouserid="thomas">
        <w:r>
          <w:rPr>
            <w:lang w:val="en-GB"/>
          </w:rPr>
        </w:r>
      </w:ins>
      <w:ins w:id="2258" w:author="thomas" w:date="2024-06-04T09:10:28Z" oouserid="thomas">
        <w:r>
          <w:rPr>
            <w:lang w:val="en-GB"/>
          </w:rPr>
        </w:r>
      </w:ins>
    </w:p>
    <w:p>
      <w:pPr>
        <w:pStyle w:val="1071"/>
        <w:pBdr/>
        <w:spacing/>
        <w:ind/>
        <w:rPr>
          <w:lang w:val="en-GB"/>
        </w:rPr>
      </w:pPr>
      <w:r/>
      <w:bookmarkStart w:id="1219" w:name="_Toc46393903"/>
      <w:r>
        <w:rPr>
          <w:lang w:val="en-GB"/>
        </w:rPr>
        <w:t xml:space="preserve">ISSN controlled vocabularies</w:t>
      </w:r>
      <w:bookmarkEnd w:id="1219"/>
      <w:r>
        <w:rPr>
          <w:lang w:val="en-GB"/>
        </w:rPr>
      </w:r>
      <w:r>
        <w:rPr>
          <w:lang w:val="en-GB"/>
        </w:rPr>
      </w:r>
    </w:p>
    <w:p>
      <w:pPr>
        <w:pStyle w:val="1072"/>
        <w:pBdr/>
        <w:spacing/>
        <w:ind/>
        <w:rPr>
          <w:lang w:val="en-GB"/>
        </w:rPr>
      </w:pPr>
      <w:r/>
      <w:bookmarkStart w:id="1220" w:name="_Toc46393904"/>
      <w:r>
        <w:rPr>
          <w:lang w:val="en-GB"/>
        </w:rPr>
        <w:t xml:space="preserve">List of record statuses</w:t>
      </w:r>
      <w:bookmarkEnd w:id="1220"/>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Record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10320" w:type="dxa"/>
        <w:tblInd w:w="93" w:type="dxa"/>
        <w:tblBorders/>
        <w:tblLook w:val="04A0" w:firstRow="1" w:lastRow="0" w:firstColumn="1" w:lastColumn="0" w:noHBand="0" w:noVBand="1"/>
      </w:tblPr>
      <w:tblGrid>
        <w:gridCol w:w="5960"/>
        <w:gridCol w:w="43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http://issn.org/vocabularies/RecordStatus#Register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Register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http://issn.org/vocabularies/RecordStatus#Legacy</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Legacy</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http://issn.org/vocabularies/RecordStatus#Provisional</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Provisional</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http://issn.org/vocabularies/RecordStatus#Unreported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Unreported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9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http://issn.org/vocabularies/RecordStatus#Suppressed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43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Suppressed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2"/>
        <w:pBdr/>
        <w:spacing/>
        <w:ind/>
        <w:rPr>
          <w:lang w:val="en-GB"/>
        </w:rPr>
      </w:pPr>
      <w:r/>
      <w:bookmarkStart w:id="1221" w:name="_Toc46393905"/>
      <w:r>
        <w:rPr>
          <w:lang w:val="en-GB"/>
        </w:rPr>
        <w:t xml:space="preserve">List of identifier statuses</w:t>
      </w:r>
      <w:bookmarkEnd w:id="1221"/>
      <w:r>
        <w:rPr>
          <w:lang w:val="en-GB"/>
        </w:rPr>
      </w:r>
      <w:r>
        <w:rPr>
          <w:lang w:val="en-GB"/>
        </w:rPr>
      </w:r>
    </w:p>
    <w:tbl>
      <w:tblPr>
        <w:tblW w:w="8920" w:type="dxa"/>
        <w:tblInd w:w="93" w:type="dxa"/>
        <w:tblBorders/>
        <w:tblLook w:val="04A0" w:firstRow="1" w:lastRow="0" w:firstColumn="1" w:lastColumn="0" w:noHBand="0" w:noVBand="1"/>
      </w:tblPr>
      <w:tblGrid>
        <w:gridCol w:w="5460"/>
        <w:gridCol w:w="3534"/>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ff"/>
                <w:u w:val="single"/>
              </w:rPr>
            </w:pPr>
            <w:r/>
            <w:hyperlink r:id="rId46" w:tooltip="http://issn.org/vocabularies/IdStatus" w:history="1">
              <w:r>
                <w:rPr>
                  <w:rFonts w:ascii="Calibri" w:hAnsi="Calibri" w:eastAsia="Times New Roman" w:cs="Calibri"/>
                  <w:color w:val="0000ff"/>
                  <w:u w:val="single"/>
                </w:rPr>
                <w:t xml:space="preserve">http://issn.org/vocabularies/IdStatus</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Identifiers Status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920" w:type="dxa"/>
        <w:tblInd w:w="93" w:type="dxa"/>
        <w:tblBorders/>
        <w:tblLook w:val="04A0" w:firstRow="1" w:lastRow="0" w:firstColumn="1" w:lastColumn="0" w:noHBand="0" w:noVBand="1"/>
      </w:tblPr>
      <w:tblGrid>
        <w:gridCol w:w="5460"/>
        <w:gridCol w:w="3460"/>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http://issn.org/vocabularies/IdStatus#Valid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Valid</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http://issn.org/vocabularies/IdStatus#Incorrect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Incorrect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http://issn.org/vocabularies/IdStatus#Cancelled</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3460"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Cancelled</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p>
      <w:pPr>
        <w:pStyle w:val="1072"/>
        <w:pBdr/>
        <w:spacing/>
        <w:ind/>
        <w:rPr>
          <w:lang w:val="en-GB"/>
        </w:rPr>
      </w:pPr>
      <w:r/>
      <w:bookmarkStart w:id="1222" w:name="_Toc46393906"/>
      <w:r>
        <w:rPr>
          <w:lang w:val="en-GB"/>
        </w:rPr>
        <w:t xml:space="preserve">List of media</w:t>
      </w:r>
      <w:bookmarkEnd w:id="1222"/>
      <w:r>
        <w:rPr>
          <w:lang w:val="en-GB"/>
        </w:rPr>
      </w:r>
      <w:r>
        <w:rPr>
          <w:lang w:val="en-GB"/>
        </w:rPr>
      </w:r>
    </w:p>
    <w:tbl>
      <w:tblPr>
        <w:tblW w:w="9062" w:type="dxa"/>
        <w:tblInd w:w="93" w:type="dxa"/>
        <w:tblBorders/>
        <w:tblLook w:val="04A0" w:firstRow="1" w:lastRow="0" w:firstColumn="1" w:lastColumn="0" w:noHBand="0" w:noVBand="1"/>
      </w:tblPr>
      <w:tblGrid>
        <w:gridCol w:w="5827"/>
        <w:gridCol w:w="3562"/>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ConceptScheme</w:t>
            </w:r>
            <w:r>
              <w:rPr>
                <w:rFonts w:ascii="Calibri" w:hAnsi="Calibri" w:eastAsia="Times New Roman" w:cs="Calibri"/>
                <w:b/>
                <w:bCs/>
                <w:color w:val="000000"/>
              </w:rPr>
              <w:t xml:space="preserve"> URI</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ff"/>
                <w:u w:val="single"/>
              </w:rPr>
            </w:pPr>
            <w:r/>
            <w:hyperlink r:id="rId47" w:tooltip="http://issn.org/vocabularies/Medium" w:history="1">
              <w:r>
                <w:rPr>
                  <w:rFonts w:ascii="Calibri" w:hAnsi="Calibri" w:eastAsia="Times New Roman" w:cs="Calibri"/>
                  <w:color w:val="0000ff"/>
                  <w:u w:val="single"/>
                </w:rPr>
                <w:t xml:space="preserve">http://issn.org/vocabularies/Medium</w:t>
              </w:r>
            </w:hyperlink>
            <w:r>
              <w:rPr>
                <w:rFonts w:ascii="Calibri" w:hAnsi="Calibri" w:eastAsia="Times New Roman" w:cs="Calibri"/>
                <w:color w:val="0000ff"/>
                <w:u w:val="single"/>
              </w:rPr>
            </w:r>
            <w:r>
              <w:rPr>
                <w:rFonts w:ascii="Calibri" w:hAnsi="Calibri" w:eastAsia="Times New Roman" w:cs="Calibri"/>
                <w:color w:val="0000ff"/>
                <w:u w:val="single"/>
              </w:rPr>
            </w:r>
          </w:p>
        </w:tc>
      </w:tr>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right"/>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c>
          <w:tcPr>
            <w:shd w:val="clear" w:color="auto" w:fill="auto"/>
            <w:tcBorders>
              <w:top w:val="none" w:color="000000" w:sz="4" w:space="0"/>
              <w:left w:val="none" w:color="000000" w:sz="4" w:space="0"/>
              <w:bottom w:val="none" w:color="000000" w:sz="4" w:space="0"/>
              <w:right w:val="none" w:color="000000" w:sz="4" w:space="0"/>
            </w:tcBorders>
            <w:tcW w:w="3235"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ISSN Media List</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tbl>
      <w:tblPr>
        <w:tblW w:w="8420" w:type="dxa"/>
        <w:tblInd w:w="93" w:type="dxa"/>
        <w:tblBorders/>
        <w:tblLook w:val="04A0" w:firstRow="1" w:lastRow="0" w:firstColumn="1" w:lastColumn="0" w:noHBand="0" w:noVBand="1"/>
      </w:tblPr>
      <w:tblGrid>
        <w:gridCol w:w="5827"/>
        <w:gridCol w:w="2593"/>
      </w:tblGrid>
      <w:tr>
        <w:trPr>
          <w:trHeight w:val="300"/>
        </w:trPr>
        <w:tc>
          <w:tcPr>
            <w:shd w:val="clear" w:color="000000" w:fill="eaf1dd"/>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URI</w:t>
            </w:r>
            <w:r>
              <w:rPr>
                <w:rFonts w:ascii="Calibri" w:hAnsi="Calibri" w:eastAsia="Times New Roman" w:cs="Calibri"/>
                <w:b/>
                <w:bCs/>
                <w:color w:val="000000"/>
              </w:rPr>
            </w:r>
            <w:r>
              <w:rPr>
                <w:rFonts w:ascii="Calibri" w:hAnsi="Calibri" w:eastAsia="Times New Roman" w:cs="Calibri"/>
                <w:b/>
                <w:bCs/>
                <w:color w:val="000000"/>
              </w:rPr>
            </w:r>
          </w:p>
        </w:tc>
        <w:tc>
          <w:tcPr>
            <w:shd w:val="clear" w:color="000000" w:fill="eaf1dd"/>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center"/>
              <w:rPr>
                <w:rFonts w:ascii="Calibri" w:hAnsi="Calibri" w:eastAsia="Times New Roman" w:cs="Calibri"/>
                <w:b/>
                <w:bCs/>
                <w:color w:val="000000"/>
              </w:rPr>
            </w:pPr>
            <w:r>
              <w:rPr>
                <w:rFonts w:ascii="Calibri" w:hAnsi="Calibri" w:eastAsia="Times New Roman" w:cs="Calibri"/>
                <w:b/>
                <w:bCs/>
                <w:color w:val="000000"/>
              </w:rPr>
              <w:t xml:space="preserve">skos:prefLabel</w:t>
            </w:r>
            <w:r>
              <w:rPr>
                <w:rFonts w:ascii="Calibri" w:hAnsi="Calibri" w:eastAsia="Times New Roman" w:cs="Calibri"/>
                <w:b/>
                <w:bCs/>
                <w:color w:val="000000"/>
              </w:rPr>
            </w:r>
            <w:r>
              <w:rPr>
                <w:rFonts w:ascii="Calibri" w:hAnsi="Calibri" w:eastAsia="Times New Roman" w:cs="Calibri"/>
                <w:b/>
                <w:bCs/>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http://issn.org/vocabularies/Medium#Print</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Print</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http://issn.org/vocabularies/Medium#Online</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Online</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w:t>
            </w:r>
            <w:r>
              <w:rPr>
                <w:rFonts w:ascii="Calibri" w:hAnsi="Calibri" w:eastAsia="Times New Roman" w:cs="Calibri"/>
                <w:color w:val="000000"/>
              </w:rPr>
              <w:t xml:space="preserve">Medium#</w:t>
            </w:r>
            <w:r>
              <w:rPr>
                <w:rFonts w:ascii="Calibri" w:hAnsi="Calibri" w:eastAsia="Times New Roman" w:cs="Calibri"/>
                <w:color w:val="000000"/>
              </w:rPr>
              <w:t xml:space="preserve">Digital</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Digital </w:t>
            </w:r>
            <w:r>
              <w:rPr>
                <w:rFonts w:ascii="Calibri" w:hAnsi="Calibri" w:eastAsia="Times New Roman" w:cs="Calibri"/>
                <w:color w:val="000000"/>
              </w:rPr>
              <w:t xml:space="preserve">carrier</w:t>
            </w:r>
            <w:r>
              <w:rPr>
                <w:rFonts w:ascii="Calibri" w:hAnsi="Calibri" w:eastAsia="Times New Roman" w:cs="Calibri"/>
                <w:color w:val="000000"/>
              </w:rPr>
            </w:r>
            <w:r>
              <w:rPr>
                <w:rFonts w:ascii="Calibri" w:hAnsi="Calibri" w:eastAsia="Times New Roman" w:cs="Calibri"/>
                <w:color w:val="000000"/>
              </w:rPr>
            </w:r>
          </w:p>
        </w:tc>
      </w:tr>
      <w:tr>
        <w:trPr>
          <w:trHeight w:val="300"/>
        </w:trPr>
        <w:tc>
          <w:tcPr>
            <w:shd w:val="clear" w:color="auto" w:fill="auto"/>
            <w:tcBorders>
              <w:top w:val="none" w:color="000000" w:sz="4" w:space="0"/>
              <w:left w:val="none" w:color="000000" w:sz="4" w:space="0"/>
              <w:bottom w:val="none" w:color="000000" w:sz="4" w:space="0"/>
              <w:right w:val="none" w:color="000000" w:sz="4" w:space="0"/>
            </w:tcBorders>
            <w:tcW w:w="5827"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http://issn.org/vocabularies/Medium#Other</w:t>
            </w:r>
            <w:r>
              <w:rPr>
                <w:rFonts w:ascii="Calibri" w:hAnsi="Calibri" w:eastAsia="Times New Roman" w:cs="Calibri"/>
                <w:color w:val="000000"/>
              </w:rPr>
            </w:r>
            <w:r>
              <w:rPr>
                <w:rFonts w:ascii="Calibri" w:hAnsi="Calibri" w:eastAsia="Times New Roman" w:cs="Calibri"/>
                <w:color w:val="000000"/>
              </w:rPr>
            </w:r>
          </w:p>
        </w:tc>
        <w:tc>
          <w:tcPr>
            <w:shd w:val="clear" w:color="auto" w:fill="auto"/>
            <w:tcBorders>
              <w:top w:val="none" w:color="000000" w:sz="4" w:space="0"/>
              <w:left w:val="none" w:color="000000" w:sz="4" w:space="0"/>
              <w:bottom w:val="none" w:color="000000" w:sz="4" w:space="0"/>
              <w:right w:val="none" w:color="000000" w:sz="4" w:space="0"/>
            </w:tcBorders>
            <w:tcW w:w="2593" w:type="dxa"/>
            <w:vAlign w:val="bottom"/>
            <w:textDirection w:val="lrTb"/>
            <w:noWrap/>
          </w:tcPr>
          <w:p>
            <w:pPr>
              <w:pBdr/>
              <w:spacing w:after="0" w:line="240" w:lineRule="auto"/>
              <w:ind/>
              <w:jc w:val="left"/>
              <w:rPr>
                <w:rFonts w:ascii="Calibri" w:hAnsi="Calibri" w:eastAsia="Times New Roman" w:cs="Calibri"/>
                <w:color w:val="000000"/>
              </w:rPr>
            </w:pPr>
            <w:r>
              <w:rPr>
                <w:rFonts w:ascii="Calibri" w:hAnsi="Calibri" w:eastAsia="Times New Roman" w:cs="Calibri"/>
                <w:color w:val="000000"/>
              </w:rPr>
              <w:t xml:space="preserve">Other</w:t>
            </w:r>
            <w:r>
              <w:rPr>
                <w:rFonts w:ascii="Calibri" w:hAnsi="Calibri" w:eastAsia="Times New Roman" w:cs="Calibri"/>
                <w:color w:val="000000"/>
              </w:rPr>
            </w:r>
            <w:r>
              <w:rPr>
                <w:rFonts w:ascii="Calibri" w:hAnsi="Calibri" w:eastAsia="Times New Roman" w:cs="Calibri"/>
                <w:color w:val="000000"/>
              </w:rPr>
            </w:r>
          </w:p>
        </w:tc>
      </w:tr>
    </w:tbl>
    <w:p>
      <w:pPr>
        <w:pBdr/>
        <w:spacing/>
        <w:ind/>
        <w:rPr>
          <w:lang w:val="en-GB"/>
        </w:rPr>
      </w:pPr>
      <w:r>
        <w:rPr>
          <w:lang w:val="en-GB"/>
        </w:rPr>
      </w:r>
      <w:r>
        <w:rPr>
          <w:lang w:val="en-GB"/>
        </w:rPr>
      </w:r>
      <w:r>
        <w:rPr>
          <w:lang w:val="en-GB"/>
        </w:rPr>
      </w:r>
    </w:p>
    <w:sectPr>
      <w:footnotePr/>
      <w:endnotePr/>
      <w:type w:val="nextPage"/>
      <w:pgSz w:h="12240" w:orient="landscape" w:w="15840"/>
      <w:pgMar w:top="1440" w:right="1152" w:bottom="1440" w:left="1152" w:header="706" w:footer="706"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ymbol">
    <w:panose1 w:val="05010000000000000000"/>
  </w:font>
  <w:font w:name="Wingdings">
    <w:panose1 w:val="05010000000000000000"/>
  </w:font>
  <w:font w:name="Courier New">
    <w:panose1 w:val="02070409020205020404"/>
  </w:font>
  <w:font w:name="Times New Roman">
    <w:panose1 w:val="02020603050405020304"/>
  </w:font>
  <w:font w:name="Consolas">
    <w:panose1 w:val="020B0606030504020204"/>
  </w:font>
  <w:font w:name="Tahoma">
    <w:panose1 w:val="020B0506030602030204"/>
  </w:font>
  <w:font w:name="Century Gothic">
    <w:panose1 w:val="020B0502020202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203939"/>
      <w:docPartObj>
        <w:docPartGallery w:val="Page Numbers (Bottom of Page)"/>
        <w:docPartUnique w:val="true"/>
      </w:docPartObj>
      <w:rPr/>
    </w:sdtPr>
    <w:sdtContent>
      <w:p>
        <w:pPr>
          <w:pStyle w:val="1108"/>
          <w:pBdr/>
          <w:spacing/>
          <w:ind/>
          <w:jc w:val="right"/>
          <w:rPr/>
        </w:pPr>
        <w:r>
          <w:fldChar w:fldCharType="begin"/>
        </w:r>
        <w:r>
          <w:instrText xml:space="preserve"> PAGE   \* MERGEFORMAT </w:instrText>
        </w:r>
        <w:r>
          <w:fldChar w:fldCharType="separate"/>
        </w:r>
        <w:r>
          <w:t xml:space="preserve">38</w:t>
        </w:r>
        <w:r>
          <w:fldChar w:fldCharType="end"/>
        </w:r>
        <w:r/>
      </w:p>
    </w:sdtContent>
  </w:sdt>
  <w:p>
    <w:pPr>
      <w:pStyle w:val="110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1094"/>
        <w:pBdr/>
        <w:spacing/>
        <w:ind/>
        <w:rPr>
          <w:lang w:val="en-GB"/>
        </w:rPr>
      </w:pPr>
      <w:r>
        <w:rPr>
          <w:rStyle w:val="1096"/>
        </w:rPr>
        <w:footnoteRef/>
      </w:r>
      <w:r>
        <w:rPr>
          <w:lang w:val="en-GB"/>
        </w:rPr>
        <w:t xml:space="preserve">See </w:t>
      </w:r>
      <w:hyperlink r:id="rId1" w:tooltip="https://www.loc.gov/bibframe/faqs/" w:history="1">
        <w:r>
          <w:rPr>
            <w:rStyle w:val="1090"/>
            <w:color w:val="auto"/>
            <w:lang w:val="en-GB"/>
          </w:rPr>
          <w:t xml:space="preserve">https://www.loc.gov/bibframe/faqs/</w:t>
        </w:r>
      </w:hyperlink>
      <w:r>
        <w:rPr>
          <w:lang w:val="en-GB"/>
        </w:rPr>
        <w:t xml:space="preserve">.</w:t>
      </w:r>
      <w:r>
        <w:rPr>
          <w:lang w:val="en-GB"/>
        </w:rPr>
      </w:r>
      <w:r>
        <w:rPr>
          <w:lang w:val="en-GB"/>
        </w:rPr>
      </w:r>
    </w:p>
  </w:footnote>
  <w:footnote w:id="3">
    <w:p>
      <w:pPr>
        <w:pStyle w:val="1094"/>
        <w:pBdr/>
        <w:spacing/>
        <w:ind/>
        <w:jc w:val="left"/>
        <w:rPr/>
      </w:pPr>
      <w:r>
        <w:rPr>
          <w:rStyle w:val="1096"/>
        </w:rPr>
        <w:footnoteRef/>
      </w:r>
      <w:r>
        <w:rPr>
          <w:lang w:val="en-GB"/>
        </w:rPr>
        <w:t xml:space="preserve">The FRBR final report itself acknowledges that “certain aspects of the model merit more detailed examination (…).</w:t>
      </w:r>
      <w:r>
        <w:rPr>
          <w:lang w:val="en-GB"/>
        </w:rPr>
        <w:t xml:space="preserve"> </w:t>
      </w:r>
      <w:r>
        <w:rPr>
          <w:lang w:val="en-GB"/>
        </w:rPr>
        <w:t xml:space="preserve">In particular, the notion of “seriality” and the dynamic nature of entities recorded in digital formats merit further analysis”. See </w:t>
      </w:r>
      <w:r>
        <w:rPr>
          <w:i/>
          <w:lang w:val="en-GB"/>
        </w:rPr>
        <w:t xml:space="preserve">Functional Requirements for Bibliographic Records. Final report</w:t>
      </w:r>
      <w:r>
        <w:rPr>
          <w:lang w:val="en-GB"/>
        </w:rPr>
        <w:t xml:space="preserve">, published in 1998 and revised in 2009, </w:t>
      </w:r>
      <w:hyperlink r:id="rId2" w:tooltip="http://www.ifla.org/files/assets/cataloguing/frbr/frbr_2008.pdf" w:history="1">
        <w:r>
          <w:rPr>
            <w:rStyle w:val="1090"/>
            <w:color w:val="auto"/>
            <w:lang w:val="en-GB"/>
          </w:rPr>
          <w:t xml:space="preserve">http://www.ifla.org/files/assets/cataloguing/frbr/frbr_2008.pdf</w:t>
        </w:r>
      </w:hyperlink>
      <w:r>
        <w:rPr>
          <w:lang w:val="en-GB"/>
        </w:rPr>
        <w:t xml:space="preserve">.</w:t>
      </w:r>
      <w:r/>
    </w:p>
  </w:footnote>
  <w:footnote w:id="4">
    <w:p>
      <w:pPr>
        <w:pStyle w:val="1094"/>
        <w:pBdr/>
        <w:spacing/>
        <w:ind/>
        <w:rPr/>
      </w:pPr>
      <w:r>
        <w:rPr>
          <w:rStyle w:val="1096"/>
        </w:rPr>
        <w:footnoteRef/>
      </w:r>
      <w:r>
        <w:t xml:space="preserve">One may consider a title corresponding to a “different language edition” of a main title as a different “expression” of a same work. However, this title may progressively diverge from the main title and present original content, hence</w:t>
      </w:r>
      <w:r>
        <w:t xml:space="preserve"> becoming a separate work. Another example: the online equivalent of a print title (that may be initially considered a different “manifestation”) may also evolve over time and present content non-published in the print version, becoming again a new “work”.</w:t>
      </w:r>
      <w:r/>
    </w:p>
  </w:footnote>
  <w:footnote w:id="5">
    <w:p>
      <w:pPr>
        <w:pStyle w:val="1094"/>
        <w:pBdr/>
        <w:spacing/>
        <w:ind/>
        <w:rPr/>
      </w:pPr>
      <w:r>
        <w:rPr>
          <w:rStyle w:val="1096"/>
        </w:rPr>
        <w:footnoteRef/>
      </w:r>
      <w:r>
        <w:rPr>
          <w:lang w:val="en-GB"/>
        </w:rPr>
        <w:t xml:space="preserve">“T</w:t>
      </w:r>
      <w:r>
        <w:rPr>
          <w:lang w:val="en-GB"/>
        </w:rPr>
        <w:t xml:space="preserve">h</w:t>
      </w:r>
      <w:r>
        <w:rPr>
          <w:lang w:val="en-GB"/>
        </w:rPr>
        <w:t xml:space="preserve">e description of serials is particularly difficult to model, because it does not limit itself to a description of the past, but is also intended to allow end-users to make assumptions about what the behaviour of a serial will be in at least the near future</w:t>
      </w:r>
      <w:r>
        <w:rPr>
          <w:lang w:val="en-GB"/>
        </w:rPr>
        <w:t xml:space="preserve"> (…).</w:t>
      </w:r>
      <w:r>
        <w:rPr>
          <w:lang w:val="en-GB"/>
        </w:rPr>
        <w:t xml:space="preserve">It ensues that any serial work can be said to have only one expression and only one manifestation</w:t>
      </w:r>
      <w:r>
        <w:rPr>
          <w:lang w:val="en-GB"/>
        </w:rPr>
        <w:t xml:space="preserve">”.</w:t>
      </w:r>
      <w:r>
        <w:rPr>
          <w:i/>
          <w:lang w:val="en-GB"/>
        </w:rPr>
        <w:t xml:space="preserve">FRBR-Library Reference Model. Draft for World-Wide Review</w:t>
      </w:r>
      <w:r>
        <w:rPr>
          <w:lang w:val="en-GB"/>
        </w:rPr>
        <w:t xml:space="preserve">, 2016, </w:t>
      </w:r>
      <w:hyperlink r:id="rId3" w:tooltip="https://www.ifla.org/files/assets/cataloguing/frbr-lrm/frbr-lrm_20160225.pdf" w:history="1">
        <w:r>
          <w:rPr>
            <w:rStyle w:val="1090"/>
            <w:lang w:val="en-GB"/>
          </w:rPr>
          <w:t xml:space="preserve">https://www.ifla.org/files/assets/cataloguing/frbr-lrm/frbr-lrm_20160225.pdf</w:t>
        </w:r>
      </w:hyperlink>
      <w:r>
        <w:rPr>
          <w:lang w:val="en-GB"/>
        </w:rPr>
        <w:t xml:space="preserve">.</w:t>
      </w:r>
      <w:r/>
    </w:p>
  </w:footnote>
  <w:footnote w:id="6">
    <w:p>
      <w:pPr>
        <w:pStyle w:val="1094"/>
        <w:pBdr/>
        <w:spacing/>
        <w:ind/>
        <w:rPr>
          <w:lang w:val="en-GB"/>
        </w:rPr>
      </w:pPr>
      <w:r>
        <w:rPr>
          <w:rStyle w:val="1096"/>
        </w:rPr>
        <w:footnoteRef/>
      </w:r>
      <w:hyperlink r:id="rId4" w:tooltip="https://github.com/schemaorg/schemaorg/issues/1640" w:history="1">
        <w:r>
          <w:rPr>
            <w:rStyle w:val="1090"/>
          </w:rPr>
          <w:t xml:space="preserve">https://github.com/schemaorg/schemaorg/issues/1640</w:t>
        </w:r>
      </w:hyperlink>
      <w:r>
        <w:rPr>
          <w:lang w:val="en-GB"/>
        </w:rPr>
      </w:r>
      <w:r>
        <w:rPr>
          <w:lang w:val="en-GB"/>
        </w:rPr>
      </w:r>
    </w:p>
  </w:footnote>
  <w:footnote w:id="7">
    <w:p>
      <w:pPr>
        <w:pStyle w:val="1094"/>
        <w:pBdr/>
        <w:spacing/>
        <w:ind/>
        <w:rPr/>
      </w:pPr>
      <w:r>
        <w:rPr>
          <w:rStyle w:val="1096"/>
        </w:rPr>
        <w:footnoteRef/>
      </w:r>
      <w:r>
        <w:t xml:space="preserve"> Note however that slight modifications may be made on Key Titles after assignment, for example in order to correct some typos. Therefore it cannot be said that they are fully persistent.</w:t>
      </w:r>
      <w:r/>
    </w:p>
  </w:footnote>
  <w:footnote w:id="8">
    <w:p>
      <w:pPr>
        <w:pStyle w:val="1094"/>
        <w:pBdr/>
        <w:spacing/>
        <w:ind/>
        <w:rPr/>
      </w:pPr>
      <w:r>
        <w:rPr>
          <w:rStyle w:val="1096"/>
        </w:rPr>
        <w:footnoteRef/>
      </w:r>
      <w:r>
        <w:t xml:space="preserve">The CODEN is another identifier for continuing resources that predates the ISSN. It is especially</w:t>
      </w:r>
      <w:r>
        <w:t xml:space="preserve"> </w:t>
      </w:r>
      <w:r>
        <w:t xml:space="preserve">used in chemistry-related publications, and </w:t>
      </w:r>
      <w:r>
        <w:t xml:space="preserve">it</w:t>
      </w:r>
      <w:r>
        <w:t xml:space="preserve"> is not maintained by the ISSN network.</w:t>
      </w:r>
      <w:r/>
    </w:p>
  </w:footnote>
  <w:footnote w:id="9">
    <w:p>
      <w:pPr>
        <w:pStyle w:val="1094"/>
        <w:pBdr/>
        <w:spacing/>
        <w:ind/>
        <w:rPr>
          <w:lang w:val="en-GB"/>
        </w:rPr>
      </w:pPr>
      <w:r>
        <w:rPr>
          <w:rStyle w:val="1096"/>
        </w:rPr>
        <w:footnoteRef/>
      </w:r>
      <w:r>
        <w:rPr>
          <w:lang w:val="en-GB"/>
        </w:rPr>
        <w:t xml:space="preserve">Note that this implies that cance</w:t>
      </w:r>
      <w:r>
        <w:rPr>
          <w:lang w:val="en-GB"/>
        </w:rPr>
        <w:t xml:space="preserve">lled and incorrect ISSN / ISSN-L are still considered to be identifiers of the ISSN resource. Data consumers should process these identifiers with care, and should make sure in particular they clearly distinguish them from the valid identifiers, using the </w:t>
      </w:r>
      <w:r>
        <w:rPr>
          <w:rStyle w:val="1092"/>
          <w:lang w:val="en-GB"/>
        </w:rPr>
        <w:t xml:space="preserve">bf:status</w:t>
      </w:r>
      <w:r>
        <w:rPr>
          <w:lang w:val="en-GB"/>
        </w:rPr>
        <w:t xml:space="preserve"> property (not depicted in the diagram) ;</w:t>
      </w:r>
      <w:r>
        <w:rPr>
          <w:lang w:val="en-GB"/>
        </w:rPr>
      </w:r>
      <w:r>
        <w:rPr>
          <w:lang w:val="en-GB"/>
        </w:rPr>
      </w:r>
    </w:p>
  </w:footnote>
  <w:footnote w:id="10">
    <w:p>
      <w:pPr>
        <w:pStyle w:val="1094"/>
        <w:pBdr/>
        <w:spacing/>
        <w:ind/>
        <w:rPr/>
      </w:pPr>
      <w:r>
        <w:rPr>
          <w:rStyle w:val="1096"/>
        </w:rPr>
        <w:footnoteRef/>
      </w:r>
      <w:r>
        <w:t xml:space="preserve"> </w:t>
      </w:r>
      <w:r>
        <w:t xml:space="preserve">Note that it is thus not possible to distinguish between the original UDC classification and the computed UDC summary classification.</w:t>
      </w:r>
      <w:r/>
    </w:p>
  </w:footnote>
  <w:footnote w:id="11">
    <w:p>
      <w:pPr>
        <w:pStyle w:val="1094"/>
        <w:pBdr/>
        <w:spacing/>
        <w:ind/>
        <w:rPr>
          <w:lang w:val="en-GB"/>
        </w:rPr>
      </w:pPr>
      <w:r>
        <w:rPr>
          <w:rStyle w:val="1096"/>
        </w:rPr>
        <w:footnoteRef/>
      </w:r>
      <w:r>
        <w:rPr>
          <w:lang w:val="en-GB"/>
        </w:rPr>
        <w:t xml:space="preserve">In particular note that schema:org does not provide an inverse link for the property </w:t>
      </w:r>
      <w:r>
        <w:rPr>
          <w:rStyle w:val="1092"/>
          <w:lang w:val="en-GB"/>
        </w:rPr>
        <w:t xml:space="preserve">schema:citation</w:t>
      </w:r>
      <w:r>
        <w:rPr>
          <w:lang w:val="en-GB"/>
        </w:rPr>
        <w:t xml:space="preserve">.</w:t>
      </w:r>
      <w:r>
        <w:rPr>
          <w:lang w:val="en-GB"/>
        </w:rPr>
      </w:r>
      <w:r>
        <w:rPr>
          <w:lang w:val="en-GB"/>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720"/>
      </w:pPr>
      <w:rPr>
        <w:rFonts w:hint="default" w:ascii="Century Gothic" w:hAnsi="Century Gothic" w:eastAsiaTheme="minorEastAsia" w:cstheme="minorBid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5">
    <w:lvl w:ilvl="0">
      <w:isLgl w:val="false"/>
      <w:lvlJc w:val="left"/>
      <w:lvlText w:val="%1."/>
      <w:numFmt w:val="decimal"/>
      <w:pPr>
        <w:pBdr/>
        <w:spacing/>
        <w:ind w:hanging="360" w:left="720"/>
      </w:pPr>
      <w:rPr>
        <w:rFonts w:hint="default"/>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1."/>
      <w:numFmt w:val="decimal"/>
      <w:pPr>
        <w:pBdr/>
        <w:spacing/>
        <w:ind w:hanging="360" w:left="765"/>
      </w:pPr>
      <w:rPr/>
      <w:start w:val="1"/>
      <w:suff w:val="tab"/>
    </w:lvl>
    <w:lvl w:ilvl="1">
      <w:isLgl w:val="false"/>
      <w:lvlJc w:val="left"/>
      <w:lvlText w:val="%2."/>
      <w:numFmt w:val="lowerLetter"/>
      <w:pPr>
        <w:pBdr/>
        <w:spacing/>
        <w:ind w:hanging="360" w:left="1485"/>
      </w:pPr>
      <w:rPr/>
      <w:start w:val="1"/>
      <w:suff w:val="tab"/>
    </w:lvl>
    <w:lvl w:ilvl="2">
      <w:isLgl w:val="false"/>
      <w:lvlJc w:val="right"/>
      <w:lvlText w:val="%3."/>
      <w:numFmt w:val="lowerRoman"/>
      <w:pPr>
        <w:pBdr/>
        <w:spacing/>
        <w:ind w:hanging="180" w:left="2205"/>
      </w:pPr>
      <w:rPr/>
      <w:start w:val="1"/>
      <w:suff w:val="tab"/>
    </w:lvl>
    <w:lvl w:ilvl="3">
      <w:isLgl w:val="false"/>
      <w:lvlJc w:val="left"/>
      <w:lvlText w:val="%4."/>
      <w:numFmt w:val="decimal"/>
      <w:pPr>
        <w:pBdr/>
        <w:spacing/>
        <w:ind w:hanging="360" w:left="2925"/>
      </w:pPr>
      <w:rPr/>
      <w:start w:val="1"/>
      <w:suff w:val="tab"/>
    </w:lvl>
    <w:lvl w:ilvl="4">
      <w:isLgl w:val="false"/>
      <w:lvlJc w:val="left"/>
      <w:lvlText w:val="%5."/>
      <w:numFmt w:val="lowerLetter"/>
      <w:pPr>
        <w:pBdr/>
        <w:spacing/>
        <w:ind w:hanging="360" w:left="3645"/>
      </w:pPr>
      <w:rPr/>
      <w:start w:val="1"/>
      <w:suff w:val="tab"/>
    </w:lvl>
    <w:lvl w:ilvl="5">
      <w:isLgl w:val="false"/>
      <w:lvlJc w:val="right"/>
      <w:lvlText w:val="%6."/>
      <w:numFmt w:val="lowerRoman"/>
      <w:pPr>
        <w:pBdr/>
        <w:spacing/>
        <w:ind w:hanging="180" w:left="4365"/>
      </w:pPr>
      <w:rPr/>
      <w:start w:val="1"/>
      <w:suff w:val="tab"/>
    </w:lvl>
    <w:lvl w:ilvl="6">
      <w:isLgl w:val="false"/>
      <w:lvlJc w:val="left"/>
      <w:lvlText w:val="%7."/>
      <w:numFmt w:val="decimal"/>
      <w:pPr>
        <w:pBdr/>
        <w:spacing/>
        <w:ind w:hanging="360" w:left="5085"/>
      </w:pPr>
      <w:rPr/>
      <w:start w:val="1"/>
      <w:suff w:val="tab"/>
    </w:lvl>
    <w:lvl w:ilvl="7">
      <w:isLgl w:val="false"/>
      <w:lvlJc w:val="left"/>
      <w:lvlText w:val="%8."/>
      <w:numFmt w:val="lowerLetter"/>
      <w:pPr>
        <w:pBdr/>
        <w:spacing/>
        <w:ind w:hanging="360" w:left="5805"/>
      </w:pPr>
      <w:rPr/>
      <w:start w:val="1"/>
      <w:suff w:val="tab"/>
    </w:lvl>
    <w:lvl w:ilvl="8">
      <w:isLgl w:val="false"/>
      <w:lvlJc w:val="right"/>
      <w:lvlText w:val="%9."/>
      <w:numFmt w:val="lowerRoman"/>
      <w:pPr>
        <w:pBdr/>
        <w:spacing/>
        <w:ind w:hanging="180" w:left="6525"/>
      </w:pPr>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3"/>
  </w:num>
  <w:num w:numId="2">
    <w:abstractNumId w:val="23"/>
  </w:num>
  <w:num w:numId="3">
    <w:abstractNumId w:val="24"/>
  </w:num>
  <w:num w:numId="4">
    <w:abstractNumId w:val="8"/>
  </w:num>
  <w:num w:numId="5">
    <w:abstractNumId w:val="4"/>
  </w:num>
  <w:num w:numId="6">
    <w:abstractNumId w:val="11"/>
  </w:num>
  <w:num w:numId="7">
    <w:abstractNumId w:val="22"/>
  </w:num>
  <w:num w:numId="8">
    <w:abstractNumId w:val="25"/>
  </w:num>
  <w:num w:numId="9">
    <w:abstractNumId w:val="26"/>
  </w:num>
  <w:num w:numId="10">
    <w:abstractNumId w:val="18"/>
  </w:num>
  <w:num w:numId="11">
    <w:abstractNumId w:val="14"/>
  </w:num>
  <w:num w:numId="12">
    <w:abstractNumId w:val="15"/>
  </w:num>
  <w:num w:numId="13">
    <w:abstractNumId w:val="5"/>
  </w:num>
  <w:num w:numId="14">
    <w:abstractNumId w:val="29"/>
  </w:num>
  <w:num w:numId="15">
    <w:abstractNumId w:val="12"/>
  </w:num>
  <w:num w:numId="16">
    <w:abstractNumId w:val="19"/>
  </w:num>
  <w:num w:numId="17">
    <w:abstractNumId w:val="0"/>
  </w:num>
  <w:num w:numId="18">
    <w:abstractNumId w:val="27"/>
  </w:num>
  <w:num w:numId="19">
    <w:abstractNumId w:val="3"/>
  </w:num>
  <w:num w:numId="20">
    <w:abstractNumId w:val="28"/>
  </w:num>
  <w:num w:numId="21">
    <w:abstractNumId w:val="21"/>
  </w:num>
  <w:num w:numId="22">
    <w:abstractNumId w:val="16"/>
  </w:num>
  <w:num w:numId="23">
    <w:abstractNumId w:val="2"/>
  </w:num>
  <w:num w:numId="24">
    <w:abstractNumId w:val="17"/>
  </w:num>
  <w:num w:numId="25">
    <w:abstractNumId w:val="10"/>
  </w:num>
  <w:num w:numId="26">
    <w:abstractNumId w:val="6"/>
  </w:num>
  <w:num w:numId="27">
    <w:abstractNumId w:val="1"/>
  </w:num>
  <w:num w:numId="28">
    <w:abstractNumId w:val="9"/>
  </w:num>
  <w:num w:numId="29">
    <w:abstractNumId w:val="7"/>
  </w:num>
  <w:num w:numId="30">
    <w:abstractNumId w:val="20"/>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02">
    <w:name w:val="Intense Emphasis"/>
    <w:basedOn w:val="1074"/>
    <w:uiPriority w:val="21"/>
    <w:qFormat/>
    <w:pPr>
      <w:pBdr/>
      <w:spacing/>
      <w:ind/>
    </w:pPr>
    <w:rPr>
      <w:i/>
      <w:iCs/>
      <w:color w:val="0f4761" w:themeColor="accent1" w:themeShade="BF"/>
    </w:rPr>
  </w:style>
  <w:style w:type="character" w:styleId="903">
    <w:name w:val="Intense Reference"/>
    <w:basedOn w:val="1074"/>
    <w:uiPriority w:val="32"/>
    <w:qFormat/>
    <w:pPr>
      <w:pBdr/>
      <w:spacing/>
      <w:ind/>
    </w:pPr>
    <w:rPr>
      <w:b/>
      <w:bCs/>
      <w:smallCaps/>
      <w:color w:val="0f4761" w:themeColor="accent1" w:themeShade="BF"/>
      <w:spacing w:val="5"/>
    </w:rPr>
  </w:style>
  <w:style w:type="character" w:styleId="904">
    <w:name w:val="Subtle Emphasis"/>
    <w:basedOn w:val="1074"/>
    <w:uiPriority w:val="19"/>
    <w:qFormat/>
    <w:pPr>
      <w:pBdr/>
      <w:spacing/>
      <w:ind/>
    </w:pPr>
    <w:rPr>
      <w:i/>
      <w:iCs/>
      <w:color w:val="404040" w:themeColor="text1" w:themeTint="BF"/>
    </w:rPr>
  </w:style>
  <w:style w:type="character" w:styleId="905">
    <w:name w:val="Emphasis"/>
    <w:basedOn w:val="1074"/>
    <w:uiPriority w:val="20"/>
    <w:qFormat/>
    <w:pPr>
      <w:pBdr/>
      <w:spacing/>
      <w:ind/>
    </w:pPr>
    <w:rPr>
      <w:i/>
      <w:iCs/>
    </w:rPr>
  </w:style>
  <w:style w:type="character" w:styleId="906">
    <w:name w:val="Strong"/>
    <w:basedOn w:val="1074"/>
    <w:uiPriority w:val="22"/>
    <w:qFormat/>
    <w:pPr>
      <w:pBdr/>
      <w:spacing/>
      <w:ind/>
    </w:pPr>
    <w:rPr>
      <w:b/>
      <w:bCs/>
    </w:rPr>
  </w:style>
  <w:style w:type="character" w:styleId="907">
    <w:name w:val="Subtle Reference"/>
    <w:basedOn w:val="1074"/>
    <w:uiPriority w:val="31"/>
    <w:qFormat/>
    <w:pPr>
      <w:pBdr/>
      <w:spacing/>
      <w:ind/>
    </w:pPr>
    <w:rPr>
      <w:smallCaps/>
      <w:color w:val="5a5a5a" w:themeColor="text1" w:themeTint="A5"/>
    </w:rPr>
  </w:style>
  <w:style w:type="character" w:styleId="908">
    <w:name w:val="Book Title"/>
    <w:basedOn w:val="1074"/>
    <w:uiPriority w:val="33"/>
    <w:qFormat/>
    <w:pPr>
      <w:pBdr/>
      <w:spacing/>
      <w:ind/>
    </w:pPr>
    <w:rPr>
      <w:b/>
      <w:bCs/>
      <w:i/>
      <w:iCs/>
      <w:spacing w:val="5"/>
    </w:rPr>
  </w:style>
  <w:style w:type="character" w:styleId="909">
    <w:name w:val="FollowedHyperlink"/>
    <w:basedOn w:val="1074"/>
    <w:uiPriority w:val="99"/>
    <w:semiHidden/>
    <w:unhideWhenUsed/>
    <w:pPr>
      <w:pBdr/>
      <w:spacing/>
      <w:ind/>
    </w:pPr>
    <w:rPr>
      <w:color w:val="954f72" w:themeColor="followedHyperlink"/>
      <w:u w:val="single"/>
    </w:rPr>
  </w:style>
  <w:style w:type="character" w:styleId="910">
    <w:name w:val="Heading 1 Char"/>
    <w:basedOn w:val="1074"/>
    <w:link w:val="1071"/>
    <w:uiPriority w:val="9"/>
    <w:pPr>
      <w:pBdr/>
      <w:spacing/>
      <w:ind/>
    </w:pPr>
    <w:rPr>
      <w:rFonts w:ascii="Arial" w:hAnsi="Arial" w:eastAsia="Arial" w:cs="Arial"/>
      <w:sz w:val="40"/>
      <w:szCs w:val="40"/>
    </w:rPr>
  </w:style>
  <w:style w:type="character" w:styleId="911">
    <w:name w:val="Heading 2 Char"/>
    <w:basedOn w:val="1074"/>
    <w:link w:val="1072"/>
    <w:uiPriority w:val="9"/>
    <w:pPr>
      <w:pBdr/>
      <w:spacing/>
      <w:ind/>
    </w:pPr>
    <w:rPr>
      <w:rFonts w:ascii="Arial" w:hAnsi="Arial" w:eastAsia="Arial" w:cs="Arial"/>
      <w:sz w:val="34"/>
    </w:rPr>
  </w:style>
  <w:style w:type="character" w:styleId="912">
    <w:name w:val="Heading 3 Char"/>
    <w:basedOn w:val="1074"/>
    <w:link w:val="1073"/>
    <w:uiPriority w:val="9"/>
    <w:pPr>
      <w:pBdr/>
      <w:spacing/>
      <w:ind/>
    </w:pPr>
    <w:rPr>
      <w:rFonts w:ascii="Arial" w:hAnsi="Arial" w:eastAsia="Arial" w:cs="Arial"/>
      <w:sz w:val="30"/>
      <w:szCs w:val="30"/>
    </w:rPr>
  </w:style>
  <w:style w:type="paragraph" w:styleId="913">
    <w:name w:val="Heading 4"/>
    <w:basedOn w:val="1070"/>
    <w:next w:val="1070"/>
    <w:link w:val="91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14">
    <w:name w:val="Heading 4 Char"/>
    <w:basedOn w:val="1074"/>
    <w:link w:val="913"/>
    <w:uiPriority w:val="9"/>
    <w:pPr>
      <w:pBdr/>
      <w:spacing/>
      <w:ind/>
    </w:pPr>
    <w:rPr>
      <w:rFonts w:ascii="Arial" w:hAnsi="Arial" w:eastAsia="Arial" w:cs="Arial"/>
      <w:b/>
      <w:bCs/>
      <w:sz w:val="26"/>
      <w:szCs w:val="26"/>
    </w:rPr>
  </w:style>
  <w:style w:type="paragraph" w:styleId="915">
    <w:name w:val="Heading 5"/>
    <w:basedOn w:val="1070"/>
    <w:next w:val="1070"/>
    <w:link w:val="91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916">
    <w:name w:val="Heading 5 Char"/>
    <w:basedOn w:val="1074"/>
    <w:link w:val="915"/>
    <w:uiPriority w:val="9"/>
    <w:pPr>
      <w:pBdr/>
      <w:spacing/>
      <w:ind/>
    </w:pPr>
    <w:rPr>
      <w:rFonts w:ascii="Arial" w:hAnsi="Arial" w:eastAsia="Arial" w:cs="Arial"/>
      <w:b/>
      <w:bCs/>
      <w:sz w:val="24"/>
      <w:szCs w:val="24"/>
    </w:rPr>
  </w:style>
  <w:style w:type="paragraph" w:styleId="917">
    <w:name w:val="Heading 6"/>
    <w:basedOn w:val="1070"/>
    <w:next w:val="1070"/>
    <w:link w:val="91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18">
    <w:name w:val="Heading 6 Char"/>
    <w:basedOn w:val="1074"/>
    <w:link w:val="917"/>
    <w:uiPriority w:val="9"/>
    <w:pPr>
      <w:pBdr/>
      <w:spacing/>
      <w:ind/>
    </w:pPr>
    <w:rPr>
      <w:rFonts w:ascii="Arial" w:hAnsi="Arial" w:eastAsia="Arial" w:cs="Arial"/>
      <w:b/>
      <w:bCs/>
      <w:sz w:val="22"/>
      <w:szCs w:val="22"/>
    </w:rPr>
  </w:style>
  <w:style w:type="paragraph" w:styleId="919">
    <w:name w:val="Heading 7"/>
    <w:basedOn w:val="1070"/>
    <w:next w:val="1070"/>
    <w:link w:val="92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20">
    <w:name w:val="Heading 7 Char"/>
    <w:basedOn w:val="1074"/>
    <w:link w:val="919"/>
    <w:uiPriority w:val="9"/>
    <w:pPr>
      <w:pBdr/>
      <w:spacing/>
      <w:ind/>
    </w:pPr>
    <w:rPr>
      <w:rFonts w:ascii="Arial" w:hAnsi="Arial" w:eastAsia="Arial" w:cs="Arial"/>
      <w:b/>
      <w:bCs/>
      <w:i/>
      <w:iCs/>
      <w:sz w:val="22"/>
      <w:szCs w:val="22"/>
    </w:rPr>
  </w:style>
  <w:style w:type="paragraph" w:styleId="921">
    <w:name w:val="Heading 8"/>
    <w:basedOn w:val="1070"/>
    <w:next w:val="1070"/>
    <w:link w:val="92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22">
    <w:name w:val="Heading 8 Char"/>
    <w:basedOn w:val="1074"/>
    <w:link w:val="921"/>
    <w:uiPriority w:val="9"/>
    <w:pPr>
      <w:pBdr/>
      <w:spacing/>
      <w:ind/>
    </w:pPr>
    <w:rPr>
      <w:rFonts w:ascii="Arial" w:hAnsi="Arial" w:eastAsia="Arial" w:cs="Arial"/>
      <w:i/>
      <w:iCs/>
      <w:sz w:val="22"/>
      <w:szCs w:val="22"/>
    </w:rPr>
  </w:style>
  <w:style w:type="paragraph" w:styleId="923">
    <w:name w:val="Heading 9"/>
    <w:basedOn w:val="1070"/>
    <w:next w:val="1070"/>
    <w:link w:val="92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24">
    <w:name w:val="Heading 9 Char"/>
    <w:basedOn w:val="1074"/>
    <w:link w:val="923"/>
    <w:uiPriority w:val="9"/>
    <w:pPr>
      <w:pBdr/>
      <w:spacing/>
      <w:ind/>
    </w:pPr>
    <w:rPr>
      <w:rFonts w:ascii="Arial" w:hAnsi="Arial" w:eastAsia="Arial" w:cs="Arial"/>
      <w:i/>
      <w:iCs/>
      <w:sz w:val="21"/>
      <w:szCs w:val="21"/>
    </w:rPr>
  </w:style>
  <w:style w:type="character" w:styleId="925">
    <w:name w:val="Title Char"/>
    <w:basedOn w:val="1074"/>
    <w:link w:val="1080"/>
    <w:uiPriority w:val="10"/>
    <w:pPr>
      <w:pBdr/>
      <w:spacing/>
      <w:ind/>
    </w:pPr>
    <w:rPr>
      <w:sz w:val="48"/>
      <w:szCs w:val="48"/>
    </w:rPr>
  </w:style>
  <w:style w:type="paragraph" w:styleId="926">
    <w:name w:val="Subtitle"/>
    <w:basedOn w:val="1070"/>
    <w:next w:val="1070"/>
    <w:link w:val="927"/>
    <w:uiPriority w:val="11"/>
    <w:qFormat/>
    <w:pPr>
      <w:pBdr/>
      <w:spacing w:after="200" w:before="200"/>
      <w:ind/>
    </w:pPr>
    <w:rPr>
      <w:sz w:val="24"/>
      <w:szCs w:val="24"/>
    </w:rPr>
  </w:style>
  <w:style w:type="character" w:styleId="927">
    <w:name w:val="Subtitle Char"/>
    <w:basedOn w:val="1074"/>
    <w:link w:val="926"/>
    <w:uiPriority w:val="11"/>
    <w:pPr>
      <w:pBdr/>
      <w:spacing/>
      <w:ind/>
    </w:pPr>
    <w:rPr>
      <w:sz w:val="24"/>
      <w:szCs w:val="24"/>
    </w:rPr>
  </w:style>
  <w:style w:type="paragraph" w:styleId="928">
    <w:name w:val="Quote"/>
    <w:basedOn w:val="1070"/>
    <w:next w:val="1070"/>
    <w:link w:val="929"/>
    <w:uiPriority w:val="29"/>
    <w:qFormat/>
    <w:pPr>
      <w:pBdr/>
      <w:spacing/>
      <w:ind w:right="720" w:left="720"/>
    </w:pPr>
    <w:rPr>
      <w:i/>
    </w:rPr>
  </w:style>
  <w:style w:type="character" w:styleId="929">
    <w:name w:val="Quote Char"/>
    <w:link w:val="928"/>
    <w:uiPriority w:val="29"/>
    <w:pPr>
      <w:pBdr/>
      <w:spacing/>
      <w:ind/>
    </w:pPr>
    <w:rPr>
      <w:i/>
    </w:rPr>
  </w:style>
  <w:style w:type="paragraph" w:styleId="930">
    <w:name w:val="Intense Quote"/>
    <w:basedOn w:val="1070"/>
    <w:next w:val="1070"/>
    <w:link w:val="93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31">
    <w:name w:val="Intense Quote Char"/>
    <w:link w:val="930"/>
    <w:uiPriority w:val="30"/>
    <w:pPr>
      <w:pBdr/>
      <w:spacing/>
      <w:ind/>
    </w:pPr>
    <w:rPr>
      <w:i/>
    </w:rPr>
  </w:style>
  <w:style w:type="character" w:styleId="932">
    <w:name w:val="Header Char"/>
    <w:basedOn w:val="1074"/>
    <w:link w:val="1106"/>
    <w:uiPriority w:val="99"/>
    <w:pPr>
      <w:pBdr/>
      <w:spacing/>
      <w:ind/>
    </w:pPr>
  </w:style>
  <w:style w:type="character" w:styleId="933">
    <w:name w:val="Footer Char"/>
    <w:basedOn w:val="1074"/>
    <w:link w:val="1108"/>
    <w:uiPriority w:val="99"/>
    <w:pPr>
      <w:pBdr/>
      <w:spacing/>
      <w:ind/>
    </w:pPr>
  </w:style>
  <w:style w:type="paragraph" w:styleId="934">
    <w:name w:val="Caption"/>
    <w:basedOn w:val="1070"/>
    <w:next w:val="1070"/>
    <w:uiPriority w:val="35"/>
    <w:semiHidden/>
    <w:unhideWhenUsed/>
    <w:qFormat/>
    <w:pPr>
      <w:pBdr/>
      <w:spacing w:line="276" w:lineRule="auto"/>
      <w:ind/>
    </w:pPr>
    <w:rPr>
      <w:b/>
      <w:bCs/>
      <w:color w:val="4f81bd" w:themeColor="accent1"/>
      <w:sz w:val="18"/>
      <w:szCs w:val="18"/>
    </w:rPr>
  </w:style>
  <w:style w:type="character" w:styleId="935">
    <w:name w:val="Caption Char"/>
    <w:basedOn w:val="934"/>
    <w:link w:val="1108"/>
    <w:uiPriority w:val="99"/>
    <w:pPr>
      <w:pBdr/>
      <w:spacing/>
      <w:ind/>
    </w:pPr>
  </w:style>
  <w:style w:type="table" w:styleId="936">
    <w:name w:val="Table Grid Light"/>
    <w:basedOn w:val="1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1"/>
    <w:basedOn w:val="10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Plain Table 2"/>
    <w:basedOn w:val="10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Plain Table 3"/>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Plain Table 4"/>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Plain Table 5"/>
    <w:basedOn w:val="10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w:basedOn w:val="10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 Accent 1"/>
    <w:basedOn w:val="1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 Accent 2"/>
    <w:basedOn w:val="1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1 Light - Accent 3"/>
    <w:basedOn w:val="1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1 Light - Accent 4"/>
    <w:basedOn w:val="1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1 Light - Accent 5"/>
    <w:basedOn w:val="1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1 Light - Accent 6"/>
    <w:basedOn w:val="1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w:basedOn w:val="1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 Accent 1"/>
    <w:basedOn w:val="1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2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2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2 - Accent 5"/>
    <w:basedOn w:val="1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2 - Accent 6"/>
    <w:basedOn w:val="1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w:basedOn w:val="10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 Accent 1"/>
    <w:basedOn w:val="10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3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3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3 - Accent 5"/>
    <w:basedOn w:val="10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3 - Accent 6"/>
    <w:basedOn w:val="10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w:basedOn w:val="10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 Accent 1"/>
    <w:basedOn w:val="10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 Accent 2"/>
    <w:basedOn w:val="10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4 - Accent 3"/>
    <w:basedOn w:val="10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4 - Accent 4"/>
    <w:basedOn w:val="10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4 - Accent 5"/>
    <w:basedOn w:val="10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4 - Accent 6"/>
    <w:basedOn w:val="10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5 Dark"/>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Accent 1"/>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 Accent 2"/>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5 Dark - Accent 3"/>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5 Dark- Accent 4"/>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5 Dark - Accent 5"/>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5 Dark - Accent 6"/>
    <w:basedOn w:val="10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6 Colorful"/>
    <w:basedOn w:val="10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8">
    <w:name w:val="Grid Table 6 Colorful - Accent 1"/>
    <w:basedOn w:val="10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9">
    <w:name w:val="Grid Table 6 Colorful - Accent 2"/>
    <w:basedOn w:val="1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80">
    <w:name w:val="Grid Table 6 Colorful - Accent 3"/>
    <w:basedOn w:val="10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1">
    <w:name w:val="Grid Table 6 Colorful - Accent 4"/>
    <w:basedOn w:val="1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82">
    <w:name w:val="Grid Table 6 Colorful - Accent 5"/>
    <w:basedOn w:val="10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3">
    <w:name w:val="Grid Table 6 Colorful - Accent 6"/>
    <w:basedOn w:val="10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4">
    <w:name w:val="Grid Table 7 Colorful"/>
    <w:basedOn w:val="10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 Accent 1"/>
    <w:basedOn w:val="10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 Accent 2"/>
    <w:basedOn w:val="10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7 Colorful - Accent 3"/>
    <w:basedOn w:val="10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7 Colorful - Accent 4"/>
    <w:basedOn w:val="10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7 Colorful - Accent 5"/>
    <w:basedOn w:val="10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7 Colorful - Accent 6"/>
    <w:basedOn w:val="10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 Accent 1"/>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 Accent 2"/>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1 Light - Accent 3"/>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1 Light - Accent 4"/>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1 Light - Accent 5"/>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1 Light - Accent 6"/>
    <w:basedOn w:val="10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w:basedOn w:val="10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 Accent 1"/>
    <w:basedOn w:val="10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 Accent 2"/>
    <w:basedOn w:val="10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2 - Accent 3"/>
    <w:basedOn w:val="10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2 - Accent 4"/>
    <w:basedOn w:val="10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2 - Accent 5"/>
    <w:basedOn w:val="10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2 - Accent 6"/>
    <w:basedOn w:val="10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w:basedOn w:val="1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 Accent 1"/>
    <w:basedOn w:val="10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 Accent 2"/>
    <w:basedOn w:val="10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3 - Accent 3"/>
    <w:basedOn w:val="10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3 - Accent 4"/>
    <w:basedOn w:val="10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3 - Accent 5"/>
    <w:basedOn w:val="10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3 - Accent 6"/>
    <w:basedOn w:val="10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w:basedOn w:val="10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 Accent 1"/>
    <w:basedOn w:val="10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 Accent 2"/>
    <w:basedOn w:val="10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4 - Accent 3"/>
    <w:basedOn w:val="10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4 - Accent 4"/>
    <w:basedOn w:val="10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4 - Accent 5"/>
    <w:basedOn w:val="10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4 - Accent 6"/>
    <w:basedOn w:val="10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5 Dark"/>
    <w:basedOn w:val="10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0">
    <w:name w:val="List Table 5 Dark - Accent 1"/>
    <w:basedOn w:val="10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1">
    <w:name w:val="List Table 5 Dark - Accent 2"/>
    <w:basedOn w:val="10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2">
    <w:name w:val="List Table 5 Dark - Accent 3"/>
    <w:basedOn w:val="10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3">
    <w:name w:val="List Table 5 Dark - Accent 4"/>
    <w:basedOn w:val="10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4">
    <w:name w:val="List Table 5 Dark - Accent 5"/>
    <w:basedOn w:val="10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5">
    <w:name w:val="List Table 5 Dark - Accent 6"/>
    <w:basedOn w:val="10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6">
    <w:name w:val="List Table 6 Colorful"/>
    <w:basedOn w:val="10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 Accent 1"/>
    <w:basedOn w:val="10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 Accent 2"/>
    <w:basedOn w:val="10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6 Colorful - Accent 3"/>
    <w:basedOn w:val="10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6 Colorful - Accent 4"/>
    <w:basedOn w:val="10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6 Colorful - Accent 5"/>
    <w:basedOn w:val="10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6 Colorful - Accent 6"/>
    <w:basedOn w:val="10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7 Colorful"/>
    <w:basedOn w:val="10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34">
    <w:name w:val="List Table 7 Colorful - Accent 1"/>
    <w:basedOn w:val="10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035">
    <w:name w:val="List Table 7 Colorful - Accent 2"/>
    <w:basedOn w:val="10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36">
    <w:name w:val="List Table 7 Colorful - Accent 3"/>
    <w:basedOn w:val="10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37">
    <w:name w:val="List Table 7 Colorful - Accent 4"/>
    <w:basedOn w:val="10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38">
    <w:name w:val="List Table 7 Colorful - Accent 5"/>
    <w:basedOn w:val="10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39">
    <w:name w:val="List Table 7 Colorful - Accent 6"/>
    <w:basedOn w:val="10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40">
    <w:name w:val="Lined - Accent"/>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ned - Accent 1"/>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ned - Accent 2"/>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ned - Accent 3"/>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ned - Accent 4"/>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ned - Accent 5"/>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Lined - Accent 6"/>
    <w:basedOn w:val="10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amp; Lined - Accent"/>
    <w:basedOn w:val="10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amp; Lined - Accent 1"/>
    <w:basedOn w:val="10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amp; Lined - Accent 2"/>
    <w:basedOn w:val="10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amp; Lined - Accent 3"/>
    <w:basedOn w:val="10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amp; Lined - Accent 4"/>
    <w:basedOn w:val="10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amp; Lined - Accent 5"/>
    <w:basedOn w:val="10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amp; Lined - Accent 6"/>
    <w:basedOn w:val="10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w:basedOn w:val="10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 Accent 1"/>
    <w:basedOn w:val="10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 Accent 2"/>
    <w:basedOn w:val="10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 Accent 3"/>
    <w:basedOn w:val="10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 Accent 4"/>
    <w:basedOn w:val="10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 Accent 5"/>
    <w:basedOn w:val="10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 Accent 6"/>
    <w:basedOn w:val="10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61">
    <w:name w:val="Footnote Text Char"/>
    <w:link w:val="1094"/>
    <w:uiPriority w:val="99"/>
    <w:pPr>
      <w:pBdr/>
      <w:spacing/>
      <w:ind/>
    </w:pPr>
    <w:rPr>
      <w:sz w:val="18"/>
    </w:rPr>
  </w:style>
  <w:style w:type="character" w:styleId="1062">
    <w:name w:val="Endnote Text Char"/>
    <w:link w:val="1101"/>
    <w:uiPriority w:val="99"/>
    <w:pPr>
      <w:pBdr/>
      <w:spacing/>
      <w:ind/>
    </w:pPr>
    <w:rPr>
      <w:sz w:val="20"/>
    </w:rPr>
  </w:style>
  <w:style w:type="paragraph" w:styleId="1063">
    <w:name w:val="toc 4"/>
    <w:basedOn w:val="1070"/>
    <w:next w:val="1070"/>
    <w:uiPriority w:val="39"/>
    <w:unhideWhenUsed/>
    <w:pPr>
      <w:pBdr/>
      <w:spacing w:after="57"/>
      <w:ind w:right="0" w:firstLine="0" w:left="850"/>
    </w:pPr>
  </w:style>
  <w:style w:type="paragraph" w:styleId="1064">
    <w:name w:val="toc 5"/>
    <w:basedOn w:val="1070"/>
    <w:next w:val="1070"/>
    <w:uiPriority w:val="39"/>
    <w:unhideWhenUsed/>
    <w:pPr>
      <w:pBdr/>
      <w:spacing w:after="57"/>
      <w:ind w:right="0" w:firstLine="0" w:left="1134"/>
    </w:pPr>
  </w:style>
  <w:style w:type="paragraph" w:styleId="1065">
    <w:name w:val="toc 6"/>
    <w:basedOn w:val="1070"/>
    <w:next w:val="1070"/>
    <w:uiPriority w:val="39"/>
    <w:unhideWhenUsed/>
    <w:pPr>
      <w:pBdr/>
      <w:spacing w:after="57"/>
      <w:ind w:right="0" w:firstLine="0" w:left="1417"/>
    </w:pPr>
  </w:style>
  <w:style w:type="paragraph" w:styleId="1066">
    <w:name w:val="toc 7"/>
    <w:basedOn w:val="1070"/>
    <w:next w:val="1070"/>
    <w:uiPriority w:val="39"/>
    <w:unhideWhenUsed/>
    <w:pPr>
      <w:pBdr/>
      <w:spacing w:after="57"/>
      <w:ind w:right="0" w:firstLine="0" w:left="1701"/>
    </w:pPr>
  </w:style>
  <w:style w:type="paragraph" w:styleId="1067">
    <w:name w:val="toc 8"/>
    <w:basedOn w:val="1070"/>
    <w:next w:val="1070"/>
    <w:uiPriority w:val="39"/>
    <w:unhideWhenUsed/>
    <w:pPr>
      <w:pBdr/>
      <w:spacing w:after="57"/>
      <w:ind w:right="0" w:firstLine="0" w:left="1984"/>
    </w:pPr>
  </w:style>
  <w:style w:type="paragraph" w:styleId="1068">
    <w:name w:val="toc 9"/>
    <w:basedOn w:val="1070"/>
    <w:next w:val="1070"/>
    <w:uiPriority w:val="39"/>
    <w:unhideWhenUsed/>
    <w:pPr>
      <w:pBdr/>
      <w:spacing w:after="57"/>
      <w:ind w:right="0" w:firstLine="0" w:left="2268"/>
    </w:pPr>
  </w:style>
  <w:style w:type="paragraph" w:styleId="1069">
    <w:name w:val="table of figures"/>
    <w:basedOn w:val="1070"/>
    <w:next w:val="1070"/>
    <w:uiPriority w:val="99"/>
    <w:unhideWhenUsed/>
    <w:pPr>
      <w:pBdr/>
      <w:spacing w:after="0" w:afterAutospacing="0"/>
      <w:ind/>
    </w:pPr>
  </w:style>
  <w:style w:type="paragraph" w:styleId="1070" w:default="1">
    <w:name w:val="Normal"/>
    <w:qFormat/>
    <w:pPr>
      <w:pBdr/>
      <w:spacing/>
      <w:ind/>
      <w:jc w:val="both"/>
    </w:pPr>
    <w:rPr>
      <w:rFonts w:ascii="Century Gothic" w:hAnsi="Century Gothic"/>
    </w:rPr>
  </w:style>
  <w:style w:type="paragraph" w:styleId="1071">
    <w:name w:val="Heading 1"/>
    <w:basedOn w:val="1070"/>
    <w:next w:val="1070"/>
    <w:link w:val="1077"/>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1072">
    <w:name w:val="Heading 2"/>
    <w:basedOn w:val="1070"/>
    <w:next w:val="1070"/>
    <w:link w:val="1078"/>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paragraph" w:styleId="1073">
    <w:name w:val="Heading 3"/>
    <w:basedOn w:val="1070"/>
    <w:next w:val="1070"/>
    <w:link w:val="1079"/>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rPr>
  </w:style>
  <w:style w:type="character" w:styleId="1074" w:default="1">
    <w:name w:val="Default Paragraph Font"/>
    <w:uiPriority w:val="1"/>
    <w:semiHidden/>
    <w:unhideWhenUsed/>
    <w:pPr>
      <w:pBdr/>
      <w:spacing/>
      <w:ind/>
    </w:pPr>
  </w:style>
  <w:style w:type="table" w:styleId="107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76" w:default="1">
    <w:name w:val="No List"/>
    <w:uiPriority w:val="99"/>
    <w:semiHidden/>
    <w:unhideWhenUsed/>
    <w:pPr>
      <w:pBdr/>
      <w:spacing/>
      <w:ind/>
    </w:pPr>
  </w:style>
  <w:style w:type="character" w:styleId="1077" w:customStyle="1">
    <w:name w:val="Titre 1 Car"/>
    <w:basedOn w:val="1074"/>
    <w:link w:val="1071"/>
    <w:uiPriority w:val="9"/>
    <w:pPr>
      <w:pBdr/>
      <w:spacing/>
      <w:ind/>
    </w:pPr>
    <w:rPr>
      <w:rFonts w:asciiTheme="majorHAnsi" w:hAnsiTheme="majorHAnsi" w:eastAsiaTheme="majorEastAsia" w:cstheme="majorBidi"/>
      <w:b/>
      <w:bCs/>
      <w:color w:val="365f91" w:themeColor="accent1" w:themeShade="BF"/>
      <w:sz w:val="28"/>
      <w:szCs w:val="28"/>
    </w:rPr>
  </w:style>
  <w:style w:type="character" w:styleId="1078" w:customStyle="1">
    <w:name w:val="Titre 2 Car"/>
    <w:basedOn w:val="1074"/>
    <w:link w:val="1072"/>
    <w:uiPriority w:val="9"/>
    <w:pPr>
      <w:pBdr/>
      <w:spacing/>
      <w:ind/>
    </w:pPr>
    <w:rPr>
      <w:rFonts w:asciiTheme="majorHAnsi" w:hAnsiTheme="majorHAnsi" w:eastAsiaTheme="majorEastAsia" w:cstheme="majorBidi"/>
      <w:b/>
      <w:bCs/>
      <w:color w:val="4f81bd" w:themeColor="accent1"/>
      <w:sz w:val="26"/>
      <w:szCs w:val="26"/>
    </w:rPr>
  </w:style>
  <w:style w:type="character" w:styleId="1079" w:customStyle="1">
    <w:name w:val="Titre 3 Car"/>
    <w:basedOn w:val="1074"/>
    <w:link w:val="1073"/>
    <w:uiPriority w:val="9"/>
    <w:pPr>
      <w:pBdr/>
      <w:spacing/>
      <w:ind/>
    </w:pPr>
    <w:rPr>
      <w:rFonts w:asciiTheme="majorHAnsi" w:hAnsiTheme="majorHAnsi" w:eastAsiaTheme="majorEastAsia" w:cstheme="majorBidi"/>
      <w:b/>
      <w:bCs/>
      <w:color w:val="4f81bd" w:themeColor="accent1"/>
    </w:rPr>
  </w:style>
  <w:style w:type="paragraph" w:styleId="1080">
    <w:name w:val="Title"/>
    <w:basedOn w:val="1070"/>
    <w:next w:val="1070"/>
    <w:link w:val="1081"/>
    <w:uiPriority w:val="10"/>
    <w:qFormat/>
    <w:pPr>
      <w:pBdr>
        <w:bottom w:val="single" w:color="4f81bd" w:themeColor="accent1" w:sz="8" w:space="4"/>
      </w:pBdr>
      <w:spacing w:after="300" w:line="240" w:lineRule="auto"/>
      <w:ind/>
      <w:contextualSpacing w:val="true"/>
    </w:pPr>
    <w:rPr>
      <w:rFonts w:asciiTheme="majorHAnsi" w:hAnsiTheme="majorHAnsi" w:eastAsiaTheme="majorEastAsia" w:cstheme="majorBidi"/>
      <w:color w:val="17365d" w:themeColor="text2" w:themeShade="BF"/>
      <w:spacing w:val="5"/>
      <w:sz w:val="52"/>
      <w:szCs w:val="52"/>
    </w:rPr>
  </w:style>
  <w:style w:type="character" w:styleId="1081" w:customStyle="1">
    <w:name w:val="Titre Car"/>
    <w:basedOn w:val="1074"/>
    <w:link w:val="1080"/>
    <w:uiPriority w:val="10"/>
    <w:pPr>
      <w:pBdr/>
      <w:spacing/>
      <w:ind/>
    </w:pPr>
    <w:rPr>
      <w:rFonts w:asciiTheme="majorHAnsi" w:hAnsiTheme="majorHAnsi" w:eastAsiaTheme="majorEastAsia" w:cstheme="majorBidi"/>
      <w:color w:val="17365d" w:themeColor="text2" w:themeShade="BF"/>
      <w:spacing w:val="5"/>
      <w:sz w:val="52"/>
      <w:szCs w:val="52"/>
    </w:rPr>
  </w:style>
  <w:style w:type="character" w:styleId="1082">
    <w:name w:val="annotation reference"/>
    <w:basedOn w:val="1074"/>
    <w:uiPriority w:val="99"/>
    <w:semiHidden/>
    <w:unhideWhenUsed/>
    <w:pPr>
      <w:pBdr/>
      <w:spacing/>
      <w:ind/>
    </w:pPr>
    <w:rPr>
      <w:sz w:val="16"/>
      <w:szCs w:val="16"/>
    </w:rPr>
  </w:style>
  <w:style w:type="paragraph" w:styleId="1083">
    <w:name w:val="annotation text"/>
    <w:basedOn w:val="1070"/>
    <w:link w:val="1084"/>
    <w:uiPriority w:val="99"/>
    <w:semiHidden/>
    <w:unhideWhenUsed/>
    <w:pPr>
      <w:pBdr/>
      <w:spacing w:line="240" w:lineRule="auto"/>
      <w:ind/>
    </w:pPr>
    <w:rPr>
      <w:sz w:val="20"/>
      <w:szCs w:val="20"/>
    </w:rPr>
  </w:style>
  <w:style w:type="character" w:styleId="1084" w:customStyle="1">
    <w:name w:val="Commentaire Car"/>
    <w:basedOn w:val="1074"/>
    <w:link w:val="1083"/>
    <w:uiPriority w:val="99"/>
    <w:semiHidden/>
    <w:pPr>
      <w:pBdr/>
      <w:spacing/>
      <w:ind/>
    </w:pPr>
    <w:rPr>
      <w:sz w:val="20"/>
      <w:szCs w:val="20"/>
    </w:rPr>
  </w:style>
  <w:style w:type="paragraph" w:styleId="1085">
    <w:name w:val="annotation subject"/>
    <w:basedOn w:val="1083"/>
    <w:next w:val="1083"/>
    <w:link w:val="1086"/>
    <w:uiPriority w:val="99"/>
    <w:semiHidden/>
    <w:unhideWhenUsed/>
    <w:pPr>
      <w:pBdr/>
      <w:spacing/>
      <w:ind/>
    </w:pPr>
    <w:rPr>
      <w:b/>
      <w:bCs/>
    </w:rPr>
  </w:style>
  <w:style w:type="character" w:styleId="1086" w:customStyle="1">
    <w:name w:val="Objet du commentaire Car"/>
    <w:basedOn w:val="1084"/>
    <w:link w:val="1085"/>
    <w:uiPriority w:val="99"/>
    <w:semiHidden/>
    <w:pPr>
      <w:pBdr/>
      <w:spacing/>
      <w:ind/>
    </w:pPr>
    <w:rPr>
      <w:b/>
      <w:bCs/>
      <w:sz w:val="20"/>
      <w:szCs w:val="20"/>
    </w:rPr>
  </w:style>
  <w:style w:type="paragraph" w:styleId="1087">
    <w:name w:val="Revision"/>
    <w:hidden/>
    <w:uiPriority w:val="99"/>
    <w:semiHidden/>
    <w:pPr>
      <w:pBdr/>
      <w:spacing w:after="0" w:line="240" w:lineRule="auto"/>
      <w:ind/>
    </w:pPr>
  </w:style>
  <w:style w:type="paragraph" w:styleId="1088">
    <w:name w:val="Balloon Text"/>
    <w:basedOn w:val="1070"/>
    <w:link w:val="1089"/>
    <w:uiPriority w:val="99"/>
    <w:semiHidden/>
    <w:unhideWhenUsed/>
    <w:pPr>
      <w:pBdr/>
      <w:spacing w:after="0" w:line="240" w:lineRule="auto"/>
      <w:ind/>
    </w:pPr>
    <w:rPr>
      <w:rFonts w:ascii="Tahoma" w:hAnsi="Tahoma" w:cs="Tahoma"/>
      <w:sz w:val="16"/>
      <w:szCs w:val="16"/>
    </w:rPr>
  </w:style>
  <w:style w:type="character" w:styleId="1089" w:customStyle="1">
    <w:name w:val="Texte de bulles Car"/>
    <w:basedOn w:val="1074"/>
    <w:link w:val="1088"/>
    <w:uiPriority w:val="99"/>
    <w:semiHidden/>
    <w:pPr>
      <w:pBdr/>
      <w:spacing/>
      <w:ind/>
    </w:pPr>
    <w:rPr>
      <w:rFonts w:ascii="Tahoma" w:hAnsi="Tahoma" w:cs="Tahoma"/>
      <w:sz w:val="16"/>
      <w:szCs w:val="16"/>
    </w:rPr>
  </w:style>
  <w:style w:type="character" w:styleId="1090">
    <w:name w:val="Hyperlink"/>
    <w:basedOn w:val="1074"/>
    <w:uiPriority w:val="99"/>
    <w:unhideWhenUsed/>
    <w:pPr>
      <w:pBdr/>
      <w:spacing/>
      <w:ind/>
    </w:pPr>
    <w:rPr>
      <w:color w:val="0000ff" w:themeColor="hyperlink"/>
      <w:u w:val="single"/>
    </w:rPr>
  </w:style>
  <w:style w:type="paragraph" w:styleId="1091">
    <w:name w:val="List Paragraph"/>
    <w:basedOn w:val="1070"/>
    <w:uiPriority w:val="34"/>
    <w:qFormat/>
    <w:pPr>
      <w:pBdr/>
      <w:spacing/>
      <w:ind w:left="720"/>
      <w:contextualSpacing w:val="true"/>
    </w:pPr>
  </w:style>
  <w:style w:type="character" w:styleId="1092" w:customStyle="1">
    <w:name w:val="URI"/>
    <w:basedOn w:val="1074"/>
    <w:uiPriority w:val="1"/>
    <w:qFormat/>
    <w:pPr>
      <w:pBdr/>
      <w:spacing/>
      <w:ind/>
    </w:pPr>
    <w:rPr>
      <w:rFonts w:ascii="Consolas" w:hAnsi="Consolas" w:cs="Consolas"/>
      <w:shd w:val="clear" w:color="auto" w:fill="daeef3" w:themeFill="accent5" w:themeFillTint="33"/>
      <w:lang w:val="fr-FR"/>
    </w:rPr>
  </w:style>
  <w:style w:type="paragraph" w:styleId="1093">
    <w:name w:val="No Spacing"/>
    <w:uiPriority w:val="1"/>
    <w:qFormat/>
    <w:pPr>
      <w:pBdr/>
      <w:spacing w:after="0" w:line="240" w:lineRule="auto"/>
      <w:ind/>
    </w:pPr>
  </w:style>
  <w:style w:type="paragraph" w:styleId="1094">
    <w:name w:val="footnote text"/>
    <w:basedOn w:val="1070"/>
    <w:link w:val="1095"/>
    <w:uiPriority w:val="99"/>
    <w:semiHidden/>
    <w:unhideWhenUsed/>
    <w:pPr>
      <w:pBdr/>
      <w:spacing w:after="0" w:line="240" w:lineRule="auto"/>
      <w:ind/>
    </w:pPr>
    <w:rPr>
      <w:sz w:val="20"/>
      <w:szCs w:val="20"/>
    </w:rPr>
  </w:style>
  <w:style w:type="character" w:styleId="1095" w:customStyle="1">
    <w:name w:val="Note de bas de page Car"/>
    <w:basedOn w:val="1074"/>
    <w:link w:val="1094"/>
    <w:uiPriority w:val="99"/>
    <w:semiHidden/>
    <w:pPr>
      <w:pBdr/>
      <w:spacing/>
      <w:ind/>
    </w:pPr>
    <w:rPr>
      <w:sz w:val="20"/>
      <w:szCs w:val="20"/>
    </w:rPr>
  </w:style>
  <w:style w:type="character" w:styleId="1096">
    <w:name w:val="footnote reference"/>
    <w:basedOn w:val="1074"/>
    <w:uiPriority w:val="99"/>
    <w:semiHidden/>
    <w:unhideWhenUsed/>
    <w:pPr>
      <w:pBdr/>
      <w:spacing/>
      <w:ind/>
    </w:pPr>
    <w:rPr>
      <w:vertAlign w:val="superscript"/>
    </w:rPr>
  </w:style>
  <w:style w:type="paragraph" w:styleId="1097">
    <w:name w:val="TOC Heading"/>
    <w:basedOn w:val="1071"/>
    <w:next w:val="1070"/>
    <w:uiPriority w:val="39"/>
    <w:semiHidden/>
    <w:unhideWhenUsed/>
    <w:qFormat/>
    <w:pPr>
      <w:pBdr/>
      <w:spacing/>
      <w:ind/>
      <w:jc w:val="left"/>
      <w:outlineLvl w:val="9"/>
    </w:pPr>
    <w:rPr>
      <w:lang w:val="fr-FR"/>
    </w:rPr>
  </w:style>
  <w:style w:type="paragraph" w:styleId="1098">
    <w:name w:val="toc 1"/>
    <w:basedOn w:val="1070"/>
    <w:next w:val="1070"/>
    <w:uiPriority w:val="39"/>
    <w:unhideWhenUsed/>
    <w:pPr>
      <w:pBdr/>
      <w:spacing w:after="100"/>
      <w:ind/>
    </w:pPr>
  </w:style>
  <w:style w:type="paragraph" w:styleId="1099">
    <w:name w:val="toc 2"/>
    <w:basedOn w:val="1070"/>
    <w:next w:val="1070"/>
    <w:uiPriority w:val="39"/>
    <w:unhideWhenUsed/>
    <w:pPr>
      <w:pBdr/>
      <w:spacing w:after="100"/>
      <w:ind w:left="220"/>
    </w:pPr>
  </w:style>
  <w:style w:type="paragraph" w:styleId="1100">
    <w:name w:val="toc 3"/>
    <w:basedOn w:val="1070"/>
    <w:next w:val="1070"/>
    <w:uiPriority w:val="39"/>
    <w:unhideWhenUsed/>
    <w:pPr>
      <w:pBdr/>
      <w:spacing w:after="100"/>
      <w:ind w:left="440"/>
    </w:pPr>
  </w:style>
  <w:style w:type="paragraph" w:styleId="1101">
    <w:name w:val="endnote text"/>
    <w:basedOn w:val="1070"/>
    <w:link w:val="1102"/>
    <w:uiPriority w:val="99"/>
    <w:semiHidden/>
    <w:unhideWhenUsed/>
    <w:pPr>
      <w:pBdr/>
      <w:spacing w:after="0" w:line="240" w:lineRule="auto"/>
      <w:ind/>
      <w:jc w:val="left"/>
    </w:pPr>
    <w:rPr>
      <w:rFonts w:asciiTheme="minorHAnsi" w:hAnsiTheme="minorHAnsi" w:eastAsiaTheme="minorHAnsi"/>
      <w:color w:val="00000a"/>
      <w:sz w:val="20"/>
      <w:szCs w:val="20"/>
      <w:lang w:val="fr-FR"/>
    </w:rPr>
  </w:style>
  <w:style w:type="character" w:styleId="1102" w:customStyle="1">
    <w:name w:val="Note de fin Car"/>
    <w:basedOn w:val="1074"/>
    <w:link w:val="1101"/>
    <w:uiPriority w:val="99"/>
    <w:semiHidden/>
    <w:pPr>
      <w:pBdr/>
      <w:spacing/>
      <w:ind/>
    </w:pPr>
    <w:rPr>
      <w:rFonts w:eastAsiaTheme="minorHAnsi"/>
      <w:color w:val="00000a"/>
      <w:sz w:val="20"/>
      <w:szCs w:val="20"/>
      <w:lang w:val="fr-FR"/>
    </w:rPr>
  </w:style>
  <w:style w:type="character" w:styleId="1103">
    <w:name w:val="endnote reference"/>
    <w:basedOn w:val="1074"/>
    <w:uiPriority w:val="99"/>
    <w:semiHidden/>
    <w:unhideWhenUsed/>
    <w:pPr>
      <w:pBdr/>
      <w:spacing/>
      <w:ind/>
    </w:pPr>
    <w:rPr>
      <w:vertAlign w:val="superscript"/>
    </w:rPr>
  </w:style>
  <w:style w:type="paragraph" w:styleId="1104">
    <w:name w:val="Normal (Web)"/>
    <w:basedOn w:val="1070"/>
    <w:uiPriority w:val="99"/>
    <w:semiHidden/>
    <w:unhideWhenUsed/>
    <w:pPr>
      <w:pBdr/>
      <w:spacing w:after="100" w:afterAutospacing="1" w:before="100" w:beforeAutospacing="1" w:line="240" w:lineRule="auto"/>
      <w:ind/>
      <w:jc w:val="left"/>
    </w:pPr>
    <w:rPr>
      <w:rFonts w:ascii="Times New Roman" w:hAnsi="Times New Roman" w:cs="Times New Roman"/>
      <w:sz w:val="24"/>
      <w:szCs w:val="24"/>
      <w:lang w:val="fr-FR" w:eastAsia="fr-FR"/>
    </w:rPr>
  </w:style>
  <w:style w:type="table" w:styleId="1105">
    <w:name w:val="Table Grid"/>
    <w:basedOn w:val="1075"/>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06">
    <w:name w:val="Header"/>
    <w:basedOn w:val="1070"/>
    <w:link w:val="1107"/>
    <w:uiPriority w:val="99"/>
    <w:semiHidden/>
    <w:unhideWhenUsed/>
    <w:pPr>
      <w:pBdr/>
      <w:tabs>
        <w:tab w:val="center" w:leader="none" w:pos="4680"/>
        <w:tab w:val="right" w:leader="none" w:pos="9360"/>
      </w:tabs>
      <w:spacing w:after="0" w:line="240" w:lineRule="auto"/>
      <w:ind/>
    </w:pPr>
  </w:style>
  <w:style w:type="character" w:styleId="1107" w:customStyle="1">
    <w:name w:val="En-tête Car"/>
    <w:basedOn w:val="1074"/>
    <w:link w:val="1106"/>
    <w:uiPriority w:val="99"/>
    <w:semiHidden/>
    <w:pPr>
      <w:pBdr/>
      <w:spacing/>
      <w:ind/>
    </w:pPr>
    <w:rPr>
      <w:rFonts w:ascii="Century Gothic" w:hAnsi="Century Gothic"/>
    </w:rPr>
  </w:style>
  <w:style w:type="paragraph" w:styleId="1108">
    <w:name w:val="Footer"/>
    <w:basedOn w:val="1070"/>
    <w:link w:val="1109"/>
    <w:uiPriority w:val="99"/>
    <w:unhideWhenUsed/>
    <w:pPr>
      <w:pBdr/>
      <w:tabs>
        <w:tab w:val="center" w:leader="none" w:pos="4680"/>
        <w:tab w:val="right" w:leader="none" w:pos="9360"/>
      </w:tabs>
      <w:spacing w:after="0" w:line="240" w:lineRule="auto"/>
      <w:ind/>
    </w:pPr>
  </w:style>
  <w:style w:type="character" w:styleId="1109" w:customStyle="1">
    <w:name w:val="Pied de page Car"/>
    <w:basedOn w:val="1074"/>
    <w:link w:val="1108"/>
    <w:uiPriority w:val="99"/>
    <w:pPr>
      <w:pBdr/>
      <w:spacing/>
      <w:ind/>
    </w:pPr>
    <w:rPr>
      <w:rFonts w:ascii="Century Gothic" w:hAnsi="Century Gothic"/>
    </w:rPr>
  </w:style>
  <w:style w:type="paragraph" w:styleId="1110" w:customStyle="1">
    <w:name w:val="Contenu de tableau"/>
    <w:basedOn w:val="1070"/>
    <w:pPr>
      <w:suppressLineNumbers w:val="true"/>
      <w:pBdr/>
      <w:spacing w:after="0" w:line="240" w:lineRule="auto"/>
      <w:ind/>
    </w:pPr>
    <w:rPr>
      <w:rFonts w:eastAsia="Times New Roman" w:cs="Century Gothic"/>
      <w:sz w:val="24"/>
      <w:szCs w:val="24"/>
      <w:lang w:val="fr-FR" w:eastAsia="zh-CN"/>
    </w:rPr>
  </w:style>
  <w:style w:type="character" w:styleId="1111">
    <w:name w:val="Unresolved Mention"/>
    <w:basedOn w:val="1074"/>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id.loc.gov/ontologies/bibframe/" TargetMode="External"/><Relationship Id="rId12" Type="http://schemas.openxmlformats.org/officeDocument/2006/relationships/hyperlink" Target="http://issn.org/vocabularies/RecordStatus" TargetMode="External"/><Relationship Id="rId13" Type="http://schemas.openxmlformats.org/officeDocument/2006/relationships/hyperlink" Target="http://issn.org/resource/ISSN-L/%7bISSN-L%7d"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udcdata.info/"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issn.org/resource/ISSN/%7bISSN%7d" TargetMode="External"/><Relationship Id="rId25" Type="http://schemas.openxmlformats.org/officeDocument/2006/relationships/hyperlink" Target="http://issn.org/resource/%7bISSN%7d" TargetMode="External"/><Relationship Id="rId26" Type="http://schemas.openxmlformats.org/officeDocument/2006/relationships/hyperlink" Target="http://issn.org/resource/ISSN-L/%7bISSN-L%7d" TargetMode="External"/><Relationship Id="rId27" Type="http://schemas.openxmlformats.org/officeDocument/2006/relationships/hyperlink" Target="http://issn.org/resource/%7bISSN%7d" TargetMode="External"/><Relationship Id="rId28" Type="http://schemas.openxmlformats.org/officeDocument/2006/relationships/hyperlink" Target="http://issn.org/resource/%7bISSN%7d" TargetMode="External"/><Relationship Id="rId29" Type="http://schemas.openxmlformats.org/officeDocument/2006/relationships/hyperlink" Target="http://issn.org/resource/%7bISSN%7d" TargetMode="External"/><Relationship Id="rId30" Type="http://schemas.openxmlformats.org/officeDocument/2006/relationships/hyperlink" Target="http://issn.org/resource/%7bISSN%7d" TargetMode="External"/><Relationship Id="rId31" Type="http://schemas.openxmlformats.org/officeDocument/2006/relationships/hyperlink" Target="http://issn.org/resource/%7bISSN%7d" TargetMode="External"/><Relationship Id="rId32" Type="http://schemas.openxmlformats.org/officeDocument/2006/relationships/hyperlink" Target="http://issn.org/resource/%7bISSN%7d" TargetMode="External"/><Relationship Id="rId33" Type="http://schemas.openxmlformats.org/officeDocument/2006/relationships/hyperlink" Target="http://issn.org/resource/%7bISSN%7d" TargetMode="External"/><Relationship Id="rId34" Type="http://schemas.openxmlformats.org/officeDocument/2006/relationships/hyperlink" Target="http://www.geonames.org/ontology" TargetMode="External"/><Relationship Id="rId35" Type="http://schemas.openxmlformats.org/officeDocument/2006/relationships/hyperlink" Target="http://issn.org/resource/%7bISSN%7d" TargetMode="External"/><Relationship Id="rId36" Type="http://schemas.openxmlformats.org/officeDocument/2006/relationships/hyperlink" Target="http://issn.org/resource/%7bISSN%7d" TargetMode="External"/><Relationship Id="rId37" Type="http://schemas.openxmlformats.org/officeDocument/2006/relationships/hyperlink" Target="http://issn.org/resource/%7bISSN%7d" TargetMode="External"/><Relationship Id="rId38" Type="http://schemas.openxmlformats.org/officeDocument/2006/relationships/hyperlink" Target="http://issn.org/resource/%7bISSN%7d" TargetMode="External"/><Relationship Id="rId39" Type="http://schemas.openxmlformats.org/officeDocument/2006/relationships/hyperlink" Target="http://issn.org/resource/%7bISSN%7d" TargetMode="External"/><Relationship Id="rId40" Type="http://schemas.openxmlformats.org/officeDocument/2006/relationships/hyperlink" Target="http://issn.org/resource/%7bISSN%7d" TargetMode="External"/><Relationship Id="rId41" Type="http://schemas.openxmlformats.org/officeDocument/2006/relationships/hyperlink" Target="http://issn.org/resource/%7bISSN%7d" TargetMode="External"/><Relationship Id="rId42" Type="http://schemas.openxmlformats.org/officeDocument/2006/relationships/hyperlink" Target="http://issn.org/resource/%7bISSN%7d" TargetMode="External"/><Relationship Id="rId43" Type="http://schemas.openxmlformats.org/officeDocument/2006/relationships/hyperlink" Target="http://issn.org/resource/%7bISSN%7d" TargetMode="External"/><Relationship Id="rId44" Type="http://schemas.openxmlformats.org/officeDocument/2006/relationships/hyperlink" Target="http://issn.org/organization/keepers" TargetMode="External"/><Relationship Id="rId45" Type="http://schemas.openxmlformats.org/officeDocument/2006/relationships/hyperlink" Target="http://issn.org/resource/ISSN/{ISSN}#WebArchive-{archiveName}" TargetMode="External"/><Relationship Id="rId46" Type="http://schemas.openxmlformats.org/officeDocument/2006/relationships/hyperlink" Target="http://issn.org/vocabularies/IdStatus" TargetMode="External"/><Relationship Id="rId47" Type="http://schemas.openxmlformats.org/officeDocument/2006/relationships/hyperlink" Target="http://issn.org/vocabularies/Medium"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www.loc.gov/bibframe/faqs/" TargetMode="External"/><Relationship Id="rId2" Type="http://schemas.openxmlformats.org/officeDocument/2006/relationships/hyperlink" Target="http://www.ifla.org/files/assets/cataloguing/frbr/frbr_2008.pdf" TargetMode="External"/><Relationship Id="rId3" Type="http://schemas.openxmlformats.org/officeDocument/2006/relationships/hyperlink" Target="https://www.ifla.org/files/assets/cataloguing/frbr-lrm/frbr-lrm_20160225.pdf" TargetMode="External"/><Relationship Id="rId4" Type="http://schemas.openxmlformats.org/officeDocument/2006/relationships/hyperlink" Target="https://github.com/schemaorg/schemaorg/issues/1640" TargetMode="External"/></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6717-3491-43CD-B7FE-99ED535E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ONLYOFFICE/8.1.0.169</Application>
  <Company>Sparna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ISSN International Centre</dc:creator>
  <cp:keywords/>
  <dc:description/>
  <cp:revision>60</cp:revision>
  <dcterms:created xsi:type="dcterms:W3CDTF">2020-07-16T07:54:00Z</dcterms:created>
  <dcterms:modified xsi:type="dcterms:W3CDTF">2024-07-11T13:59:10Z</dcterms:modified>
</cp:coreProperties>
</file>